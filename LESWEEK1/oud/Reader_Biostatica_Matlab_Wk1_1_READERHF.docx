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1F33D80E" w14:textId="77777777" w:rsidR="004D00DB" w:rsidRDefault="004D00DB">
          <w:r>
            <w:rPr>
              <w:noProof/>
              <w:lang w:val="en-US"/>
            </w:rPr>
            <mc:AlternateContent>
              <mc:Choice Requires="wps">
                <w:drawing>
                  <wp:anchor distT="0" distB="0" distL="114300" distR="114300" simplePos="0" relativeHeight="251659264" behindDoc="0" locked="0" layoutInCell="1" allowOverlap="1" wp14:anchorId="2DBA6ED7" wp14:editId="643AFA15">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481AB0" w14:paraId="7E2EE3FE" w14:textId="77777777">
                                  <w:trPr>
                                    <w:jc w:val="center"/>
                                  </w:trPr>
                                  <w:tc>
                                    <w:tcPr>
                                      <w:tcW w:w="2568" w:type="pct"/>
                                      <w:vAlign w:val="center"/>
                                    </w:tcPr>
                                    <w:p w14:paraId="17E63F74" w14:textId="77777777" w:rsidR="00481AB0" w:rsidRDefault="00481AB0" w:rsidP="00870358">
                                      <w:pPr>
                                        <w:jc w:val="center"/>
                                      </w:pPr>
                                      <w:r>
                                        <w:rPr>
                                          <w:noProof/>
                                          <w:lang w:val="en-US"/>
                                        </w:rPr>
                                        <w:drawing>
                                          <wp:inline distT="0" distB="0" distL="0" distR="0" wp14:anchorId="525DCBF4" wp14:editId="73663BC3">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771D1430" w14:textId="77777777" w:rsidR="00481AB0" w:rsidRDefault="00481AB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19C677B" w14:textId="77777777" w:rsidR="00481AB0" w:rsidRDefault="00481AB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583A9ED7" w14:textId="77777777" w:rsidR="00481AB0" w:rsidRDefault="00481AB0" w:rsidP="00D75B78">
                                      <w:pPr>
                                        <w:pStyle w:val="NoSpacing"/>
                                        <w:jc w:val="right"/>
                                        <w:rPr>
                                          <w:color w:val="ED7D31" w:themeColor="accent2"/>
                                          <w:sz w:val="26"/>
                                          <w:szCs w:val="26"/>
                                        </w:rPr>
                                      </w:pPr>
                                    </w:p>
                                    <w:p w14:paraId="5BEC910B" w14:textId="77777777" w:rsidR="00481AB0" w:rsidRDefault="00481AB0" w:rsidP="00D75B78">
                                      <w:pPr>
                                        <w:pStyle w:val="NoSpacing"/>
                                        <w:jc w:val="right"/>
                                        <w:rPr>
                                          <w:color w:val="ED7D31" w:themeColor="accent2"/>
                                          <w:sz w:val="26"/>
                                          <w:szCs w:val="26"/>
                                        </w:rPr>
                                      </w:pPr>
                                    </w:p>
                                    <w:p w14:paraId="1D854544" w14:textId="77777777" w:rsidR="00481AB0" w:rsidRDefault="00481AB0" w:rsidP="00D75B78">
                                      <w:pPr>
                                        <w:pStyle w:val="NoSpacing"/>
                                        <w:jc w:val="right"/>
                                        <w:rPr>
                                          <w:color w:val="ED7D31" w:themeColor="accent2"/>
                                          <w:sz w:val="26"/>
                                          <w:szCs w:val="26"/>
                                        </w:rPr>
                                      </w:pPr>
                                    </w:p>
                                    <w:p w14:paraId="1CBEF542" w14:textId="77777777" w:rsidR="00481AB0" w:rsidRDefault="00481AB0" w:rsidP="00D75B78">
                                      <w:pPr>
                                        <w:pStyle w:val="NoSpacing"/>
                                        <w:jc w:val="right"/>
                                        <w:rPr>
                                          <w:color w:val="ED7D31" w:themeColor="accent2"/>
                                          <w:sz w:val="26"/>
                                          <w:szCs w:val="26"/>
                                        </w:rPr>
                                      </w:pPr>
                                    </w:p>
                                    <w:p w14:paraId="64D39740" w14:textId="77777777" w:rsidR="00481AB0" w:rsidRDefault="00481AB0" w:rsidP="00D75B78">
                                      <w:pPr>
                                        <w:pStyle w:val="NoSpacing"/>
                                        <w:jc w:val="right"/>
                                        <w:rPr>
                                          <w:color w:val="ED7D31" w:themeColor="accent2"/>
                                          <w:sz w:val="26"/>
                                          <w:szCs w:val="26"/>
                                        </w:rPr>
                                      </w:pPr>
                                    </w:p>
                                    <w:p w14:paraId="245E6DE2" w14:textId="77777777" w:rsidR="00481AB0" w:rsidRDefault="00481AB0" w:rsidP="00D75B78">
                                      <w:pPr>
                                        <w:pStyle w:val="NoSpacing"/>
                                        <w:jc w:val="right"/>
                                        <w:rPr>
                                          <w:color w:val="ED7D31" w:themeColor="accent2"/>
                                          <w:sz w:val="26"/>
                                          <w:szCs w:val="26"/>
                                        </w:rPr>
                                      </w:pPr>
                                    </w:p>
                                    <w:p w14:paraId="55AA45B3" w14:textId="77777777" w:rsidR="00481AB0" w:rsidRDefault="00481AB0" w:rsidP="00D75B78">
                                      <w:pPr>
                                        <w:pStyle w:val="NoSpacing"/>
                                        <w:jc w:val="right"/>
                                        <w:rPr>
                                          <w:color w:val="ED7D31" w:themeColor="accent2"/>
                                          <w:sz w:val="26"/>
                                          <w:szCs w:val="26"/>
                                        </w:rPr>
                                      </w:pPr>
                                    </w:p>
                                    <w:p w14:paraId="0040D2A0" w14:textId="77777777" w:rsidR="00481AB0" w:rsidRDefault="00481AB0" w:rsidP="00D75B78">
                                      <w:pPr>
                                        <w:pStyle w:val="NoSpacing"/>
                                        <w:jc w:val="right"/>
                                        <w:rPr>
                                          <w:color w:val="ED7D31" w:themeColor="accent2"/>
                                          <w:sz w:val="26"/>
                                          <w:szCs w:val="26"/>
                                        </w:rPr>
                                      </w:pPr>
                                    </w:p>
                                    <w:p w14:paraId="51DCFB7F" w14:textId="77777777" w:rsidR="00481AB0" w:rsidRDefault="00481AB0" w:rsidP="00D75B78">
                                      <w:pPr>
                                        <w:pStyle w:val="NoSpacing"/>
                                        <w:jc w:val="right"/>
                                        <w:rPr>
                                          <w:color w:val="ED7D31" w:themeColor="accent2"/>
                                          <w:sz w:val="26"/>
                                          <w:szCs w:val="26"/>
                                        </w:rPr>
                                      </w:pPr>
                                    </w:p>
                                    <w:p w14:paraId="25A919E5" w14:textId="77777777" w:rsidR="00481AB0" w:rsidRDefault="00481AB0" w:rsidP="00D75B78">
                                      <w:pPr>
                                        <w:pStyle w:val="NoSpacing"/>
                                        <w:jc w:val="right"/>
                                        <w:rPr>
                                          <w:color w:val="ED7D31" w:themeColor="accent2"/>
                                          <w:sz w:val="26"/>
                                          <w:szCs w:val="26"/>
                                        </w:rPr>
                                      </w:pPr>
                                    </w:p>
                                    <w:p w14:paraId="6353377D" w14:textId="77777777" w:rsidR="00481AB0" w:rsidRDefault="00481AB0" w:rsidP="00D75B78">
                                      <w:pPr>
                                        <w:pStyle w:val="NoSpacing"/>
                                        <w:jc w:val="right"/>
                                        <w:rPr>
                                          <w:color w:val="ED7D31" w:themeColor="accent2"/>
                                          <w:sz w:val="26"/>
                                          <w:szCs w:val="26"/>
                                        </w:rPr>
                                      </w:pPr>
                                    </w:p>
                                    <w:p w14:paraId="0A849353" w14:textId="77777777" w:rsidR="00481AB0" w:rsidRDefault="00481AB0" w:rsidP="00D75B78">
                                      <w:pPr>
                                        <w:pStyle w:val="NoSpacing"/>
                                        <w:jc w:val="right"/>
                                        <w:rPr>
                                          <w:color w:val="ED7D31" w:themeColor="accent2"/>
                                          <w:sz w:val="26"/>
                                          <w:szCs w:val="26"/>
                                        </w:rPr>
                                      </w:pPr>
                                    </w:p>
                                    <w:p w14:paraId="1B14939F" w14:textId="77777777" w:rsidR="00481AB0" w:rsidRDefault="00481AB0" w:rsidP="00D75B78">
                                      <w:pPr>
                                        <w:pStyle w:val="NoSpacing"/>
                                        <w:jc w:val="right"/>
                                        <w:rPr>
                                          <w:color w:val="ED7D31" w:themeColor="accent2"/>
                                          <w:sz w:val="26"/>
                                          <w:szCs w:val="26"/>
                                        </w:rPr>
                                      </w:pPr>
                                    </w:p>
                                    <w:p w14:paraId="7F7004A3" w14:textId="77777777" w:rsidR="00481AB0" w:rsidRDefault="00481AB0" w:rsidP="00D75B78">
                                      <w:pPr>
                                        <w:pStyle w:val="NoSpacing"/>
                                        <w:jc w:val="right"/>
                                        <w:rPr>
                                          <w:color w:val="ED7D31" w:themeColor="accent2"/>
                                          <w:sz w:val="26"/>
                                          <w:szCs w:val="26"/>
                                        </w:rPr>
                                      </w:pPr>
                                    </w:p>
                                    <w:p w14:paraId="076EE52B" w14:textId="77777777" w:rsidR="00481AB0" w:rsidRDefault="00481AB0" w:rsidP="00D75B78">
                                      <w:pPr>
                                        <w:pStyle w:val="NoSpacing"/>
                                        <w:jc w:val="right"/>
                                        <w:rPr>
                                          <w:color w:val="ED7D31" w:themeColor="accent2"/>
                                          <w:sz w:val="26"/>
                                          <w:szCs w:val="26"/>
                                        </w:rPr>
                                      </w:pPr>
                                    </w:p>
                                    <w:p w14:paraId="445A5127" w14:textId="77777777" w:rsidR="00481AB0" w:rsidRDefault="00481AB0" w:rsidP="00D75B78">
                                      <w:pPr>
                                        <w:pStyle w:val="NoSpacing"/>
                                        <w:jc w:val="right"/>
                                        <w:rPr>
                                          <w:color w:val="ED7D31" w:themeColor="accent2"/>
                                          <w:sz w:val="26"/>
                                          <w:szCs w:val="26"/>
                                        </w:rPr>
                                      </w:pPr>
                                    </w:p>
                                    <w:p w14:paraId="57E8174A" w14:textId="77777777" w:rsidR="00481AB0" w:rsidRDefault="00481AB0" w:rsidP="00D75B78">
                                      <w:pPr>
                                        <w:pStyle w:val="NoSpacing"/>
                                        <w:jc w:val="right"/>
                                        <w:rPr>
                                          <w:color w:val="ED7D31" w:themeColor="accent2"/>
                                          <w:sz w:val="26"/>
                                          <w:szCs w:val="26"/>
                                        </w:rPr>
                                      </w:pPr>
                                    </w:p>
                                    <w:p w14:paraId="7DD24EB7" w14:textId="77777777" w:rsidR="00481AB0" w:rsidRDefault="00481AB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822C4B6" w14:textId="77777777" w:rsidR="00481AB0" w:rsidRDefault="00481AB0" w:rsidP="00D75B78">
                                          <w:pPr>
                                            <w:pStyle w:val="NoSpacing"/>
                                            <w:jc w:val="right"/>
                                            <w:rPr>
                                              <w:color w:val="ED7D31" w:themeColor="accent2"/>
                                              <w:sz w:val="26"/>
                                              <w:szCs w:val="26"/>
                                            </w:rPr>
                                          </w:pPr>
                                          <w:r>
                                            <w:rPr>
                                              <w:color w:val="ED7D31" w:themeColor="accent2"/>
                                              <w:sz w:val="26"/>
                                              <w:szCs w:val="26"/>
                                            </w:rPr>
                                            <w:t>Door Mark Schrauwen en Alistair Vardy</w:t>
                                          </w:r>
                                        </w:p>
                                      </w:sdtContent>
                                    </w:sdt>
                                    <w:p w14:paraId="38E121E8" w14:textId="77777777" w:rsidR="00481AB0" w:rsidRDefault="00481AB0">
                                      <w:pPr>
                                        <w:jc w:val="right"/>
                                      </w:pPr>
                                    </w:p>
                                    <w:p w14:paraId="2FDE8611" w14:textId="72FA9EA7" w:rsidR="00481AB0" w:rsidRDefault="00481AB0" w:rsidP="004D00DB">
                                      <w:pPr>
                                        <w:jc w:val="right"/>
                                        <w:rPr>
                                          <w:sz w:val="24"/>
                                          <w:szCs w:val="24"/>
                                        </w:rPr>
                                      </w:pPr>
                                    </w:p>
                                  </w:tc>
                                  <w:tc>
                                    <w:tcPr>
                                      <w:tcW w:w="2432" w:type="pct"/>
                                      <w:vAlign w:val="center"/>
                                    </w:tcPr>
                                    <w:p w14:paraId="06CA0A47" w14:textId="77777777" w:rsidR="00481AB0" w:rsidRDefault="00481AB0" w:rsidP="00D75B78">
                                      <w:pPr>
                                        <w:rPr>
                                          <w:color w:val="000000" w:themeColor="text1"/>
                                        </w:rPr>
                                      </w:pPr>
                                    </w:p>
                                    <w:p w14:paraId="0FF8FFF1" w14:textId="77777777" w:rsidR="00481AB0" w:rsidRDefault="00481AB0" w:rsidP="00870358">
                                      <w:pPr>
                                        <w:jc w:val="center"/>
                                        <w:rPr>
                                          <w:color w:val="000000" w:themeColor="text1"/>
                                        </w:rPr>
                                      </w:pPr>
                                      <w:r>
                                        <w:rPr>
                                          <w:noProof/>
                                          <w:lang w:val="en-US"/>
                                        </w:rPr>
                                        <w:drawing>
                                          <wp:inline distT="0" distB="0" distL="0" distR="0" wp14:anchorId="340F9144" wp14:editId="5444A70F">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5E7F723A" w14:textId="77777777" w:rsidR="00481AB0" w:rsidRDefault="00481AB0"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Wk1.1</w:t>
                                          </w:r>
                                        </w:sdtContent>
                                      </w:sdt>
                                    </w:p>
                                    <w:p w14:paraId="5A4E0551" w14:textId="77777777" w:rsidR="00481AB0" w:rsidRDefault="00481AB0" w:rsidP="00D75B78">
                                      <w:pPr>
                                        <w:pStyle w:val="NoSpacing"/>
                                      </w:pPr>
                                    </w:p>
                                  </w:tc>
                                </w:tr>
                              </w:tbl>
                              <w:p w14:paraId="67ED72DE" w14:textId="77777777" w:rsidR="00481AB0" w:rsidRDefault="00481AB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BA6ED7"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481AB0" w14:paraId="7E2EE3FE" w14:textId="77777777">
                            <w:trPr>
                              <w:jc w:val="center"/>
                            </w:trPr>
                            <w:tc>
                              <w:tcPr>
                                <w:tcW w:w="2568" w:type="pct"/>
                                <w:vAlign w:val="center"/>
                              </w:tcPr>
                              <w:p w14:paraId="17E63F74" w14:textId="77777777" w:rsidR="00481AB0" w:rsidRDefault="00481AB0" w:rsidP="00870358">
                                <w:pPr>
                                  <w:jc w:val="center"/>
                                </w:pPr>
                                <w:r>
                                  <w:rPr>
                                    <w:noProof/>
                                    <w:lang w:val="en-US"/>
                                  </w:rPr>
                                  <w:drawing>
                                    <wp:inline distT="0" distB="0" distL="0" distR="0" wp14:anchorId="525DCBF4" wp14:editId="73663BC3">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771D1430" w14:textId="77777777" w:rsidR="00481AB0" w:rsidRDefault="00481AB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19C677B" w14:textId="77777777" w:rsidR="00481AB0" w:rsidRDefault="00481AB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583A9ED7" w14:textId="77777777" w:rsidR="00481AB0" w:rsidRDefault="00481AB0" w:rsidP="00D75B78">
                                <w:pPr>
                                  <w:pStyle w:val="NoSpacing"/>
                                  <w:jc w:val="right"/>
                                  <w:rPr>
                                    <w:color w:val="ED7D31" w:themeColor="accent2"/>
                                    <w:sz w:val="26"/>
                                    <w:szCs w:val="26"/>
                                  </w:rPr>
                                </w:pPr>
                              </w:p>
                              <w:p w14:paraId="5BEC910B" w14:textId="77777777" w:rsidR="00481AB0" w:rsidRDefault="00481AB0" w:rsidP="00D75B78">
                                <w:pPr>
                                  <w:pStyle w:val="NoSpacing"/>
                                  <w:jc w:val="right"/>
                                  <w:rPr>
                                    <w:color w:val="ED7D31" w:themeColor="accent2"/>
                                    <w:sz w:val="26"/>
                                    <w:szCs w:val="26"/>
                                  </w:rPr>
                                </w:pPr>
                              </w:p>
                              <w:p w14:paraId="1D854544" w14:textId="77777777" w:rsidR="00481AB0" w:rsidRDefault="00481AB0" w:rsidP="00D75B78">
                                <w:pPr>
                                  <w:pStyle w:val="NoSpacing"/>
                                  <w:jc w:val="right"/>
                                  <w:rPr>
                                    <w:color w:val="ED7D31" w:themeColor="accent2"/>
                                    <w:sz w:val="26"/>
                                    <w:szCs w:val="26"/>
                                  </w:rPr>
                                </w:pPr>
                              </w:p>
                              <w:p w14:paraId="1CBEF542" w14:textId="77777777" w:rsidR="00481AB0" w:rsidRDefault="00481AB0" w:rsidP="00D75B78">
                                <w:pPr>
                                  <w:pStyle w:val="NoSpacing"/>
                                  <w:jc w:val="right"/>
                                  <w:rPr>
                                    <w:color w:val="ED7D31" w:themeColor="accent2"/>
                                    <w:sz w:val="26"/>
                                    <w:szCs w:val="26"/>
                                  </w:rPr>
                                </w:pPr>
                              </w:p>
                              <w:p w14:paraId="64D39740" w14:textId="77777777" w:rsidR="00481AB0" w:rsidRDefault="00481AB0" w:rsidP="00D75B78">
                                <w:pPr>
                                  <w:pStyle w:val="NoSpacing"/>
                                  <w:jc w:val="right"/>
                                  <w:rPr>
                                    <w:color w:val="ED7D31" w:themeColor="accent2"/>
                                    <w:sz w:val="26"/>
                                    <w:szCs w:val="26"/>
                                  </w:rPr>
                                </w:pPr>
                              </w:p>
                              <w:p w14:paraId="245E6DE2" w14:textId="77777777" w:rsidR="00481AB0" w:rsidRDefault="00481AB0" w:rsidP="00D75B78">
                                <w:pPr>
                                  <w:pStyle w:val="NoSpacing"/>
                                  <w:jc w:val="right"/>
                                  <w:rPr>
                                    <w:color w:val="ED7D31" w:themeColor="accent2"/>
                                    <w:sz w:val="26"/>
                                    <w:szCs w:val="26"/>
                                  </w:rPr>
                                </w:pPr>
                              </w:p>
                              <w:p w14:paraId="55AA45B3" w14:textId="77777777" w:rsidR="00481AB0" w:rsidRDefault="00481AB0" w:rsidP="00D75B78">
                                <w:pPr>
                                  <w:pStyle w:val="NoSpacing"/>
                                  <w:jc w:val="right"/>
                                  <w:rPr>
                                    <w:color w:val="ED7D31" w:themeColor="accent2"/>
                                    <w:sz w:val="26"/>
                                    <w:szCs w:val="26"/>
                                  </w:rPr>
                                </w:pPr>
                              </w:p>
                              <w:p w14:paraId="0040D2A0" w14:textId="77777777" w:rsidR="00481AB0" w:rsidRDefault="00481AB0" w:rsidP="00D75B78">
                                <w:pPr>
                                  <w:pStyle w:val="NoSpacing"/>
                                  <w:jc w:val="right"/>
                                  <w:rPr>
                                    <w:color w:val="ED7D31" w:themeColor="accent2"/>
                                    <w:sz w:val="26"/>
                                    <w:szCs w:val="26"/>
                                  </w:rPr>
                                </w:pPr>
                              </w:p>
                              <w:p w14:paraId="51DCFB7F" w14:textId="77777777" w:rsidR="00481AB0" w:rsidRDefault="00481AB0" w:rsidP="00D75B78">
                                <w:pPr>
                                  <w:pStyle w:val="NoSpacing"/>
                                  <w:jc w:val="right"/>
                                  <w:rPr>
                                    <w:color w:val="ED7D31" w:themeColor="accent2"/>
                                    <w:sz w:val="26"/>
                                    <w:szCs w:val="26"/>
                                  </w:rPr>
                                </w:pPr>
                              </w:p>
                              <w:p w14:paraId="25A919E5" w14:textId="77777777" w:rsidR="00481AB0" w:rsidRDefault="00481AB0" w:rsidP="00D75B78">
                                <w:pPr>
                                  <w:pStyle w:val="NoSpacing"/>
                                  <w:jc w:val="right"/>
                                  <w:rPr>
                                    <w:color w:val="ED7D31" w:themeColor="accent2"/>
                                    <w:sz w:val="26"/>
                                    <w:szCs w:val="26"/>
                                  </w:rPr>
                                </w:pPr>
                              </w:p>
                              <w:p w14:paraId="6353377D" w14:textId="77777777" w:rsidR="00481AB0" w:rsidRDefault="00481AB0" w:rsidP="00D75B78">
                                <w:pPr>
                                  <w:pStyle w:val="NoSpacing"/>
                                  <w:jc w:val="right"/>
                                  <w:rPr>
                                    <w:color w:val="ED7D31" w:themeColor="accent2"/>
                                    <w:sz w:val="26"/>
                                    <w:szCs w:val="26"/>
                                  </w:rPr>
                                </w:pPr>
                              </w:p>
                              <w:p w14:paraId="0A849353" w14:textId="77777777" w:rsidR="00481AB0" w:rsidRDefault="00481AB0" w:rsidP="00D75B78">
                                <w:pPr>
                                  <w:pStyle w:val="NoSpacing"/>
                                  <w:jc w:val="right"/>
                                  <w:rPr>
                                    <w:color w:val="ED7D31" w:themeColor="accent2"/>
                                    <w:sz w:val="26"/>
                                    <w:szCs w:val="26"/>
                                  </w:rPr>
                                </w:pPr>
                              </w:p>
                              <w:p w14:paraId="1B14939F" w14:textId="77777777" w:rsidR="00481AB0" w:rsidRDefault="00481AB0" w:rsidP="00D75B78">
                                <w:pPr>
                                  <w:pStyle w:val="NoSpacing"/>
                                  <w:jc w:val="right"/>
                                  <w:rPr>
                                    <w:color w:val="ED7D31" w:themeColor="accent2"/>
                                    <w:sz w:val="26"/>
                                    <w:szCs w:val="26"/>
                                  </w:rPr>
                                </w:pPr>
                              </w:p>
                              <w:p w14:paraId="7F7004A3" w14:textId="77777777" w:rsidR="00481AB0" w:rsidRDefault="00481AB0" w:rsidP="00D75B78">
                                <w:pPr>
                                  <w:pStyle w:val="NoSpacing"/>
                                  <w:jc w:val="right"/>
                                  <w:rPr>
                                    <w:color w:val="ED7D31" w:themeColor="accent2"/>
                                    <w:sz w:val="26"/>
                                    <w:szCs w:val="26"/>
                                  </w:rPr>
                                </w:pPr>
                              </w:p>
                              <w:p w14:paraId="076EE52B" w14:textId="77777777" w:rsidR="00481AB0" w:rsidRDefault="00481AB0" w:rsidP="00D75B78">
                                <w:pPr>
                                  <w:pStyle w:val="NoSpacing"/>
                                  <w:jc w:val="right"/>
                                  <w:rPr>
                                    <w:color w:val="ED7D31" w:themeColor="accent2"/>
                                    <w:sz w:val="26"/>
                                    <w:szCs w:val="26"/>
                                  </w:rPr>
                                </w:pPr>
                              </w:p>
                              <w:p w14:paraId="445A5127" w14:textId="77777777" w:rsidR="00481AB0" w:rsidRDefault="00481AB0" w:rsidP="00D75B78">
                                <w:pPr>
                                  <w:pStyle w:val="NoSpacing"/>
                                  <w:jc w:val="right"/>
                                  <w:rPr>
                                    <w:color w:val="ED7D31" w:themeColor="accent2"/>
                                    <w:sz w:val="26"/>
                                    <w:szCs w:val="26"/>
                                  </w:rPr>
                                </w:pPr>
                              </w:p>
                              <w:p w14:paraId="57E8174A" w14:textId="77777777" w:rsidR="00481AB0" w:rsidRDefault="00481AB0" w:rsidP="00D75B78">
                                <w:pPr>
                                  <w:pStyle w:val="NoSpacing"/>
                                  <w:jc w:val="right"/>
                                  <w:rPr>
                                    <w:color w:val="ED7D31" w:themeColor="accent2"/>
                                    <w:sz w:val="26"/>
                                    <w:szCs w:val="26"/>
                                  </w:rPr>
                                </w:pPr>
                              </w:p>
                              <w:p w14:paraId="7DD24EB7" w14:textId="77777777" w:rsidR="00481AB0" w:rsidRDefault="00481AB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822C4B6" w14:textId="77777777" w:rsidR="00481AB0" w:rsidRDefault="00481AB0" w:rsidP="00D75B78">
                                    <w:pPr>
                                      <w:pStyle w:val="NoSpacing"/>
                                      <w:jc w:val="right"/>
                                      <w:rPr>
                                        <w:color w:val="ED7D31" w:themeColor="accent2"/>
                                        <w:sz w:val="26"/>
                                        <w:szCs w:val="26"/>
                                      </w:rPr>
                                    </w:pPr>
                                    <w:r>
                                      <w:rPr>
                                        <w:color w:val="ED7D31" w:themeColor="accent2"/>
                                        <w:sz w:val="26"/>
                                        <w:szCs w:val="26"/>
                                      </w:rPr>
                                      <w:t>Door Mark Schrauwen en Alistair Vardy</w:t>
                                    </w:r>
                                  </w:p>
                                </w:sdtContent>
                              </w:sdt>
                              <w:p w14:paraId="38E121E8" w14:textId="77777777" w:rsidR="00481AB0" w:rsidRDefault="00481AB0">
                                <w:pPr>
                                  <w:jc w:val="right"/>
                                </w:pPr>
                              </w:p>
                              <w:p w14:paraId="2FDE8611" w14:textId="72FA9EA7" w:rsidR="00481AB0" w:rsidRDefault="00481AB0" w:rsidP="004D00DB">
                                <w:pPr>
                                  <w:jc w:val="right"/>
                                  <w:rPr>
                                    <w:sz w:val="24"/>
                                    <w:szCs w:val="24"/>
                                  </w:rPr>
                                </w:pPr>
                              </w:p>
                            </w:tc>
                            <w:tc>
                              <w:tcPr>
                                <w:tcW w:w="2432" w:type="pct"/>
                                <w:vAlign w:val="center"/>
                              </w:tcPr>
                              <w:p w14:paraId="06CA0A47" w14:textId="77777777" w:rsidR="00481AB0" w:rsidRDefault="00481AB0" w:rsidP="00D75B78">
                                <w:pPr>
                                  <w:rPr>
                                    <w:color w:val="000000" w:themeColor="text1"/>
                                  </w:rPr>
                                </w:pPr>
                              </w:p>
                              <w:p w14:paraId="0FF8FFF1" w14:textId="77777777" w:rsidR="00481AB0" w:rsidRDefault="00481AB0" w:rsidP="00870358">
                                <w:pPr>
                                  <w:jc w:val="center"/>
                                  <w:rPr>
                                    <w:color w:val="000000" w:themeColor="text1"/>
                                  </w:rPr>
                                </w:pPr>
                                <w:r>
                                  <w:rPr>
                                    <w:noProof/>
                                    <w:lang w:val="en-US"/>
                                  </w:rPr>
                                  <w:drawing>
                                    <wp:inline distT="0" distB="0" distL="0" distR="0" wp14:anchorId="340F9144" wp14:editId="5444A70F">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5E7F723A" w14:textId="77777777" w:rsidR="00481AB0" w:rsidRDefault="00481AB0"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Wk1.1</w:t>
                                    </w:r>
                                  </w:sdtContent>
                                </w:sdt>
                              </w:p>
                              <w:p w14:paraId="5A4E0551" w14:textId="77777777" w:rsidR="00481AB0" w:rsidRDefault="00481AB0" w:rsidP="00D75B78">
                                <w:pPr>
                                  <w:pStyle w:val="NoSpacing"/>
                                </w:pPr>
                              </w:p>
                            </w:tc>
                          </w:tr>
                        </w:tbl>
                        <w:p w14:paraId="67ED72DE" w14:textId="77777777" w:rsidR="00481AB0" w:rsidRDefault="00481AB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2F46336" w14:textId="77777777" w:rsidR="00DF611E" w:rsidRDefault="00DF611E" w:rsidP="002D4702">
          <w:pPr>
            <w:pStyle w:val="TOCHeading"/>
            <w:numPr>
              <w:ilvl w:val="0"/>
              <w:numId w:val="0"/>
            </w:numPr>
            <w:ind w:left="432" w:hanging="432"/>
          </w:pPr>
          <w:r>
            <w:t>Inhoudsopgave</w:t>
          </w:r>
        </w:p>
        <w:p w14:paraId="6B5A46B3" w14:textId="77777777" w:rsidR="001E49D3" w:rsidRDefault="00EC0C0A">
          <w:pPr>
            <w:pStyle w:val="TOC1"/>
            <w:rPr>
              <w:rFonts w:eastAsiaTheme="minorEastAsia"/>
              <w:b w:val="0"/>
              <w:noProof/>
              <w:lang w:eastAsia="nl-NL"/>
            </w:rPr>
          </w:pPr>
          <w:r>
            <w:fldChar w:fldCharType="begin"/>
          </w:r>
          <w:r>
            <w:instrText xml:space="preserve"> TOC \o "1-3" \h \z \u </w:instrText>
          </w:r>
          <w:r>
            <w:fldChar w:fldCharType="separate"/>
          </w:r>
          <w:hyperlink w:anchor="_Toc492041748" w:history="1">
            <w:r w:rsidR="001E49D3" w:rsidRPr="001325ED">
              <w:rPr>
                <w:rStyle w:val="Hyperlink"/>
                <w:noProof/>
              </w:rPr>
              <w:t>Versiebeheer</w:t>
            </w:r>
            <w:r w:rsidR="001E49D3">
              <w:rPr>
                <w:noProof/>
                <w:webHidden/>
              </w:rPr>
              <w:tab/>
            </w:r>
            <w:r w:rsidR="001E49D3">
              <w:rPr>
                <w:noProof/>
                <w:webHidden/>
              </w:rPr>
              <w:fldChar w:fldCharType="begin"/>
            </w:r>
            <w:r w:rsidR="001E49D3">
              <w:rPr>
                <w:noProof/>
                <w:webHidden/>
              </w:rPr>
              <w:instrText xml:space="preserve"> PAGEREF _Toc492041748 \h </w:instrText>
            </w:r>
            <w:r w:rsidR="001E49D3">
              <w:rPr>
                <w:noProof/>
                <w:webHidden/>
              </w:rPr>
            </w:r>
            <w:r w:rsidR="001E49D3">
              <w:rPr>
                <w:noProof/>
                <w:webHidden/>
              </w:rPr>
              <w:fldChar w:fldCharType="separate"/>
            </w:r>
            <w:r w:rsidR="001E49D3">
              <w:rPr>
                <w:noProof/>
                <w:webHidden/>
              </w:rPr>
              <w:t>2</w:t>
            </w:r>
            <w:r w:rsidR="001E49D3">
              <w:rPr>
                <w:noProof/>
                <w:webHidden/>
              </w:rPr>
              <w:fldChar w:fldCharType="end"/>
            </w:r>
          </w:hyperlink>
        </w:p>
        <w:p w14:paraId="0157432F" w14:textId="77777777" w:rsidR="001E49D3" w:rsidRDefault="00481AB0">
          <w:pPr>
            <w:pStyle w:val="TOC1"/>
            <w:rPr>
              <w:rFonts w:eastAsiaTheme="minorEastAsia"/>
              <w:b w:val="0"/>
              <w:noProof/>
              <w:lang w:eastAsia="nl-NL"/>
            </w:rPr>
          </w:pPr>
          <w:hyperlink w:anchor="_Toc492041749" w:history="1">
            <w:r w:rsidR="001E49D3" w:rsidRPr="001325ED">
              <w:rPr>
                <w:rStyle w:val="Hyperlink"/>
                <w:noProof/>
              </w:rPr>
              <w:t>1</w:t>
            </w:r>
            <w:r w:rsidR="001E49D3">
              <w:rPr>
                <w:rFonts w:eastAsiaTheme="minorEastAsia"/>
                <w:b w:val="0"/>
                <w:noProof/>
                <w:lang w:eastAsia="nl-NL"/>
              </w:rPr>
              <w:tab/>
            </w:r>
            <w:r w:rsidR="001E49D3" w:rsidRPr="001325ED">
              <w:rPr>
                <w:rStyle w:val="Hyperlink"/>
                <w:noProof/>
              </w:rPr>
              <w:t>Introductie van deze cursus en dit document</w:t>
            </w:r>
            <w:r w:rsidR="001E49D3">
              <w:rPr>
                <w:noProof/>
                <w:webHidden/>
              </w:rPr>
              <w:tab/>
            </w:r>
            <w:r w:rsidR="001E49D3">
              <w:rPr>
                <w:noProof/>
                <w:webHidden/>
              </w:rPr>
              <w:fldChar w:fldCharType="begin"/>
            </w:r>
            <w:r w:rsidR="001E49D3">
              <w:rPr>
                <w:noProof/>
                <w:webHidden/>
              </w:rPr>
              <w:instrText xml:space="preserve"> PAGEREF _Toc492041749 \h </w:instrText>
            </w:r>
            <w:r w:rsidR="001E49D3">
              <w:rPr>
                <w:noProof/>
                <w:webHidden/>
              </w:rPr>
            </w:r>
            <w:r w:rsidR="001E49D3">
              <w:rPr>
                <w:noProof/>
                <w:webHidden/>
              </w:rPr>
              <w:fldChar w:fldCharType="separate"/>
            </w:r>
            <w:r w:rsidR="001E49D3">
              <w:rPr>
                <w:noProof/>
                <w:webHidden/>
              </w:rPr>
              <w:t>3</w:t>
            </w:r>
            <w:r w:rsidR="001E49D3">
              <w:rPr>
                <w:noProof/>
                <w:webHidden/>
              </w:rPr>
              <w:fldChar w:fldCharType="end"/>
            </w:r>
          </w:hyperlink>
        </w:p>
        <w:p w14:paraId="0BB902D2" w14:textId="77777777" w:rsidR="001E49D3" w:rsidRDefault="00481AB0">
          <w:pPr>
            <w:pStyle w:val="TOC1"/>
            <w:rPr>
              <w:rFonts w:eastAsiaTheme="minorEastAsia"/>
              <w:b w:val="0"/>
              <w:noProof/>
              <w:lang w:eastAsia="nl-NL"/>
            </w:rPr>
          </w:pPr>
          <w:hyperlink w:anchor="_Toc492041750" w:history="1">
            <w:r w:rsidR="001E49D3" w:rsidRPr="001325ED">
              <w:rPr>
                <w:rStyle w:val="Hyperlink"/>
                <w:noProof/>
              </w:rPr>
              <w:t>2</w:t>
            </w:r>
            <w:r w:rsidR="001E49D3">
              <w:rPr>
                <w:rFonts w:eastAsiaTheme="minorEastAsia"/>
                <w:b w:val="0"/>
                <w:noProof/>
                <w:lang w:eastAsia="nl-NL"/>
              </w:rPr>
              <w:tab/>
            </w:r>
            <w:r w:rsidR="001E49D3" w:rsidRPr="001325ED">
              <w:rPr>
                <w:rStyle w:val="Hyperlink"/>
                <w:noProof/>
              </w:rPr>
              <w:t>Waarom Matlab?</w:t>
            </w:r>
            <w:r w:rsidR="001E49D3">
              <w:rPr>
                <w:noProof/>
                <w:webHidden/>
              </w:rPr>
              <w:tab/>
            </w:r>
            <w:r w:rsidR="001E49D3">
              <w:rPr>
                <w:noProof/>
                <w:webHidden/>
              </w:rPr>
              <w:fldChar w:fldCharType="begin"/>
            </w:r>
            <w:r w:rsidR="001E49D3">
              <w:rPr>
                <w:noProof/>
                <w:webHidden/>
              </w:rPr>
              <w:instrText xml:space="preserve"> PAGEREF _Toc492041750 \h </w:instrText>
            </w:r>
            <w:r w:rsidR="001E49D3">
              <w:rPr>
                <w:noProof/>
                <w:webHidden/>
              </w:rPr>
            </w:r>
            <w:r w:rsidR="001E49D3">
              <w:rPr>
                <w:noProof/>
                <w:webHidden/>
              </w:rPr>
              <w:fldChar w:fldCharType="separate"/>
            </w:r>
            <w:r w:rsidR="001E49D3">
              <w:rPr>
                <w:noProof/>
                <w:webHidden/>
              </w:rPr>
              <w:t>4</w:t>
            </w:r>
            <w:r w:rsidR="001E49D3">
              <w:rPr>
                <w:noProof/>
                <w:webHidden/>
              </w:rPr>
              <w:fldChar w:fldCharType="end"/>
            </w:r>
          </w:hyperlink>
        </w:p>
        <w:p w14:paraId="53ADF43A" w14:textId="77777777" w:rsidR="001E49D3" w:rsidRDefault="00481AB0">
          <w:pPr>
            <w:pStyle w:val="TOC1"/>
            <w:rPr>
              <w:rFonts w:eastAsiaTheme="minorEastAsia"/>
              <w:b w:val="0"/>
              <w:noProof/>
              <w:lang w:eastAsia="nl-NL"/>
            </w:rPr>
          </w:pPr>
          <w:hyperlink w:anchor="_Toc492041751" w:history="1">
            <w:r w:rsidR="001E49D3" w:rsidRPr="001325ED">
              <w:rPr>
                <w:rStyle w:val="Hyperlink"/>
                <w:noProof/>
              </w:rPr>
              <w:t>3</w:t>
            </w:r>
            <w:r w:rsidR="001E49D3">
              <w:rPr>
                <w:rFonts w:eastAsiaTheme="minorEastAsia"/>
                <w:b w:val="0"/>
                <w:noProof/>
                <w:lang w:eastAsia="nl-NL"/>
              </w:rPr>
              <w:tab/>
            </w:r>
            <w:r w:rsidR="001E49D3" w:rsidRPr="001325ED">
              <w:rPr>
                <w:rStyle w:val="Hyperlink"/>
                <w:noProof/>
              </w:rPr>
              <w:t>De Matlab omgeving</w:t>
            </w:r>
            <w:r w:rsidR="001E49D3">
              <w:rPr>
                <w:noProof/>
                <w:webHidden/>
              </w:rPr>
              <w:tab/>
            </w:r>
            <w:r w:rsidR="001E49D3">
              <w:rPr>
                <w:noProof/>
                <w:webHidden/>
              </w:rPr>
              <w:fldChar w:fldCharType="begin"/>
            </w:r>
            <w:r w:rsidR="001E49D3">
              <w:rPr>
                <w:noProof/>
                <w:webHidden/>
              </w:rPr>
              <w:instrText xml:space="preserve"> PAGEREF _Toc492041751 \h </w:instrText>
            </w:r>
            <w:r w:rsidR="001E49D3">
              <w:rPr>
                <w:noProof/>
                <w:webHidden/>
              </w:rPr>
            </w:r>
            <w:r w:rsidR="001E49D3">
              <w:rPr>
                <w:noProof/>
                <w:webHidden/>
              </w:rPr>
              <w:fldChar w:fldCharType="separate"/>
            </w:r>
            <w:r w:rsidR="001E49D3">
              <w:rPr>
                <w:noProof/>
                <w:webHidden/>
              </w:rPr>
              <w:t>6</w:t>
            </w:r>
            <w:r w:rsidR="001E49D3">
              <w:rPr>
                <w:noProof/>
                <w:webHidden/>
              </w:rPr>
              <w:fldChar w:fldCharType="end"/>
            </w:r>
          </w:hyperlink>
        </w:p>
        <w:p w14:paraId="537F346A" w14:textId="77777777" w:rsidR="001E49D3" w:rsidRDefault="00481AB0">
          <w:pPr>
            <w:pStyle w:val="TOC2"/>
            <w:rPr>
              <w:rFonts w:eastAsiaTheme="minorEastAsia"/>
              <w:noProof/>
              <w:sz w:val="22"/>
              <w:lang w:eastAsia="nl-NL"/>
            </w:rPr>
          </w:pPr>
          <w:hyperlink w:anchor="_Toc492041752" w:history="1">
            <w:r w:rsidR="001E49D3" w:rsidRPr="001325ED">
              <w:rPr>
                <w:rStyle w:val="Hyperlink"/>
                <w:noProof/>
              </w:rPr>
              <w:t>3.1</w:t>
            </w:r>
            <w:r w:rsidR="001E49D3">
              <w:rPr>
                <w:rFonts w:eastAsiaTheme="minorEastAsia"/>
                <w:noProof/>
                <w:sz w:val="22"/>
                <w:lang w:eastAsia="nl-NL"/>
              </w:rPr>
              <w:tab/>
            </w:r>
            <w:r w:rsidR="001E49D3" w:rsidRPr="001325ED">
              <w:rPr>
                <w:rStyle w:val="Hyperlink"/>
                <w:noProof/>
              </w:rPr>
              <w:t>Command Window (A)</w:t>
            </w:r>
            <w:r w:rsidR="001E49D3">
              <w:rPr>
                <w:noProof/>
                <w:webHidden/>
              </w:rPr>
              <w:tab/>
            </w:r>
            <w:r w:rsidR="001E49D3">
              <w:rPr>
                <w:noProof/>
                <w:webHidden/>
              </w:rPr>
              <w:fldChar w:fldCharType="begin"/>
            </w:r>
            <w:r w:rsidR="001E49D3">
              <w:rPr>
                <w:noProof/>
                <w:webHidden/>
              </w:rPr>
              <w:instrText xml:space="preserve"> PAGEREF _Toc492041752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520AB8D9" w14:textId="77777777" w:rsidR="001E49D3" w:rsidRDefault="00481AB0">
          <w:pPr>
            <w:pStyle w:val="TOC3"/>
            <w:rPr>
              <w:rFonts w:eastAsiaTheme="minorEastAsia"/>
              <w:i w:val="0"/>
              <w:noProof/>
              <w:sz w:val="22"/>
              <w:lang w:eastAsia="nl-NL"/>
            </w:rPr>
          </w:pPr>
          <w:hyperlink w:anchor="_Toc492041753" w:history="1">
            <w:r w:rsidR="001E49D3" w:rsidRPr="001325ED">
              <w:rPr>
                <w:rStyle w:val="Hyperlink"/>
                <w:noProof/>
              </w:rPr>
              <w:t>3.1.1</w:t>
            </w:r>
            <w:r w:rsidR="001E49D3">
              <w:rPr>
                <w:rFonts w:eastAsiaTheme="minorEastAsia"/>
                <w:i w:val="0"/>
                <w:noProof/>
                <w:sz w:val="22"/>
                <w:lang w:eastAsia="nl-NL"/>
              </w:rPr>
              <w:tab/>
            </w:r>
            <w:r w:rsidR="001E49D3" w:rsidRPr="001325ED">
              <w:rPr>
                <w:rStyle w:val="Hyperlink"/>
                <w:noProof/>
              </w:rPr>
              <w:t>Command prompt</w:t>
            </w:r>
            <w:r w:rsidR="001E49D3">
              <w:rPr>
                <w:noProof/>
                <w:webHidden/>
              </w:rPr>
              <w:tab/>
            </w:r>
            <w:r w:rsidR="001E49D3">
              <w:rPr>
                <w:noProof/>
                <w:webHidden/>
              </w:rPr>
              <w:fldChar w:fldCharType="begin"/>
            </w:r>
            <w:r w:rsidR="001E49D3">
              <w:rPr>
                <w:noProof/>
                <w:webHidden/>
              </w:rPr>
              <w:instrText xml:space="preserve"> PAGEREF _Toc492041753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00623DB8" w14:textId="77777777" w:rsidR="001E49D3" w:rsidRDefault="00481AB0">
          <w:pPr>
            <w:pStyle w:val="TOC2"/>
            <w:rPr>
              <w:rFonts w:eastAsiaTheme="minorEastAsia"/>
              <w:noProof/>
              <w:sz w:val="22"/>
              <w:lang w:eastAsia="nl-NL"/>
            </w:rPr>
          </w:pPr>
          <w:hyperlink w:anchor="_Toc492041754" w:history="1">
            <w:r w:rsidR="001E49D3" w:rsidRPr="001325ED">
              <w:rPr>
                <w:rStyle w:val="Hyperlink"/>
                <w:noProof/>
              </w:rPr>
              <w:t>3.2</w:t>
            </w:r>
            <w:r w:rsidR="001E49D3">
              <w:rPr>
                <w:rFonts w:eastAsiaTheme="minorEastAsia"/>
                <w:noProof/>
                <w:sz w:val="22"/>
                <w:lang w:eastAsia="nl-NL"/>
              </w:rPr>
              <w:tab/>
            </w:r>
            <w:r w:rsidR="001E49D3" w:rsidRPr="001325ED">
              <w:rPr>
                <w:rStyle w:val="Hyperlink"/>
                <w:noProof/>
              </w:rPr>
              <w:t>Workspace (B)</w:t>
            </w:r>
            <w:r w:rsidR="001E49D3">
              <w:rPr>
                <w:noProof/>
                <w:webHidden/>
              </w:rPr>
              <w:tab/>
            </w:r>
            <w:r w:rsidR="001E49D3">
              <w:rPr>
                <w:noProof/>
                <w:webHidden/>
              </w:rPr>
              <w:fldChar w:fldCharType="begin"/>
            </w:r>
            <w:r w:rsidR="001E49D3">
              <w:rPr>
                <w:noProof/>
                <w:webHidden/>
              </w:rPr>
              <w:instrText xml:space="preserve"> PAGEREF _Toc492041754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53E66A00" w14:textId="77777777" w:rsidR="001E49D3" w:rsidRDefault="00481AB0">
          <w:pPr>
            <w:pStyle w:val="TOC2"/>
            <w:rPr>
              <w:rFonts w:eastAsiaTheme="minorEastAsia"/>
              <w:noProof/>
              <w:sz w:val="22"/>
              <w:lang w:eastAsia="nl-NL"/>
            </w:rPr>
          </w:pPr>
          <w:hyperlink w:anchor="_Toc492041755" w:history="1">
            <w:r w:rsidR="001E49D3" w:rsidRPr="001325ED">
              <w:rPr>
                <w:rStyle w:val="Hyperlink"/>
                <w:noProof/>
              </w:rPr>
              <w:t>3.3</w:t>
            </w:r>
            <w:r w:rsidR="001E49D3">
              <w:rPr>
                <w:rFonts w:eastAsiaTheme="minorEastAsia"/>
                <w:noProof/>
                <w:sz w:val="22"/>
                <w:lang w:eastAsia="nl-NL"/>
              </w:rPr>
              <w:tab/>
            </w:r>
            <w:r w:rsidR="001E49D3" w:rsidRPr="001325ED">
              <w:rPr>
                <w:rStyle w:val="Hyperlink"/>
                <w:noProof/>
              </w:rPr>
              <w:t>Current Folder (C)</w:t>
            </w:r>
            <w:r w:rsidR="001E49D3">
              <w:rPr>
                <w:noProof/>
                <w:webHidden/>
              </w:rPr>
              <w:tab/>
            </w:r>
            <w:r w:rsidR="001E49D3">
              <w:rPr>
                <w:noProof/>
                <w:webHidden/>
              </w:rPr>
              <w:fldChar w:fldCharType="begin"/>
            </w:r>
            <w:r w:rsidR="001E49D3">
              <w:rPr>
                <w:noProof/>
                <w:webHidden/>
              </w:rPr>
              <w:instrText xml:space="preserve"> PAGEREF _Toc492041755 \h </w:instrText>
            </w:r>
            <w:r w:rsidR="001E49D3">
              <w:rPr>
                <w:noProof/>
                <w:webHidden/>
              </w:rPr>
            </w:r>
            <w:r w:rsidR="001E49D3">
              <w:rPr>
                <w:noProof/>
                <w:webHidden/>
              </w:rPr>
              <w:fldChar w:fldCharType="separate"/>
            </w:r>
            <w:r w:rsidR="001E49D3">
              <w:rPr>
                <w:noProof/>
                <w:webHidden/>
              </w:rPr>
              <w:t>8</w:t>
            </w:r>
            <w:r w:rsidR="001E49D3">
              <w:rPr>
                <w:noProof/>
                <w:webHidden/>
              </w:rPr>
              <w:fldChar w:fldCharType="end"/>
            </w:r>
          </w:hyperlink>
        </w:p>
        <w:p w14:paraId="497D57A5" w14:textId="77777777" w:rsidR="001E49D3" w:rsidRDefault="00481AB0">
          <w:pPr>
            <w:pStyle w:val="TOC2"/>
            <w:rPr>
              <w:rFonts w:eastAsiaTheme="minorEastAsia"/>
              <w:noProof/>
              <w:sz w:val="22"/>
              <w:lang w:eastAsia="nl-NL"/>
            </w:rPr>
          </w:pPr>
          <w:hyperlink w:anchor="_Toc492041756" w:history="1">
            <w:r w:rsidR="001E49D3" w:rsidRPr="001325ED">
              <w:rPr>
                <w:rStyle w:val="Hyperlink"/>
                <w:noProof/>
              </w:rPr>
              <w:t>3.4</w:t>
            </w:r>
            <w:r w:rsidR="001E49D3">
              <w:rPr>
                <w:rFonts w:eastAsiaTheme="minorEastAsia"/>
                <w:noProof/>
                <w:sz w:val="22"/>
                <w:lang w:eastAsia="nl-NL"/>
              </w:rPr>
              <w:tab/>
            </w:r>
            <w:r w:rsidR="001E49D3" w:rsidRPr="001325ED">
              <w:rPr>
                <w:rStyle w:val="Hyperlink"/>
                <w:noProof/>
              </w:rPr>
              <w:t>Toolstrip (D)</w:t>
            </w:r>
            <w:r w:rsidR="001E49D3">
              <w:rPr>
                <w:noProof/>
                <w:webHidden/>
              </w:rPr>
              <w:tab/>
            </w:r>
            <w:r w:rsidR="001E49D3">
              <w:rPr>
                <w:noProof/>
                <w:webHidden/>
              </w:rPr>
              <w:fldChar w:fldCharType="begin"/>
            </w:r>
            <w:r w:rsidR="001E49D3">
              <w:rPr>
                <w:noProof/>
                <w:webHidden/>
              </w:rPr>
              <w:instrText xml:space="preserve"> PAGEREF _Toc492041756 \h </w:instrText>
            </w:r>
            <w:r w:rsidR="001E49D3">
              <w:rPr>
                <w:noProof/>
                <w:webHidden/>
              </w:rPr>
            </w:r>
            <w:r w:rsidR="001E49D3">
              <w:rPr>
                <w:noProof/>
                <w:webHidden/>
              </w:rPr>
              <w:fldChar w:fldCharType="separate"/>
            </w:r>
            <w:r w:rsidR="001E49D3">
              <w:rPr>
                <w:noProof/>
                <w:webHidden/>
              </w:rPr>
              <w:t>9</w:t>
            </w:r>
            <w:r w:rsidR="001E49D3">
              <w:rPr>
                <w:noProof/>
                <w:webHidden/>
              </w:rPr>
              <w:fldChar w:fldCharType="end"/>
            </w:r>
          </w:hyperlink>
        </w:p>
        <w:p w14:paraId="68982E67" w14:textId="77777777" w:rsidR="001E49D3" w:rsidRDefault="00481AB0">
          <w:pPr>
            <w:pStyle w:val="TOC2"/>
            <w:rPr>
              <w:rFonts w:eastAsiaTheme="minorEastAsia"/>
              <w:noProof/>
              <w:sz w:val="22"/>
              <w:lang w:eastAsia="nl-NL"/>
            </w:rPr>
          </w:pPr>
          <w:hyperlink w:anchor="_Toc492041757" w:history="1">
            <w:r w:rsidR="001E49D3" w:rsidRPr="001325ED">
              <w:rPr>
                <w:rStyle w:val="Hyperlink"/>
                <w:noProof/>
              </w:rPr>
              <w:t>3.5</w:t>
            </w:r>
            <w:r w:rsidR="001E49D3">
              <w:rPr>
                <w:rFonts w:eastAsiaTheme="minorEastAsia"/>
                <w:noProof/>
                <w:sz w:val="22"/>
                <w:lang w:eastAsia="nl-NL"/>
              </w:rPr>
              <w:tab/>
            </w:r>
            <w:r w:rsidR="001E49D3" w:rsidRPr="001325ED">
              <w:rPr>
                <w:rStyle w:val="Hyperlink"/>
                <w:noProof/>
              </w:rPr>
              <w:t>Script Editor (E)</w:t>
            </w:r>
            <w:r w:rsidR="001E49D3">
              <w:rPr>
                <w:noProof/>
                <w:webHidden/>
              </w:rPr>
              <w:tab/>
            </w:r>
            <w:r w:rsidR="001E49D3">
              <w:rPr>
                <w:noProof/>
                <w:webHidden/>
              </w:rPr>
              <w:fldChar w:fldCharType="begin"/>
            </w:r>
            <w:r w:rsidR="001E49D3">
              <w:rPr>
                <w:noProof/>
                <w:webHidden/>
              </w:rPr>
              <w:instrText xml:space="preserve"> PAGEREF _Toc492041757 \h </w:instrText>
            </w:r>
            <w:r w:rsidR="001E49D3">
              <w:rPr>
                <w:noProof/>
                <w:webHidden/>
              </w:rPr>
            </w:r>
            <w:r w:rsidR="001E49D3">
              <w:rPr>
                <w:noProof/>
                <w:webHidden/>
              </w:rPr>
              <w:fldChar w:fldCharType="separate"/>
            </w:r>
            <w:r w:rsidR="001E49D3">
              <w:rPr>
                <w:noProof/>
                <w:webHidden/>
              </w:rPr>
              <w:t>9</w:t>
            </w:r>
            <w:r w:rsidR="001E49D3">
              <w:rPr>
                <w:noProof/>
                <w:webHidden/>
              </w:rPr>
              <w:fldChar w:fldCharType="end"/>
            </w:r>
          </w:hyperlink>
        </w:p>
        <w:p w14:paraId="313920FA" w14:textId="77777777" w:rsidR="001E49D3" w:rsidRDefault="00481AB0">
          <w:pPr>
            <w:pStyle w:val="TOC2"/>
            <w:rPr>
              <w:rFonts w:eastAsiaTheme="minorEastAsia"/>
              <w:noProof/>
              <w:sz w:val="22"/>
              <w:lang w:eastAsia="nl-NL"/>
            </w:rPr>
          </w:pPr>
          <w:hyperlink w:anchor="_Toc492041758" w:history="1">
            <w:r w:rsidR="001E49D3" w:rsidRPr="001325ED">
              <w:rPr>
                <w:rStyle w:val="Hyperlink"/>
                <w:noProof/>
              </w:rPr>
              <w:t>3.6</w:t>
            </w:r>
            <w:r w:rsidR="001E49D3">
              <w:rPr>
                <w:rFonts w:eastAsiaTheme="minorEastAsia"/>
                <w:noProof/>
                <w:sz w:val="22"/>
                <w:lang w:eastAsia="nl-NL"/>
              </w:rPr>
              <w:tab/>
            </w:r>
            <w:r w:rsidR="001E49D3" w:rsidRPr="001325ED">
              <w:rPr>
                <w:rStyle w:val="Hyperlink"/>
                <w:noProof/>
              </w:rPr>
              <w:t>Samenhang tussen een script en het Command Windows</w:t>
            </w:r>
            <w:r w:rsidR="001E49D3">
              <w:rPr>
                <w:noProof/>
                <w:webHidden/>
              </w:rPr>
              <w:tab/>
            </w:r>
            <w:r w:rsidR="001E49D3">
              <w:rPr>
                <w:noProof/>
                <w:webHidden/>
              </w:rPr>
              <w:fldChar w:fldCharType="begin"/>
            </w:r>
            <w:r w:rsidR="001E49D3">
              <w:rPr>
                <w:noProof/>
                <w:webHidden/>
              </w:rPr>
              <w:instrText xml:space="preserve"> PAGEREF _Toc492041758 \h </w:instrText>
            </w:r>
            <w:r w:rsidR="001E49D3">
              <w:rPr>
                <w:noProof/>
                <w:webHidden/>
              </w:rPr>
            </w:r>
            <w:r w:rsidR="001E49D3">
              <w:rPr>
                <w:noProof/>
                <w:webHidden/>
              </w:rPr>
              <w:fldChar w:fldCharType="separate"/>
            </w:r>
            <w:r w:rsidR="001E49D3">
              <w:rPr>
                <w:noProof/>
                <w:webHidden/>
              </w:rPr>
              <w:t>11</w:t>
            </w:r>
            <w:r w:rsidR="001E49D3">
              <w:rPr>
                <w:noProof/>
                <w:webHidden/>
              </w:rPr>
              <w:fldChar w:fldCharType="end"/>
            </w:r>
          </w:hyperlink>
        </w:p>
        <w:p w14:paraId="77B2DE73" w14:textId="77777777" w:rsidR="001E49D3" w:rsidRDefault="00481AB0">
          <w:pPr>
            <w:pStyle w:val="TOC2"/>
            <w:rPr>
              <w:rFonts w:eastAsiaTheme="minorEastAsia"/>
              <w:noProof/>
              <w:sz w:val="22"/>
              <w:lang w:eastAsia="nl-NL"/>
            </w:rPr>
          </w:pPr>
          <w:hyperlink w:anchor="_Toc492041759" w:history="1">
            <w:r w:rsidR="001E49D3" w:rsidRPr="001325ED">
              <w:rPr>
                <w:rStyle w:val="Hyperlink"/>
                <w:noProof/>
              </w:rPr>
              <w:t>3.7</w:t>
            </w:r>
            <w:r w:rsidR="001E49D3">
              <w:rPr>
                <w:rFonts w:eastAsiaTheme="minorEastAsia"/>
                <w:noProof/>
                <w:sz w:val="22"/>
                <w:lang w:eastAsia="nl-NL"/>
              </w:rPr>
              <w:tab/>
            </w:r>
            <w:r w:rsidR="001E49D3" w:rsidRPr="001325ED">
              <w:rPr>
                <w:rStyle w:val="Hyperlink"/>
                <w:noProof/>
              </w:rPr>
              <w:t>Vragen</w:t>
            </w:r>
            <w:r w:rsidR="001E49D3">
              <w:rPr>
                <w:noProof/>
                <w:webHidden/>
              </w:rPr>
              <w:tab/>
            </w:r>
            <w:r w:rsidR="001E49D3">
              <w:rPr>
                <w:noProof/>
                <w:webHidden/>
              </w:rPr>
              <w:fldChar w:fldCharType="begin"/>
            </w:r>
            <w:r w:rsidR="001E49D3">
              <w:rPr>
                <w:noProof/>
                <w:webHidden/>
              </w:rPr>
              <w:instrText xml:space="preserve"> PAGEREF _Toc492041759 \h </w:instrText>
            </w:r>
            <w:r w:rsidR="001E49D3">
              <w:rPr>
                <w:noProof/>
                <w:webHidden/>
              </w:rPr>
            </w:r>
            <w:r w:rsidR="001E49D3">
              <w:rPr>
                <w:noProof/>
                <w:webHidden/>
              </w:rPr>
              <w:fldChar w:fldCharType="separate"/>
            </w:r>
            <w:r w:rsidR="001E49D3">
              <w:rPr>
                <w:noProof/>
                <w:webHidden/>
              </w:rPr>
              <w:t>12</w:t>
            </w:r>
            <w:r w:rsidR="001E49D3">
              <w:rPr>
                <w:noProof/>
                <w:webHidden/>
              </w:rPr>
              <w:fldChar w:fldCharType="end"/>
            </w:r>
          </w:hyperlink>
        </w:p>
        <w:p w14:paraId="240CD47F" w14:textId="77777777" w:rsidR="001E49D3" w:rsidRDefault="00481AB0">
          <w:pPr>
            <w:pStyle w:val="TOC2"/>
            <w:rPr>
              <w:rFonts w:eastAsiaTheme="minorEastAsia"/>
              <w:noProof/>
              <w:sz w:val="22"/>
              <w:lang w:eastAsia="nl-NL"/>
            </w:rPr>
          </w:pPr>
          <w:hyperlink w:anchor="_Toc492041760" w:history="1">
            <w:r w:rsidR="001E49D3" w:rsidRPr="001325ED">
              <w:rPr>
                <w:rStyle w:val="Hyperlink"/>
                <w:noProof/>
              </w:rPr>
              <w:t>3.8</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_Toc492041760 \h </w:instrText>
            </w:r>
            <w:r w:rsidR="001E49D3">
              <w:rPr>
                <w:noProof/>
                <w:webHidden/>
              </w:rPr>
            </w:r>
            <w:r w:rsidR="001E49D3">
              <w:rPr>
                <w:noProof/>
                <w:webHidden/>
              </w:rPr>
              <w:fldChar w:fldCharType="separate"/>
            </w:r>
            <w:r w:rsidR="001E49D3">
              <w:rPr>
                <w:noProof/>
                <w:webHidden/>
              </w:rPr>
              <w:t>13</w:t>
            </w:r>
            <w:r w:rsidR="001E49D3">
              <w:rPr>
                <w:noProof/>
                <w:webHidden/>
              </w:rPr>
              <w:fldChar w:fldCharType="end"/>
            </w:r>
          </w:hyperlink>
        </w:p>
        <w:p w14:paraId="1B40C336" w14:textId="77777777" w:rsidR="001E49D3" w:rsidRDefault="00481AB0">
          <w:pPr>
            <w:pStyle w:val="TOC1"/>
            <w:rPr>
              <w:rFonts w:eastAsiaTheme="minorEastAsia"/>
              <w:b w:val="0"/>
              <w:noProof/>
              <w:lang w:eastAsia="nl-NL"/>
            </w:rPr>
          </w:pPr>
          <w:hyperlink w:anchor="_Toc492041761" w:history="1">
            <w:r w:rsidR="001E49D3" w:rsidRPr="001325ED">
              <w:rPr>
                <w:rStyle w:val="Hyperlink"/>
                <w:noProof/>
              </w:rPr>
              <w:t>4</w:t>
            </w:r>
            <w:r w:rsidR="001E49D3">
              <w:rPr>
                <w:rFonts w:eastAsiaTheme="minorEastAsia"/>
                <w:b w:val="0"/>
                <w:noProof/>
                <w:lang w:eastAsia="nl-NL"/>
              </w:rPr>
              <w:tab/>
            </w:r>
            <w:r w:rsidR="001E49D3" w:rsidRPr="001325ED">
              <w:rPr>
                <w:rStyle w:val="Hyperlink"/>
                <w:noProof/>
              </w:rPr>
              <w:t>Matlab operaties</w:t>
            </w:r>
            <w:r w:rsidR="001E49D3">
              <w:rPr>
                <w:noProof/>
                <w:webHidden/>
              </w:rPr>
              <w:tab/>
            </w:r>
            <w:r w:rsidR="001E49D3">
              <w:rPr>
                <w:noProof/>
                <w:webHidden/>
              </w:rPr>
              <w:fldChar w:fldCharType="begin"/>
            </w:r>
            <w:r w:rsidR="001E49D3">
              <w:rPr>
                <w:noProof/>
                <w:webHidden/>
              </w:rPr>
              <w:instrText xml:space="preserve"> PAGEREF _Toc492041761 \h </w:instrText>
            </w:r>
            <w:r w:rsidR="001E49D3">
              <w:rPr>
                <w:noProof/>
                <w:webHidden/>
              </w:rPr>
            </w:r>
            <w:r w:rsidR="001E49D3">
              <w:rPr>
                <w:noProof/>
                <w:webHidden/>
              </w:rPr>
              <w:fldChar w:fldCharType="separate"/>
            </w:r>
            <w:r w:rsidR="001E49D3">
              <w:rPr>
                <w:noProof/>
                <w:webHidden/>
              </w:rPr>
              <w:t>14</w:t>
            </w:r>
            <w:r w:rsidR="001E49D3">
              <w:rPr>
                <w:noProof/>
                <w:webHidden/>
              </w:rPr>
              <w:fldChar w:fldCharType="end"/>
            </w:r>
          </w:hyperlink>
        </w:p>
        <w:p w14:paraId="1E8DB580" w14:textId="77777777" w:rsidR="001E49D3" w:rsidRDefault="00481AB0">
          <w:pPr>
            <w:pStyle w:val="TOC2"/>
            <w:rPr>
              <w:rFonts w:eastAsiaTheme="minorEastAsia"/>
              <w:noProof/>
              <w:sz w:val="22"/>
              <w:lang w:eastAsia="nl-NL"/>
            </w:rPr>
          </w:pPr>
          <w:hyperlink w:anchor="_Toc492041762" w:history="1">
            <w:r w:rsidR="001E49D3" w:rsidRPr="001325ED">
              <w:rPr>
                <w:rStyle w:val="Hyperlink"/>
                <w:noProof/>
              </w:rPr>
              <w:t>4.1</w:t>
            </w:r>
            <w:r w:rsidR="001E49D3">
              <w:rPr>
                <w:rFonts w:eastAsiaTheme="minorEastAsia"/>
                <w:noProof/>
                <w:sz w:val="22"/>
                <w:lang w:eastAsia="nl-NL"/>
              </w:rPr>
              <w:tab/>
            </w:r>
            <w:r w:rsidR="001E49D3" w:rsidRPr="001325ED">
              <w:rPr>
                <w:rStyle w:val="Hyperlink"/>
                <w:noProof/>
              </w:rPr>
              <w:t>Vermenigvuldigen</w:t>
            </w:r>
            <w:r w:rsidR="001E49D3">
              <w:rPr>
                <w:noProof/>
                <w:webHidden/>
              </w:rPr>
              <w:tab/>
            </w:r>
            <w:r w:rsidR="001E49D3">
              <w:rPr>
                <w:noProof/>
                <w:webHidden/>
              </w:rPr>
              <w:fldChar w:fldCharType="begin"/>
            </w:r>
            <w:r w:rsidR="001E49D3">
              <w:rPr>
                <w:noProof/>
                <w:webHidden/>
              </w:rPr>
              <w:instrText xml:space="preserve"> PAGEREF _Toc492041762 \h </w:instrText>
            </w:r>
            <w:r w:rsidR="001E49D3">
              <w:rPr>
                <w:noProof/>
                <w:webHidden/>
              </w:rPr>
            </w:r>
            <w:r w:rsidR="001E49D3">
              <w:rPr>
                <w:noProof/>
                <w:webHidden/>
              </w:rPr>
              <w:fldChar w:fldCharType="separate"/>
            </w:r>
            <w:r w:rsidR="001E49D3">
              <w:rPr>
                <w:noProof/>
                <w:webHidden/>
              </w:rPr>
              <w:t>15</w:t>
            </w:r>
            <w:r w:rsidR="001E49D3">
              <w:rPr>
                <w:noProof/>
                <w:webHidden/>
              </w:rPr>
              <w:fldChar w:fldCharType="end"/>
            </w:r>
          </w:hyperlink>
        </w:p>
        <w:p w14:paraId="3D78C2E5" w14:textId="77777777" w:rsidR="001E49D3" w:rsidRDefault="00481AB0">
          <w:pPr>
            <w:pStyle w:val="TOC2"/>
            <w:rPr>
              <w:rFonts w:eastAsiaTheme="minorEastAsia"/>
              <w:noProof/>
              <w:sz w:val="22"/>
              <w:lang w:eastAsia="nl-NL"/>
            </w:rPr>
          </w:pPr>
          <w:hyperlink w:anchor="_Toc492041763" w:history="1">
            <w:r w:rsidR="001E49D3" w:rsidRPr="001325ED">
              <w:rPr>
                <w:rStyle w:val="Hyperlink"/>
                <w:noProof/>
              </w:rPr>
              <w:t>4.2</w:t>
            </w:r>
            <w:r w:rsidR="001E49D3">
              <w:rPr>
                <w:rFonts w:eastAsiaTheme="minorEastAsia"/>
                <w:noProof/>
                <w:sz w:val="22"/>
                <w:lang w:eastAsia="nl-NL"/>
              </w:rPr>
              <w:tab/>
            </w:r>
            <w:r w:rsidR="001E49D3" w:rsidRPr="001325ED">
              <w:rPr>
                <w:rStyle w:val="Hyperlink"/>
                <w:noProof/>
              </w:rPr>
              <w:t>Delen</w:t>
            </w:r>
            <w:r w:rsidR="001E49D3">
              <w:rPr>
                <w:noProof/>
                <w:webHidden/>
              </w:rPr>
              <w:tab/>
            </w:r>
            <w:r w:rsidR="001E49D3">
              <w:rPr>
                <w:noProof/>
                <w:webHidden/>
              </w:rPr>
              <w:fldChar w:fldCharType="begin"/>
            </w:r>
            <w:r w:rsidR="001E49D3">
              <w:rPr>
                <w:noProof/>
                <w:webHidden/>
              </w:rPr>
              <w:instrText xml:space="preserve"> PAGEREF _Toc492041763 \h </w:instrText>
            </w:r>
            <w:r w:rsidR="001E49D3">
              <w:rPr>
                <w:noProof/>
                <w:webHidden/>
              </w:rPr>
            </w:r>
            <w:r w:rsidR="001E49D3">
              <w:rPr>
                <w:noProof/>
                <w:webHidden/>
              </w:rPr>
              <w:fldChar w:fldCharType="separate"/>
            </w:r>
            <w:r w:rsidR="001E49D3">
              <w:rPr>
                <w:noProof/>
                <w:webHidden/>
              </w:rPr>
              <w:t>15</w:t>
            </w:r>
            <w:r w:rsidR="001E49D3">
              <w:rPr>
                <w:noProof/>
                <w:webHidden/>
              </w:rPr>
              <w:fldChar w:fldCharType="end"/>
            </w:r>
          </w:hyperlink>
        </w:p>
        <w:p w14:paraId="5CD9AB66" w14:textId="77777777" w:rsidR="001E49D3" w:rsidRDefault="00481AB0">
          <w:pPr>
            <w:pStyle w:val="TOC2"/>
            <w:rPr>
              <w:rFonts w:eastAsiaTheme="minorEastAsia"/>
              <w:noProof/>
              <w:sz w:val="22"/>
              <w:lang w:eastAsia="nl-NL"/>
            </w:rPr>
          </w:pPr>
          <w:hyperlink w:anchor="_Toc492041764" w:history="1">
            <w:r w:rsidR="001E49D3" w:rsidRPr="001325ED">
              <w:rPr>
                <w:rStyle w:val="Hyperlink"/>
                <w:noProof/>
              </w:rPr>
              <w:t>4.3</w:t>
            </w:r>
            <w:r w:rsidR="001E49D3">
              <w:rPr>
                <w:rFonts w:eastAsiaTheme="minorEastAsia"/>
                <w:noProof/>
                <w:sz w:val="22"/>
                <w:lang w:eastAsia="nl-NL"/>
              </w:rPr>
              <w:tab/>
            </w:r>
            <w:r w:rsidR="001E49D3" w:rsidRPr="001325ED">
              <w:rPr>
                <w:rStyle w:val="Hyperlink"/>
                <w:noProof/>
              </w:rPr>
              <w:t>Machtsverheffen</w:t>
            </w:r>
            <w:r w:rsidR="001E49D3">
              <w:rPr>
                <w:noProof/>
                <w:webHidden/>
              </w:rPr>
              <w:tab/>
            </w:r>
            <w:r w:rsidR="001E49D3">
              <w:rPr>
                <w:noProof/>
                <w:webHidden/>
              </w:rPr>
              <w:fldChar w:fldCharType="begin"/>
            </w:r>
            <w:r w:rsidR="001E49D3">
              <w:rPr>
                <w:noProof/>
                <w:webHidden/>
              </w:rPr>
              <w:instrText xml:space="preserve"> PAGEREF _Toc492041764 \h </w:instrText>
            </w:r>
            <w:r w:rsidR="001E49D3">
              <w:rPr>
                <w:noProof/>
                <w:webHidden/>
              </w:rPr>
            </w:r>
            <w:r w:rsidR="001E49D3">
              <w:rPr>
                <w:noProof/>
                <w:webHidden/>
              </w:rPr>
              <w:fldChar w:fldCharType="separate"/>
            </w:r>
            <w:r w:rsidR="001E49D3">
              <w:rPr>
                <w:noProof/>
                <w:webHidden/>
              </w:rPr>
              <w:t>15</w:t>
            </w:r>
            <w:r w:rsidR="001E49D3">
              <w:rPr>
                <w:noProof/>
                <w:webHidden/>
              </w:rPr>
              <w:fldChar w:fldCharType="end"/>
            </w:r>
          </w:hyperlink>
        </w:p>
        <w:p w14:paraId="25914A96" w14:textId="77777777" w:rsidR="001E49D3" w:rsidRDefault="00481AB0">
          <w:pPr>
            <w:pStyle w:val="TOC3"/>
            <w:rPr>
              <w:rFonts w:eastAsiaTheme="minorEastAsia"/>
              <w:i w:val="0"/>
              <w:noProof/>
              <w:sz w:val="22"/>
              <w:lang w:eastAsia="nl-NL"/>
            </w:rPr>
          </w:pPr>
          <w:hyperlink w:anchor="_Toc492041765" w:history="1">
            <w:r w:rsidR="001E49D3" w:rsidRPr="001325ED">
              <w:rPr>
                <w:rStyle w:val="Hyperlink"/>
                <w:noProof/>
              </w:rPr>
              <w:t>4.3.1</w:t>
            </w:r>
            <w:r w:rsidR="001E49D3">
              <w:rPr>
                <w:rFonts w:eastAsiaTheme="minorEastAsia"/>
                <w:i w:val="0"/>
                <w:noProof/>
                <w:sz w:val="22"/>
                <w:lang w:eastAsia="nl-NL"/>
              </w:rPr>
              <w:tab/>
            </w:r>
            <w:r w:rsidR="001E49D3" w:rsidRPr="001325ED">
              <w:rPr>
                <w:rStyle w:val="Hyperlink"/>
                <w:noProof/>
              </w:rPr>
              <w:t>Hogere machten</w:t>
            </w:r>
            <w:r w:rsidR="001E49D3">
              <w:rPr>
                <w:noProof/>
                <w:webHidden/>
              </w:rPr>
              <w:tab/>
            </w:r>
            <w:r w:rsidR="001E49D3">
              <w:rPr>
                <w:noProof/>
                <w:webHidden/>
              </w:rPr>
              <w:fldChar w:fldCharType="begin"/>
            </w:r>
            <w:r w:rsidR="001E49D3">
              <w:rPr>
                <w:noProof/>
                <w:webHidden/>
              </w:rPr>
              <w:instrText xml:space="preserve"> PAGEREF _Toc492041765 \h </w:instrText>
            </w:r>
            <w:r w:rsidR="001E49D3">
              <w:rPr>
                <w:noProof/>
                <w:webHidden/>
              </w:rPr>
            </w:r>
            <w:r w:rsidR="001E49D3">
              <w:rPr>
                <w:noProof/>
                <w:webHidden/>
              </w:rPr>
              <w:fldChar w:fldCharType="separate"/>
            </w:r>
            <w:r w:rsidR="001E49D3">
              <w:rPr>
                <w:noProof/>
                <w:webHidden/>
              </w:rPr>
              <w:t>16</w:t>
            </w:r>
            <w:r w:rsidR="001E49D3">
              <w:rPr>
                <w:noProof/>
                <w:webHidden/>
              </w:rPr>
              <w:fldChar w:fldCharType="end"/>
            </w:r>
          </w:hyperlink>
        </w:p>
        <w:p w14:paraId="51E730DC" w14:textId="77777777" w:rsidR="001E49D3" w:rsidRDefault="00481AB0">
          <w:pPr>
            <w:pStyle w:val="TOC2"/>
            <w:rPr>
              <w:rFonts w:eastAsiaTheme="minorEastAsia"/>
              <w:noProof/>
              <w:sz w:val="22"/>
              <w:lang w:eastAsia="nl-NL"/>
            </w:rPr>
          </w:pPr>
          <w:hyperlink w:anchor="_Toc492041766" w:history="1">
            <w:r w:rsidR="001E49D3" w:rsidRPr="001325ED">
              <w:rPr>
                <w:rStyle w:val="Hyperlink"/>
                <w:noProof/>
              </w:rPr>
              <w:t>4.4</w:t>
            </w:r>
            <w:r w:rsidR="001E49D3">
              <w:rPr>
                <w:rFonts w:eastAsiaTheme="minorEastAsia"/>
                <w:noProof/>
                <w:sz w:val="22"/>
                <w:lang w:eastAsia="nl-NL"/>
              </w:rPr>
              <w:tab/>
            </w:r>
            <w:r w:rsidR="001E49D3" w:rsidRPr="001325ED">
              <w:rPr>
                <w:rStyle w:val="Hyperlink"/>
                <w:noProof/>
              </w:rPr>
              <w:t>Haakjes</w:t>
            </w:r>
            <w:r w:rsidR="001E49D3">
              <w:rPr>
                <w:noProof/>
                <w:webHidden/>
              </w:rPr>
              <w:tab/>
            </w:r>
            <w:r w:rsidR="001E49D3">
              <w:rPr>
                <w:noProof/>
                <w:webHidden/>
              </w:rPr>
              <w:fldChar w:fldCharType="begin"/>
            </w:r>
            <w:r w:rsidR="001E49D3">
              <w:rPr>
                <w:noProof/>
                <w:webHidden/>
              </w:rPr>
              <w:instrText xml:space="preserve"> PAGEREF _Toc492041766 \h </w:instrText>
            </w:r>
            <w:r w:rsidR="001E49D3">
              <w:rPr>
                <w:noProof/>
                <w:webHidden/>
              </w:rPr>
            </w:r>
            <w:r w:rsidR="001E49D3">
              <w:rPr>
                <w:noProof/>
                <w:webHidden/>
              </w:rPr>
              <w:fldChar w:fldCharType="separate"/>
            </w:r>
            <w:r w:rsidR="001E49D3">
              <w:rPr>
                <w:noProof/>
                <w:webHidden/>
              </w:rPr>
              <w:t>16</w:t>
            </w:r>
            <w:r w:rsidR="001E49D3">
              <w:rPr>
                <w:noProof/>
                <w:webHidden/>
              </w:rPr>
              <w:fldChar w:fldCharType="end"/>
            </w:r>
          </w:hyperlink>
        </w:p>
        <w:p w14:paraId="2D4A55FE" w14:textId="77777777" w:rsidR="001E49D3" w:rsidRDefault="00481AB0">
          <w:pPr>
            <w:pStyle w:val="TOC3"/>
            <w:rPr>
              <w:rFonts w:eastAsiaTheme="minorEastAsia"/>
              <w:i w:val="0"/>
              <w:noProof/>
              <w:sz w:val="22"/>
              <w:lang w:eastAsia="nl-NL"/>
            </w:rPr>
          </w:pPr>
          <w:hyperlink w:anchor="_Toc492041767" w:history="1">
            <w:r w:rsidR="001E49D3" w:rsidRPr="001325ED">
              <w:rPr>
                <w:rStyle w:val="Hyperlink"/>
                <w:noProof/>
              </w:rPr>
              <w:t>4.4.1</w:t>
            </w:r>
            <w:r w:rsidR="001E49D3">
              <w:rPr>
                <w:rFonts w:eastAsiaTheme="minorEastAsia"/>
                <w:i w:val="0"/>
                <w:noProof/>
                <w:sz w:val="22"/>
                <w:lang w:eastAsia="nl-NL"/>
              </w:rPr>
              <w:tab/>
            </w:r>
            <w:r w:rsidR="001E49D3" w:rsidRPr="001325ED">
              <w:rPr>
                <w:rStyle w:val="Hyperlink"/>
                <w:noProof/>
              </w:rPr>
              <w:t>Een specifiek voorbeeld</w:t>
            </w:r>
            <w:r w:rsidR="001E49D3">
              <w:rPr>
                <w:noProof/>
                <w:webHidden/>
              </w:rPr>
              <w:tab/>
            </w:r>
            <w:r w:rsidR="001E49D3">
              <w:rPr>
                <w:noProof/>
                <w:webHidden/>
              </w:rPr>
              <w:fldChar w:fldCharType="begin"/>
            </w:r>
            <w:r w:rsidR="001E49D3">
              <w:rPr>
                <w:noProof/>
                <w:webHidden/>
              </w:rPr>
              <w:instrText xml:space="preserve"> PAGEREF _Toc492041767 \h </w:instrText>
            </w:r>
            <w:r w:rsidR="001E49D3">
              <w:rPr>
                <w:noProof/>
                <w:webHidden/>
              </w:rPr>
            </w:r>
            <w:r w:rsidR="001E49D3">
              <w:rPr>
                <w:noProof/>
                <w:webHidden/>
              </w:rPr>
              <w:fldChar w:fldCharType="separate"/>
            </w:r>
            <w:r w:rsidR="001E49D3">
              <w:rPr>
                <w:noProof/>
                <w:webHidden/>
              </w:rPr>
              <w:t>17</w:t>
            </w:r>
            <w:r w:rsidR="001E49D3">
              <w:rPr>
                <w:noProof/>
                <w:webHidden/>
              </w:rPr>
              <w:fldChar w:fldCharType="end"/>
            </w:r>
          </w:hyperlink>
        </w:p>
        <w:p w14:paraId="17D1C499" w14:textId="77777777" w:rsidR="001E49D3" w:rsidRDefault="00481AB0">
          <w:pPr>
            <w:pStyle w:val="TOC2"/>
            <w:rPr>
              <w:rFonts w:eastAsiaTheme="minorEastAsia"/>
              <w:noProof/>
              <w:sz w:val="22"/>
              <w:lang w:eastAsia="nl-NL"/>
            </w:rPr>
          </w:pPr>
          <w:hyperlink w:anchor="_Toc492041768" w:history="1">
            <w:r w:rsidR="001E49D3" w:rsidRPr="001325ED">
              <w:rPr>
                <w:rStyle w:val="Hyperlink"/>
                <w:noProof/>
              </w:rPr>
              <w:t>4.5</w:t>
            </w:r>
            <w:r w:rsidR="001E49D3">
              <w:rPr>
                <w:rFonts w:eastAsiaTheme="minorEastAsia"/>
                <w:noProof/>
                <w:sz w:val="22"/>
                <w:lang w:eastAsia="nl-NL"/>
              </w:rPr>
              <w:tab/>
            </w:r>
            <w:r w:rsidR="001E49D3" w:rsidRPr="001325ED">
              <w:rPr>
                <w:rStyle w:val="Hyperlink"/>
                <w:noProof/>
              </w:rPr>
              <w:t>Worteltrekken</w:t>
            </w:r>
            <w:r w:rsidR="001E49D3">
              <w:rPr>
                <w:noProof/>
                <w:webHidden/>
              </w:rPr>
              <w:tab/>
            </w:r>
            <w:r w:rsidR="001E49D3">
              <w:rPr>
                <w:noProof/>
                <w:webHidden/>
              </w:rPr>
              <w:fldChar w:fldCharType="begin"/>
            </w:r>
            <w:r w:rsidR="001E49D3">
              <w:rPr>
                <w:noProof/>
                <w:webHidden/>
              </w:rPr>
              <w:instrText xml:space="preserve"> PAGEREF _Toc492041768 \h </w:instrText>
            </w:r>
            <w:r w:rsidR="001E49D3">
              <w:rPr>
                <w:noProof/>
                <w:webHidden/>
              </w:rPr>
            </w:r>
            <w:r w:rsidR="001E49D3">
              <w:rPr>
                <w:noProof/>
                <w:webHidden/>
              </w:rPr>
              <w:fldChar w:fldCharType="separate"/>
            </w:r>
            <w:r w:rsidR="001E49D3">
              <w:rPr>
                <w:noProof/>
                <w:webHidden/>
              </w:rPr>
              <w:t>17</w:t>
            </w:r>
            <w:r w:rsidR="001E49D3">
              <w:rPr>
                <w:noProof/>
                <w:webHidden/>
              </w:rPr>
              <w:fldChar w:fldCharType="end"/>
            </w:r>
          </w:hyperlink>
        </w:p>
        <w:p w14:paraId="656FD475" w14:textId="77777777" w:rsidR="001E49D3" w:rsidRDefault="00481AB0">
          <w:pPr>
            <w:pStyle w:val="TOC2"/>
            <w:rPr>
              <w:rFonts w:eastAsiaTheme="minorEastAsia"/>
              <w:noProof/>
              <w:sz w:val="22"/>
              <w:lang w:eastAsia="nl-NL"/>
            </w:rPr>
          </w:pPr>
          <w:hyperlink w:anchor="_Toc492041769" w:history="1">
            <w:r w:rsidR="001E49D3" w:rsidRPr="001325ED">
              <w:rPr>
                <w:rStyle w:val="Hyperlink"/>
                <w:noProof/>
              </w:rPr>
              <w:t>4.6</w:t>
            </w:r>
            <w:r w:rsidR="001E49D3">
              <w:rPr>
                <w:rFonts w:eastAsiaTheme="minorEastAsia"/>
                <w:noProof/>
                <w:sz w:val="22"/>
                <w:lang w:eastAsia="nl-NL"/>
              </w:rPr>
              <w:tab/>
            </w:r>
            <w:r w:rsidR="001E49D3" w:rsidRPr="001325ED">
              <w:rPr>
                <w:rStyle w:val="Hyperlink"/>
                <w:noProof/>
              </w:rPr>
              <w:t>Vragen en opdrachten</w:t>
            </w:r>
            <w:r w:rsidR="001E49D3">
              <w:rPr>
                <w:noProof/>
                <w:webHidden/>
              </w:rPr>
              <w:tab/>
            </w:r>
            <w:r w:rsidR="001E49D3">
              <w:rPr>
                <w:noProof/>
                <w:webHidden/>
              </w:rPr>
              <w:fldChar w:fldCharType="begin"/>
            </w:r>
            <w:r w:rsidR="001E49D3">
              <w:rPr>
                <w:noProof/>
                <w:webHidden/>
              </w:rPr>
              <w:instrText xml:space="preserve"> PAGEREF _Toc492041769 \h </w:instrText>
            </w:r>
            <w:r w:rsidR="001E49D3">
              <w:rPr>
                <w:noProof/>
                <w:webHidden/>
              </w:rPr>
            </w:r>
            <w:r w:rsidR="001E49D3">
              <w:rPr>
                <w:noProof/>
                <w:webHidden/>
              </w:rPr>
              <w:fldChar w:fldCharType="separate"/>
            </w:r>
            <w:r w:rsidR="001E49D3">
              <w:rPr>
                <w:noProof/>
                <w:webHidden/>
              </w:rPr>
              <w:t>18</w:t>
            </w:r>
            <w:r w:rsidR="001E49D3">
              <w:rPr>
                <w:noProof/>
                <w:webHidden/>
              </w:rPr>
              <w:fldChar w:fldCharType="end"/>
            </w:r>
          </w:hyperlink>
        </w:p>
        <w:p w14:paraId="0E367329" w14:textId="77777777" w:rsidR="001E49D3" w:rsidRDefault="00481AB0">
          <w:pPr>
            <w:pStyle w:val="TOC2"/>
            <w:rPr>
              <w:rFonts w:eastAsiaTheme="minorEastAsia"/>
              <w:noProof/>
              <w:sz w:val="22"/>
              <w:lang w:eastAsia="nl-NL"/>
            </w:rPr>
          </w:pPr>
          <w:hyperlink w:anchor="_Toc492041770" w:history="1">
            <w:r w:rsidR="001E49D3" w:rsidRPr="001325ED">
              <w:rPr>
                <w:rStyle w:val="Hyperlink"/>
                <w:noProof/>
              </w:rPr>
              <w:t>4.7</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_Toc492041770 \h </w:instrText>
            </w:r>
            <w:r w:rsidR="001E49D3">
              <w:rPr>
                <w:noProof/>
                <w:webHidden/>
              </w:rPr>
            </w:r>
            <w:r w:rsidR="001E49D3">
              <w:rPr>
                <w:noProof/>
                <w:webHidden/>
              </w:rPr>
              <w:fldChar w:fldCharType="separate"/>
            </w:r>
            <w:r w:rsidR="001E49D3">
              <w:rPr>
                <w:noProof/>
                <w:webHidden/>
              </w:rPr>
              <w:t>19</w:t>
            </w:r>
            <w:r w:rsidR="001E49D3">
              <w:rPr>
                <w:noProof/>
                <w:webHidden/>
              </w:rPr>
              <w:fldChar w:fldCharType="end"/>
            </w:r>
          </w:hyperlink>
        </w:p>
        <w:p w14:paraId="59EC9986" w14:textId="77777777" w:rsidR="001E49D3" w:rsidRDefault="00481AB0">
          <w:pPr>
            <w:pStyle w:val="TOC1"/>
            <w:rPr>
              <w:rFonts w:eastAsiaTheme="minorEastAsia"/>
              <w:b w:val="0"/>
              <w:noProof/>
              <w:lang w:eastAsia="nl-NL"/>
            </w:rPr>
          </w:pPr>
          <w:hyperlink w:anchor="_Toc492041771" w:history="1">
            <w:r w:rsidR="001E49D3" w:rsidRPr="001325ED">
              <w:rPr>
                <w:rStyle w:val="Hyperlink"/>
                <w:noProof/>
              </w:rPr>
              <w:t>5</w:t>
            </w:r>
            <w:r w:rsidR="001E49D3">
              <w:rPr>
                <w:rFonts w:eastAsiaTheme="minorEastAsia"/>
                <w:b w:val="0"/>
                <w:noProof/>
                <w:lang w:eastAsia="nl-NL"/>
              </w:rPr>
              <w:tab/>
            </w:r>
            <w:r w:rsidR="001E49D3" w:rsidRPr="001325ED">
              <w:rPr>
                <w:rStyle w:val="Hyperlink"/>
                <w:noProof/>
              </w:rPr>
              <w:t>Variabelen</w:t>
            </w:r>
            <w:r w:rsidR="001E49D3">
              <w:rPr>
                <w:noProof/>
                <w:webHidden/>
              </w:rPr>
              <w:tab/>
            </w:r>
            <w:r w:rsidR="001E49D3">
              <w:rPr>
                <w:noProof/>
                <w:webHidden/>
              </w:rPr>
              <w:fldChar w:fldCharType="begin"/>
            </w:r>
            <w:r w:rsidR="001E49D3">
              <w:rPr>
                <w:noProof/>
                <w:webHidden/>
              </w:rPr>
              <w:instrText xml:space="preserve"> PAGEREF _Toc492041771 \h </w:instrText>
            </w:r>
            <w:r w:rsidR="001E49D3">
              <w:rPr>
                <w:noProof/>
                <w:webHidden/>
              </w:rPr>
            </w:r>
            <w:r w:rsidR="001E49D3">
              <w:rPr>
                <w:noProof/>
                <w:webHidden/>
              </w:rPr>
              <w:fldChar w:fldCharType="separate"/>
            </w:r>
            <w:r w:rsidR="001E49D3">
              <w:rPr>
                <w:noProof/>
                <w:webHidden/>
              </w:rPr>
              <w:t>20</w:t>
            </w:r>
            <w:r w:rsidR="001E49D3">
              <w:rPr>
                <w:noProof/>
                <w:webHidden/>
              </w:rPr>
              <w:fldChar w:fldCharType="end"/>
            </w:r>
          </w:hyperlink>
        </w:p>
        <w:p w14:paraId="64CA9B45" w14:textId="77777777" w:rsidR="001E49D3" w:rsidRDefault="00481AB0">
          <w:pPr>
            <w:pStyle w:val="TOC2"/>
            <w:rPr>
              <w:rFonts w:eastAsiaTheme="minorEastAsia"/>
              <w:noProof/>
              <w:sz w:val="22"/>
              <w:lang w:eastAsia="nl-NL"/>
            </w:rPr>
          </w:pPr>
          <w:hyperlink w:anchor="_Toc492041772" w:history="1">
            <w:r w:rsidR="001E49D3" w:rsidRPr="001325ED">
              <w:rPr>
                <w:rStyle w:val="Hyperlink"/>
                <w:noProof/>
              </w:rPr>
              <w:t>5.1</w:t>
            </w:r>
            <w:r w:rsidR="001E49D3">
              <w:rPr>
                <w:rFonts w:eastAsiaTheme="minorEastAsia"/>
                <w:noProof/>
                <w:sz w:val="22"/>
                <w:lang w:eastAsia="nl-NL"/>
              </w:rPr>
              <w:tab/>
            </w:r>
            <w:r w:rsidR="001E49D3" w:rsidRPr="001325ED">
              <w:rPr>
                <w:rStyle w:val="Hyperlink"/>
                <w:noProof/>
              </w:rPr>
              <w:t>Aanmaken van een variabele</w:t>
            </w:r>
            <w:r w:rsidR="001E49D3">
              <w:rPr>
                <w:noProof/>
                <w:webHidden/>
              </w:rPr>
              <w:tab/>
            </w:r>
            <w:r w:rsidR="001E49D3">
              <w:rPr>
                <w:noProof/>
                <w:webHidden/>
              </w:rPr>
              <w:fldChar w:fldCharType="begin"/>
            </w:r>
            <w:r w:rsidR="001E49D3">
              <w:rPr>
                <w:noProof/>
                <w:webHidden/>
              </w:rPr>
              <w:instrText xml:space="preserve"> PAGEREF _Toc492041772 \h </w:instrText>
            </w:r>
            <w:r w:rsidR="001E49D3">
              <w:rPr>
                <w:noProof/>
                <w:webHidden/>
              </w:rPr>
            </w:r>
            <w:r w:rsidR="001E49D3">
              <w:rPr>
                <w:noProof/>
                <w:webHidden/>
              </w:rPr>
              <w:fldChar w:fldCharType="separate"/>
            </w:r>
            <w:r w:rsidR="001E49D3">
              <w:rPr>
                <w:noProof/>
                <w:webHidden/>
              </w:rPr>
              <w:t>20</w:t>
            </w:r>
            <w:r w:rsidR="001E49D3">
              <w:rPr>
                <w:noProof/>
                <w:webHidden/>
              </w:rPr>
              <w:fldChar w:fldCharType="end"/>
            </w:r>
          </w:hyperlink>
        </w:p>
        <w:p w14:paraId="4BB38DFE" w14:textId="77777777" w:rsidR="001E49D3" w:rsidRDefault="00481AB0">
          <w:pPr>
            <w:pStyle w:val="TOC2"/>
            <w:rPr>
              <w:rFonts w:eastAsiaTheme="minorEastAsia"/>
              <w:noProof/>
              <w:sz w:val="22"/>
              <w:lang w:eastAsia="nl-NL"/>
            </w:rPr>
          </w:pPr>
          <w:hyperlink w:anchor="_Toc492041773" w:history="1">
            <w:r w:rsidR="001E49D3" w:rsidRPr="001325ED">
              <w:rPr>
                <w:rStyle w:val="Hyperlink"/>
                <w:noProof/>
              </w:rPr>
              <w:t>5.2</w:t>
            </w:r>
            <w:r w:rsidR="001E49D3">
              <w:rPr>
                <w:rFonts w:eastAsiaTheme="minorEastAsia"/>
                <w:noProof/>
                <w:sz w:val="22"/>
                <w:lang w:eastAsia="nl-NL"/>
              </w:rPr>
              <w:tab/>
            </w:r>
            <w:r w:rsidR="001E49D3" w:rsidRPr="001325ED">
              <w:rPr>
                <w:rStyle w:val="Hyperlink"/>
                <w:noProof/>
              </w:rPr>
              <w:t>Workspace</w:t>
            </w:r>
            <w:r w:rsidR="001E49D3">
              <w:rPr>
                <w:noProof/>
                <w:webHidden/>
              </w:rPr>
              <w:tab/>
            </w:r>
            <w:r w:rsidR="001E49D3">
              <w:rPr>
                <w:noProof/>
                <w:webHidden/>
              </w:rPr>
              <w:fldChar w:fldCharType="begin"/>
            </w:r>
            <w:r w:rsidR="001E49D3">
              <w:rPr>
                <w:noProof/>
                <w:webHidden/>
              </w:rPr>
              <w:instrText xml:space="preserve"> PAGEREF _Toc492041773 \h </w:instrText>
            </w:r>
            <w:r w:rsidR="001E49D3">
              <w:rPr>
                <w:noProof/>
                <w:webHidden/>
              </w:rPr>
            </w:r>
            <w:r w:rsidR="001E49D3">
              <w:rPr>
                <w:noProof/>
                <w:webHidden/>
              </w:rPr>
              <w:fldChar w:fldCharType="separate"/>
            </w:r>
            <w:r w:rsidR="001E49D3">
              <w:rPr>
                <w:noProof/>
                <w:webHidden/>
              </w:rPr>
              <w:t>21</w:t>
            </w:r>
            <w:r w:rsidR="001E49D3">
              <w:rPr>
                <w:noProof/>
                <w:webHidden/>
              </w:rPr>
              <w:fldChar w:fldCharType="end"/>
            </w:r>
          </w:hyperlink>
        </w:p>
        <w:p w14:paraId="425B20A4" w14:textId="77777777" w:rsidR="001E49D3" w:rsidRDefault="00481AB0">
          <w:pPr>
            <w:pStyle w:val="TOC2"/>
            <w:rPr>
              <w:rFonts w:eastAsiaTheme="minorEastAsia"/>
              <w:noProof/>
              <w:sz w:val="22"/>
              <w:lang w:eastAsia="nl-NL"/>
            </w:rPr>
          </w:pPr>
          <w:hyperlink w:anchor="_Toc492041774" w:history="1">
            <w:r w:rsidR="001E49D3" w:rsidRPr="001325ED">
              <w:rPr>
                <w:rStyle w:val="Hyperlink"/>
                <w:noProof/>
              </w:rPr>
              <w:t>5.3</w:t>
            </w:r>
            <w:r w:rsidR="001E49D3">
              <w:rPr>
                <w:rFonts w:eastAsiaTheme="minorEastAsia"/>
                <w:noProof/>
                <w:sz w:val="22"/>
                <w:lang w:eastAsia="nl-NL"/>
              </w:rPr>
              <w:tab/>
            </w:r>
            <w:r w:rsidR="001E49D3" w:rsidRPr="001325ED">
              <w:rPr>
                <w:rStyle w:val="Hyperlink"/>
                <w:noProof/>
              </w:rPr>
              <w:t>Tekst (strings)</w:t>
            </w:r>
            <w:r w:rsidR="001E49D3">
              <w:rPr>
                <w:noProof/>
                <w:webHidden/>
              </w:rPr>
              <w:tab/>
            </w:r>
            <w:r w:rsidR="001E49D3">
              <w:rPr>
                <w:noProof/>
                <w:webHidden/>
              </w:rPr>
              <w:fldChar w:fldCharType="begin"/>
            </w:r>
            <w:r w:rsidR="001E49D3">
              <w:rPr>
                <w:noProof/>
                <w:webHidden/>
              </w:rPr>
              <w:instrText xml:space="preserve"> PAGEREF _Toc492041774 \h </w:instrText>
            </w:r>
            <w:r w:rsidR="001E49D3">
              <w:rPr>
                <w:noProof/>
                <w:webHidden/>
              </w:rPr>
            </w:r>
            <w:r w:rsidR="001E49D3">
              <w:rPr>
                <w:noProof/>
                <w:webHidden/>
              </w:rPr>
              <w:fldChar w:fldCharType="separate"/>
            </w:r>
            <w:r w:rsidR="001E49D3">
              <w:rPr>
                <w:noProof/>
                <w:webHidden/>
              </w:rPr>
              <w:t>23</w:t>
            </w:r>
            <w:r w:rsidR="001E49D3">
              <w:rPr>
                <w:noProof/>
                <w:webHidden/>
              </w:rPr>
              <w:fldChar w:fldCharType="end"/>
            </w:r>
          </w:hyperlink>
        </w:p>
        <w:p w14:paraId="3D00057A" w14:textId="77777777" w:rsidR="001E49D3" w:rsidRDefault="00481AB0">
          <w:pPr>
            <w:pStyle w:val="TOC3"/>
            <w:rPr>
              <w:rFonts w:eastAsiaTheme="minorEastAsia"/>
              <w:i w:val="0"/>
              <w:noProof/>
              <w:sz w:val="22"/>
              <w:lang w:eastAsia="nl-NL"/>
            </w:rPr>
          </w:pPr>
          <w:hyperlink w:anchor="_Toc492041775" w:history="1">
            <w:r w:rsidR="001E49D3" w:rsidRPr="001325ED">
              <w:rPr>
                <w:rStyle w:val="Hyperlink"/>
                <w:noProof/>
              </w:rPr>
              <w:t>5.3.1</w:t>
            </w:r>
            <w:r w:rsidR="001E49D3">
              <w:rPr>
                <w:rFonts w:eastAsiaTheme="minorEastAsia"/>
                <w:i w:val="0"/>
                <w:noProof/>
                <w:sz w:val="22"/>
                <w:lang w:eastAsia="nl-NL"/>
              </w:rPr>
              <w:tab/>
            </w:r>
            <w:r w:rsidR="001E49D3" w:rsidRPr="001325ED">
              <w:rPr>
                <w:rStyle w:val="Hyperlink"/>
                <w:noProof/>
              </w:rPr>
              <w:t>Aan elkaar koppelen van strings</w:t>
            </w:r>
            <w:r w:rsidR="001E49D3">
              <w:rPr>
                <w:noProof/>
                <w:webHidden/>
              </w:rPr>
              <w:tab/>
            </w:r>
            <w:r w:rsidR="001E49D3">
              <w:rPr>
                <w:noProof/>
                <w:webHidden/>
              </w:rPr>
              <w:fldChar w:fldCharType="begin"/>
            </w:r>
            <w:r w:rsidR="001E49D3">
              <w:rPr>
                <w:noProof/>
                <w:webHidden/>
              </w:rPr>
              <w:instrText xml:space="preserve"> PAGEREF _Toc492041775 \h </w:instrText>
            </w:r>
            <w:r w:rsidR="001E49D3">
              <w:rPr>
                <w:noProof/>
                <w:webHidden/>
              </w:rPr>
            </w:r>
            <w:r w:rsidR="001E49D3">
              <w:rPr>
                <w:noProof/>
                <w:webHidden/>
              </w:rPr>
              <w:fldChar w:fldCharType="separate"/>
            </w:r>
            <w:r w:rsidR="001E49D3">
              <w:rPr>
                <w:noProof/>
                <w:webHidden/>
              </w:rPr>
              <w:t>24</w:t>
            </w:r>
            <w:r w:rsidR="001E49D3">
              <w:rPr>
                <w:noProof/>
                <w:webHidden/>
              </w:rPr>
              <w:fldChar w:fldCharType="end"/>
            </w:r>
          </w:hyperlink>
        </w:p>
        <w:p w14:paraId="44DEE140" w14:textId="77777777" w:rsidR="001E49D3" w:rsidRDefault="00481AB0">
          <w:pPr>
            <w:pStyle w:val="TOC2"/>
            <w:rPr>
              <w:rFonts w:eastAsiaTheme="minorEastAsia"/>
              <w:noProof/>
              <w:sz w:val="22"/>
              <w:lang w:eastAsia="nl-NL"/>
            </w:rPr>
          </w:pPr>
          <w:hyperlink w:anchor="_Toc492041776" w:history="1">
            <w:r w:rsidR="001E49D3" w:rsidRPr="001325ED">
              <w:rPr>
                <w:rStyle w:val="Hyperlink"/>
                <w:noProof/>
              </w:rPr>
              <w:t>5.4</w:t>
            </w:r>
            <w:r w:rsidR="001E49D3">
              <w:rPr>
                <w:rFonts w:eastAsiaTheme="minorEastAsia"/>
                <w:noProof/>
                <w:sz w:val="22"/>
                <w:lang w:eastAsia="nl-NL"/>
              </w:rPr>
              <w:tab/>
            </w:r>
            <w:r w:rsidR="001E49D3" w:rsidRPr="001325ED">
              <w:rPr>
                <w:rStyle w:val="Hyperlink"/>
                <w:noProof/>
              </w:rPr>
              <w:t>Vragen en Opdrachten</w:t>
            </w:r>
            <w:r w:rsidR="001E49D3">
              <w:rPr>
                <w:noProof/>
                <w:webHidden/>
              </w:rPr>
              <w:tab/>
            </w:r>
            <w:r w:rsidR="001E49D3">
              <w:rPr>
                <w:noProof/>
                <w:webHidden/>
              </w:rPr>
              <w:fldChar w:fldCharType="begin"/>
            </w:r>
            <w:r w:rsidR="001E49D3">
              <w:rPr>
                <w:noProof/>
                <w:webHidden/>
              </w:rPr>
              <w:instrText xml:space="preserve"> PAGEREF _Toc492041776 \h </w:instrText>
            </w:r>
            <w:r w:rsidR="001E49D3">
              <w:rPr>
                <w:noProof/>
                <w:webHidden/>
              </w:rPr>
            </w:r>
            <w:r w:rsidR="001E49D3">
              <w:rPr>
                <w:noProof/>
                <w:webHidden/>
              </w:rPr>
              <w:fldChar w:fldCharType="separate"/>
            </w:r>
            <w:r w:rsidR="001E49D3">
              <w:rPr>
                <w:noProof/>
                <w:webHidden/>
              </w:rPr>
              <w:t>28</w:t>
            </w:r>
            <w:r w:rsidR="001E49D3">
              <w:rPr>
                <w:noProof/>
                <w:webHidden/>
              </w:rPr>
              <w:fldChar w:fldCharType="end"/>
            </w:r>
          </w:hyperlink>
        </w:p>
        <w:p w14:paraId="35743C7A" w14:textId="77777777" w:rsidR="001E49D3" w:rsidRDefault="00481AB0">
          <w:pPr>
            <w:pStyle w:val="TOC2"/>
            <w:rPr>
              <w:rFonts w:eastAsiaTheme="minorEastAsia"/>
              <w:noProof/>
              <w:sz w:val="22"/>
              <w:lang w:eastAsia="nl-NL"/>
            </w:rPr>
          </w:pPr>
          <w:hyperlink w:anchor="_Toc492041777" w:history="1">
            <w:r w:rsidR="001E49D3" w:rsidRPr="001325ED">
              <w:rPr>
                <w:rStyle w:val="Hyperlink"/>
                <w:noProof/>
              </w:rPr>
              <w:t>5.5</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_Toc492041777 \h </w:instrText>
            </w:r>
            <w:r w:rsidR="001E49D3">
              <w:rPr>
                <w:noProof/>
                <w:webHidden/>
              </w:rPr>
            </w:r>
            <w:r w:rsidR="001E49D3">
              <w:rPr>
                <w:noProof/>
                <w:webHidden/>
              </w:rPr>
              <w:fldChar w:fldCharType="separate"/>
            </w:r>
            <w:r w:rsidR="001E49D3">
              <w:rPr>
                <w:noProof/>
                <w:webHidden/>
              </w:rPr>
              <w:t>29</w:t>
            </w:r>
            <w:r w:rsidR="001E49D3">
              <w:rPr>
                <w:noProof/>
                <w:webHidden/>
              </w:rPr>
              <w:fldChar w:fldCharType="end"/>
            </w:r>
          </w:hyperlink>
        </w:p>
        <w:p w14:paraId="4740E132" w14:textId="77777777" w:rsidR="001E49D3" w:rsidRDefault="00481AB0">
          <w:pPr>
            <w:pStyle w:val="TOC2"/>
            <w:rPr>
              <w:rFonts w:eastAsiaTheme="minorEastAsia"/>
              <w:noProof/>
              <w:sz w:val="22"/>
              <w:lang w:eastAsia="nl-NL"/>
            </w:rPr>
          </w:pPr>
          <w:hyperlink w:anchor="_Toc492041778" w:history="1">
            <w:r w:rsidR="001E49D3" w:rsidRPr="001325ED">
              <w:rPr>
                <w:rStyle w:val="Hyperlink"/>
                <w:noProof/>
              </w:rPr>
              <w:t>5.6</w:t>
            </w:r>
            <w:r w:rsidR="001E49D3">
              <w:rPr>
                <w:rFonts w:eastAsiaTheme="minorEastAsia"/>
                <w:noProof/>
                <w:sz w:val="22"/>
                <w:lang w:eastAsia="nl-NL"/>
              </w:rPr>
              <w:tab/>
            </w:r>
            <w:r w:rsidR="001E49D3" w:rsidRPr="001325ED">
              <w:rPr>
                <w:rStyle w:val="Hyperlink"/>
                <w:noProof/>
              </w:rPr>
              <w:t>Vectoren</w:t>
            </w:r>
            <w:r w:rsidR="001E49D3">
              <w:rPr>
                <w:noProof/>
                <w:webHidden/>
              </w:rPr>
              <w:tab/>
            </w:r>
            <w:r w:rsidR="001E49D3">
              <w:rPr>
                <w:noProof/>
                <w:webHidden/>
              </w:rPr>
              <w:fldChar w:fldCharType="begin"/>
            </w:r>
            <w:r w:rsidR="001E49D3">
              <w:rPr>
                <w:noProof/>
                <w:webHidden/>
              </w:rPr>
              <w:instrText xml:space="preserve"> PAGEREF _Toc492041778 \h </w:instrText>
            </w:r>
            <w:r w:rsidR="001E49D3">
              <w:rPr>
                <w:noProof/>
                <w:webHidden/>
              </w:rPr>
            </w:r>
            <w:r w:rsidR="001E49D3">
              <w:rPr>
                <w:noProof/>
                <w:webHidden/>
              </w:rPr>
              <w:fldChar w:fldCharType="separate"/>
            </w:r>
            <w:r w:rsidR="001E49D3">
              <w:rPr>
                <w:noProof/>
                <w:webHidden/>
              </w:rPr>
              <w:t>30</w:t>
            </w:r>
            <w:r w:rsidR="001E49D3">
              <w:rPr>
                <w:noProof/>
                <w:webHidden/>
              </w:rPr>
              <w:fldChar w:fldCharType="end"/>
            </w:r>
          </w:hyperlink>
        </w:p>
        <w:p w14:paraId="1F0C22F1" w14:textId="77777777" w:rsidR="001E49D3" w:rsidRDefault="00481AB0">
          <w:pPr>
            <w:pStyle w:val="TOC3"/>
            <w:rPr>
              <w:rFonts w:eastAsiaTheme="minorEastAsia"/>
              <w:i w:val="0"/>
              <w:noProof/>
              <w:sz w:val="22"/>
              <w:lang w:eastAsia="nl-NL"/>
            </w:rPr>
          </w:pPr>
          <w:hyperlink w:anchor="_Toc492041779" w:history="1">
            <w:r w:rsidR="001E49D3" w:rsidRPr="001325ED">
              <w:rPr>
                <w:rStyle w:val="Hyperlink"/>
                <w:noProof/>
              </w:rPr>
              <w:t>5.6.1</w:t>
            </w:r>
            <w:r w:rsidR="001E49D3">
              <w:rPr>
                <w:rFonts w:eastAsiaTheme="minorEastAsia"/>
                <w:i w:val="0"/>
                <w:noProof/>
                <w:sz w:val="22"/>
                <w:lang w:eastAsia="nl-NL"/>
              </w:rPr>
              <w:tab/>
            </w:r>
            <w:r w:rsidR="001E49D3" w:rsidRPr="001325ED">
              <w:rPr>
                <w:rStyle w:val="Hyperlink"/>
                <w:noProof/>
              </w:rPr>
              <w:t>Vector index (indices)</w:t>
            </w:r>
            <w:r w:rsidR="001E49D3">
              <w:rPr>
                <w:noProof/>
                <w:webHidden/>
              </w:rPr>
              <w:tab/>
            </w:r>
            <w:r w:rsidR="001E49D3">
              <w:rPr>
                <w:noProof/>
                <w:webHidden/>
              </w:rPr>
              <w:fldChar w:fldCharType="begin"/>
            </w:r>
            <w:r w:rsidR="001E49D3">
              <w:rPr>
                <w:noProof/>
                <w:webHidden/>
              </w:rPr>
              <w:instrText xml:space="preserve"> PAGEREF _Toc492041779 \h </w:instrText>
            </w:r>
            <w:r w:rsidR="001E49D3">
              <w:rPr>
                <w:noProof/>
                <w:webHidden/>
              </w:rPr>
            </w:r>
            <w:r w:rsidR="001E49D3">
              <w:rPr>
                <w:noProof/>
                <w:webHidden/>
              </w:rPr>
              <w:fldChar w:fldCharType="separate"/>
            </w:r>
            <w:r w:rsidR="001E49D3">
              <w:rPr>
                <w:noProof/>
                <w:webHidden/>
              </w:rPr>
              <w:t>30</w:t>
            </w:r>
            <w:r w:rsidR="001E49D3">
              <w:rPr>
                <w:noProof/>
                <w:webHidden/>
              </w:rPr>
              <w:fldChar w:fldCharType="end"/>
            </w:r>
          </w:hyperlink>
        </w:p>
        <w:p w14:paraId="2FA540FB" w14:textId="77777777" w:rsidR="001E49D3" w:rsidRDefault="00481AB0">
          <w:pPr>
            <w:pStyle w:val="TOC2"/>
            <w:rPr>
              <w:rFonts w:eastAsiaTheme="minorEastAsia"/>
              <w:noProof/>
              <w:sz w:val="22"/>
              <w:lang w:eastAsia="nl-NL"/>
            </w:rPr>
          </w:pPr>
          <w:hyperlink w:anchor="_Toc492041780" w:history="1">
            <w:r w:rsidR="001E49D3" w:rsidRPr="001325ED">
              <w:rPr>
                <w:rStyle w:val="Hyperlink"/>
                <w:noProof/>
              </w:rPr>
              <w:t>5.7</w:t>
            </w:r>
            <w:r w:rsidR="001E49D3">
              <w:rPr>
                <w:rFonts w:eastAsiaTheme="minorEastAsia"/>
                <w:noProof/>
                <w:sz w:val="22"/>
                <w:lang w:eastAsia="nl-NL"/>
              </w:rPr>
              <w:tab/>
            </w:r>
            <w:r w:rsidR="001E49D3" w:rsidRPr="001325ED">
              <w:rPr>
                <w:rStyle w:val="Hyperlink"/>
                <w:noProof/>
              </w:rPr>
              <w:t>Vectoren optellen</w:t>
            </w:r>
            <w:r w:rsidR="001E49D3">
              <w:rPr>
                <w:noProof/>
                <w:webHidden/>
              </w:rPr>
              <w:tab/>
            </w:r>
            <w:r w:rsidR="001E49D3">
              <w:rPr>
                <w:noProof/>
                <w:webHidden/>
              </w:rPr>
              <w:fldChar w:fldCharType="begin"/>
            </w:r>
            <w:r w:rsidR="001E49D3">
              <w:rPr>
                <w:noProof/>
                <w:webHidden/>
              </w:rPr>
              <w:instrText xml:space="preserve"> PAGEREF _Toc492041780 \h </w:instrText>
            </w:r>
            <w:r w:rsidR="001E49D3">
              <w:rPr>
                <w:noProof/>
                <w:webHidden/>
              </w:rPr>
            </w:r>
            <w:r w:rsidR="001E49D3">
              <w:rPr>
                <w:noProof/>
                <w:webHidden/>
              </w:rPr>
              <w:fldChar w:fldCharType="separate"/>
            </w:r>
            <w:r w:rsidR="001E49D3">
              <w:rPr>
                <w:noProof/>
                <w:webHidden/>
              </w:rPr>
              <w:t>32</w:t>
            </w:r>
            <w:r w:rsidR="001E49D3">
              <w:rPr>
                <w:noProof/>
                <w:webHidden/>
              </w:rPr>
              <w:fldChar w:fldCharType="end"/>
            </w:r>
          </w:hyperlink>
        </w:p>
        <w:p w14:paraId="71BAB752" w14:textId="77777777" w:rsidR="001E49D3" w:rsidRDefault="00481AB0">
          <w:pPr>
            <w:pStyle w:val="TOC3"/>
            <w:rPr>
              <w:rFonts w:eastAsiaTheme="minorEastAsia"/>
              <w:i w:val="0"/>
              <w:noProof/>
              <w:sz w:val="22"/>
              <w:lang w:eastAsia="nl-NL"/>
            </w:rPr>
          </w:pPr>
          <w:hyperlink w:anchor="_Toc492041781" w:history="1">
            <w:r w:rsidR="001E49D3" w:rsidRPr="001325ED">
              <w:rPr>
                <w:rStyle w:val="Hyperlink"/>
                <w:noProof/>
              </w:rPr>
              <w:t>5.7.1</w:t>
            </w:r>
            <w:r w:rsidR="001E49D3">
              <w:rPr>
                <w:rFonts w:eastAsiaTheme="minorEastAsia"/>
                <w:i w:val="0"/>
                <w:noProof/>
                <w:sz w:val="22"/>
                <w:lang w:eastAsia="nl-NL"/>
              </w:rPr>
              <w:tab/>
            </w:r>
            <w:r w:rsidR="001E49D3" w:rsidRPr="001325ED">
              <w:rPr>
                <w:rStyle w:val="Hyperlink"/>
                <w:noProof/>
              </w:rPr>
              <w:t>Genereren van een numerieke vector</w:t>
            </w:r>
            <w:r w:rsidR="001E49D3">
              <w:rPr>
                <w:noProof/>
                <w:webHidden/>
              </w:rPr>
              <w:tab/>
            </w:r>
            <w:r w:rsidR="001E49D3">
              <w:rPr>
                <w:noProof/>
                <w:webHidden/>
              </w:rPr>
              <w:fldChar w:fldCharType="begin"/>
            </w:r>
            <w:r w:rsidR="001E49D3">
              <w:rPr>
                <w:noProof/>
                <w:webHidden/>
              </w:rPr>
              <w:instrText xml:space="preserve"> PAGEREF _Toc492041781 \h </w:instrText>
            </w:r>
            <w:r w:rsidR="001E49D3">
              <w:rPr>
                <w:noProof/>
                <w:webHidden/>
              </w:rPr>
            </w:r>
            <w:r w:rsidR="001E49D3">
              <w:rPr>
                <w:noProof/>
                <w:webHidden/>
              </w:rPr>
              <w:fldChar w:fldCharType="separate"/>
            </w:r>
            <w:r w:rsidR="001E49D3">
              <w:rPr>
                <w:noProof/>
                <w:webHidden/>
              </w:rPr>
              <w:t>32</w:t>
            </w:r>
            <w:r w:rsidR="001E49D3">
              <w:rPr>
                <w:noProof/>
                <w:webHidden/>
              </w:rPr>
              <w:fldChar w:fldCharType="end"/>
            </w:r>
          </w:hyperlink>
        </w:p>
        <w:p w14:paraId="2317B256" w14:textId="77777777" w:rsidR="001E49D3" w:rsidRDefault="00481AB0">
          <w:pPr>
            <w:pStyle w:val="TOC3"/>
            <w:rPr>
              <w:rFonts w:eastAsiaTheme="minorEastAsia"/>
              <w:i w:val="0"/>
              <w:noProof/>
              <w:sz w:val="22"/>
              <w:lang w:eastAsia="nl-NL"/>
            </w:rPr>
          </w:pPr>
          <w:hyperlink w:anchor="_Toc492041782" w:history="1">
            <w:r w:rsidR="001E49D3" w:rsidRPr="001325ED">
              <w:rPr>
                <w:rStyle w:val="Hyperlink"/>
                <w:noProof/>
              </w:rPr>
              <w:t>5.7.2</w:t>
            </w:r>
            <w:r w:rsidR="001E49D3">
              <w:rPr>
                <w:rFonts w:eastAsiaTheme="minorEastAsia"/>
                <w:i w:val="0"/>
                <w:noProof/>
                <w:sz w:val="22"/>
                <w:lang w:eastAsia="nl-NL"/>
              </w:rPr>
              <w:tab/>
            </w:r>
            <w:r w:rsidR="001E49D3" w:rsidRPr="001325ED">
              <w:rPr>
                <w:rStyle w:val="Hyperlink"/>
                <w:noProof/>
              </w:rPr>
              <w:t>Optellen van vectoren</w:t>
            </w:r>
            <w:r w:rsidR="001E49D3">
              <w:rPr>
                <w:noProof/>
                <w:webHidden/>
              </w:rPr>
              <w:tab/>
            </w:r>
            <w:r w:rsidR="001E49D3">
              <w:rPr>
                <w:noProof/>
                <w:webHidden/>
              </w:rPr>
              <w:fldChar w:fldCharType="begin"/>
            </w:r>
            <w:r w:rsidR="001E49D3">
              <w:rPr>
                <w:noProof/>
                <w:webHidden/>
              </w:rPr>
              <w:instrText xml:space="preserve"> PAGEREF _Toc492041782 \h </w:instrText>
            </w:r>
            <w:r w:rsidR="001E49D3">
              <w:rPr>
                <w:noProof/>
                <w:webHidden/>
              </w:rPr>
            </w:r>
            <w:r w:rsidR="001E49D3">
              <w:rPr>
                <w:noProof/>
                <w:webHidden/>
              </w:rPr>
              <w:fldChar w:fldCharType="separate"/>
            </w:r>
            <w:r w:rsidR="001E49D3">
              <w:rPr>
                <w:noProof/>
                <w:webHidden/>
              </w:rPr>
              <w:t>32</w:t>
            </w:r>
            <w:r w:rsidR="001E49D3">
              <w:rPr>
                <w:noProof/>
                <w:webHidden/>
              </w:rPr>
              <w:fldChar w:fldCharType="end"/>
            </w:r>
          </w:hyperlink>
        </w:p>
        <w:p w14:paraId="5F21564C" w14:textId="77777777" w:rsidR="001E49D3" w:rsidRDefault="00481AB0">
          <w:pPr>
            <w:pStyle w:val="TOC2"/>
            <w:rPr>
              <w:rFonts w:eastAsiaTheme="minorEastAsia"/>
              <w:noProof/>
              <w:sz w:val="22"/>
              <w:lang w:eastAsia="nl-NL"/>
            </w:rPr>
          </w:pPr>
          <w:hyperlink w:anchor="_Toc492041783" w:history="1">
            <w:r w:rsidR="001E49D3" w:rsidRPr="001325ED">
              <w:rPr>
                <w:rStyle w:val="Hyperlink"/>
                <w:noProof/>
                <w:lang w:val="en-US"/>
              </w:rPr>
              <w:t>5.8</w:t>
            </w:r>
            <w:r w:rsidR="001E49D3">
              <w:rPr>
                <w:rFonts w:eastAsiaTheme="minorEastAsia"/>
                <w:noProof/>
                <w:sz w:val="22"/>
                <w:lang w:eastAsia="nl-NL"/>
              </w:rPr>
              <w:tab/>
            </w:r>
            <w:r w:rsidR="001E49D3" w:rsidRPr="001325ED">
              <w:rPr>
                <w:rStyle w:val="Hyperlink"/>
                <w:noProof/>
                <w:lang w:val="en-US"/>
              </w:rPr>
              <w:t>Element-by-Element vector operaties</w:t>
            </w:r>
            <w:r w:rsidR="001E49D3">
              <w:rPr>
                <w:noProof/>
                <w:webHidden/>
              </w:rPr>
              <w:tab/>
            </w:r>
            <w:r w:rsidR="001E49D3">
              <w:rPr>
                <w:noProof/>
                <w:webHidden/>
              </w:rPr>
              <w:fldChar w:fldCharType="begin"/>
            </w:r>
            <w:r w:rsidR="001E49D3">
              <w:rPr>
                <w:noProof/>
                <w:webHidden/>
              </w:rPr>
              <w:instrText xml:space="preserve"> PAGEREF _Toc492041783 \h </w:instrText>
            </w:r>
            <w:r w:rsidR="001E49D3">
              <w:rPr>
                <w:noProof/>
                <w:webHidden/>
              </w:rPr>
            </w:r>
            <w:r w:rsidR="001E49D3">
              <w:rPr>
                <w:noProof/>
                <w:webHidden/>
              </w:rPr>
              <w:fldChar w:fldCharType="separate"/>
            </w:r>
            <w:r w:rsidR="001E49D3">
              <w:rPr>
                <w:noProof/>
                <w:webHidden/>
              </w:rPr>
              <w:t>33</w:t>
            </w:r>
            <w:r w:rsidR="001E49D3">
              <w:rPr>
                <w:noProof/>
                <w:webHidden/>
              </w:rPr>
              <w:fldChar w:fldCharType="end"/>
            </w:r>
          </w:hyperlink>
        </w:p>
        <w:p w14:paraId="1CF87F46" w14:textId="77777777" w:rsidR="001E49D3" w:rsidRDefault="00481AB0">
          <w:pPr>
            <w:pStyle w:val="TOC3"/>
            <w:rPr>
              <w:rFonts w:eastAsiaTheme="minorEastAsia"/>
              <w:i w:val="0"/>
              <w:noProof/>
              <w:sz w:val="22"/>
              <w:lang w:eastAsia="nl-NL"/>
            </w:rPr>
          </w:pPr>
          <w:hyperlink w:anchor="_Toc492041784" w:history="1">
            <w:r w:rsidR="001E49D3" w:rsidRPr="001325ED">
              <w:rPr>
                <w:rStyle w:val="Hyperlink"/>
                <w:noProof/>
              </w:rPr>
              <w:t>5.8.1</w:t>
            </w:r>
            <w:r w:rsidR="001E49D3">
              <w:rPr>
                <w:rFonts w:eastAsiaTheme="minorEastAsia"/>
                <w:i w:val="0"/>
                <w:noProof/>
                <w:sz w:val="22"/>
                <w:lang w:eastAsia="nl-NL"/>
              </w:rPr>
              <w:tab/>
            </w:r>
            <w:r w:rsidR="001E49D3" w:rsidRPr="001325ED">
              <w:rPr>
                <w:rStyle w:val="Hyperlink"/>
                <w:noProof/>
              </w:rPr>
              <w:t>Aanmaken van vectoren</w:t>
            </w:r>
            <w:r w:rsidR="001E49D3">
              <w:rPr>
                <w:noProof/>
                <w:webHidden/>
              </w:rPr>
              <w:tab/>
            </w:r>
            <w:r w:rsidR="001E49D3">
              <w:rPr>
                <w:noProof/>
                <w:webHidden/>
              </w:rPr>
              <w:fldChar w:fldCharType="begin"/>
            </w:r>
            <w:r w:rsidR="001E49D3">
              <w:rPr>
                <w:noProof/>
                <w:webHidden/>
              </w:rPr>
              <w:instrText xml:space="preserve"> PAGEREF _Toc492041784 \h </w:instrText>
            </w:r>
            <w:r w:rsidR="001E49D3">
              <w:rPr>
                <w:noProof/>
                <w:webHidden/>
              </w:rPr>
            </w:r>
            <w:r w:rsidR="001E49D3">
              <w:rPr>
                <w:noProof/>
                <w:webHidden/>
              </w:rPr>
              <w:fldChar w:fldCharType="separate"/>
            </w:r>
            <w:r w:rsidR="001E49D3">
              <w:rPr>
                <w:noProof/>
                <w:webHidden/>
              </w:rPr>
              <w:t>34</w:t>
            </w:r>
            <w:r w:rsidR="001E49D3">
              <w:rPr>
                <w:noProof/>
                <w:webHidden/>
              </w:rPr>
              <w:fldChar w:fldCharType="end"/>
            </w:r>
          </w:hyperlink>
        </w:p>
        <w:p w14:paraId="043755DC" w14:textId="77777777" w:rsidR="001E49D3" w:rsidRDefault="00481AB0">
          <w:pPr>
            <w:pStyle w:val="TOC2"/>
            <w:rPr>
              <w:rFonts w:eastAsiaTheme="minorEastAsia"/>
              <w:noProof/>
              <w:sz w:val="22"/>
              <w:lang w:eastAsia="nl-NL"/>
            </w:rPr>
          </w:pPr>
          <w:hyperlink w:anchor="_Toc492041785" w:history="1">
            <w:r w:rsidR="001E49D3" w:rsidRPr="001325ED">
              <w:rPr>
                <w:rStyle w:val="Hyperlink"/>
                <w:noProof/>
              </w:rPr>
              <w:t>5.9</w:t>
            </w:r>
            <w:r w:rsidR="001E49D3">
              <w:rPr>
                <w:rFonts w:eastAsiaTheme="minorEastAsia"/>
                <w:noProof/>
                <w:sz w:val="22"/>
                <w:lang w:eastAsia="nl-NL"/>
              </w:rPr>
              <w:tab/>
            </w:r>
            <w:r w:rsidR="001E49D3" w:rsidRPr="001325ED">
              <w:rPr>
                <w:rStyle w:val="Hyperlink"/>
                <w:noProof/>
              </w:rPr>
              <w:t>Type vectoren</w:t>
            </w:r>
            <w:r w:rsidR="001E49D3">
              <w:rPr>
                <w:noProof/>
                <w:webHidden/>
              </w:rPr>
              <w:tab/>
            </w:r>
            <w:r w:rsidR="001E49D3">
              <w:rPr>
                <w:noProof/>
                <w:webHidden/>
              </w:rPr>
              <w:fldChar w:fldCharType="begin"/>
            </w:r>
            <w:r w:rsidR="001E49D3">
              <w:rPr>
                <w:noProof/>
                <w:webHidden/>
              </w:rPr>
              <w:instrText xml:space="preserve"> PAGEREF _Toc492041785 \h </w:instrText>
            </w:r>
            <w:r w:rsidR="001E49D3">
              <w:rPr>
                <w:noProof/>
                <w:webHidden/>
              </w:rPr>
            </w:r>
            <w:r w:rsidR="001E49D3">
              <w:rPr>
                <w:noProof/>
                <w:webHidden/>
              </w:rPr>
              <w:fldChar w:fldCharType="separate"/>
            </w:r>
            <w:r w:rsidR="001E49D3">
              <w:rPr>
                <w:noProof/>
                <w:webHidden/>
              </w:rPr>
              <w:t>35</w:t>
            </w:r>
            <w:r w:rsidR="001E49D3">
              <w:rPr>
                <w:noProof/>
                <w:webHidden/>
              </w:rPr>
              <w:fldChar w:fldCharType="end"/>
            </w:r>
          </w:hyperlink>
        </w:p>
        <w:p w14:paraId="59E57997" w14:textId="77777777" w:rsidR="001E49D3" w:rsidRDefault="00481AB0">
          <w:pPr>
            <w:pStyle w:val="TOC2"/>
            <w:rPr>
              <w:rFonts w:eastAsiaTheme="minorEastAsia"/>
              <w:noProof/>
              <w:sz w:val="22"/>
              <w:lang w:eastAsia="nl-NL"/>
            </w:rPr>
          </w:pPr>
          <w:hyperlink w:anchor="_Toc492041786" w:history="1">
            <w:r w:rsidR="001E49D3" w:rsidRPr="001325ED">
              <w:rPr>
                <w:rStyle w:val="Hyperlink"/>
                <w:noProof/>
              </w:rPr>
              <w:t>5.10</w:t>
            </w:r>
            <w:r w:rsidR="001E49D3">
              <w:rPr>
                <w:rFonts w:eastAsiaTheme="minorEastAsia"/>
                <w:noProof/>
                <w:sz w:val="22"/>
                <w:lang w:eastAsia="nl-NL"/>
              </w:rPr>
              <w:tab/>
            </w:r>
            <w:r w:rsidR="001E49D3" w:rsidRPr="001325ED">
              <w:rPr>
                <w:rStyle w:val="Hyperlink"/>
                <w:noProof/>
              </w:rPr>
              <w:t>Vectoren van vectoren (een Matrix)</w:t>
            </w:r>
            <w:r w:rsidR="001E49D3">
              <w:rPr>
                <w:noProof/>
                <w:webHidden/>
              </w:rPr>
              <w:tab/>
            </w:r>
            <w:r w:rsidR="001E49D3">
              <w:rPr>
                <w:noProof/>
                <w:webHidden/>
              </w:rPr>
              <w:fldChar w:fldCharType="begin"/>
            </w:r>
            <w:r w:rsidR="001E49D3">
              <w:rPr>
                <w:noProof/>
                <w:webHidden/>
              </w:rPr>
              <w:instrText xml:space="preserve"> PAGEREF _Toc492041786 \h </w:instrText>
            </w:r>
            <w:r w:rsidR="001E49D3">
              <w:rPr>
                <w:noProof/>
                <w:webHidden/>
              </w:rPr>
            </w:r>
            <w:r w:rsidR="001E49D3">
              <w:rPr>
                <w:noProof/>
                <w:webHidden/>
              </w:rPr>
              <w:fldChar w:fldCharType="separate"/>
            </w:r>
            <w:r w:rsidR="001E49D3">
              <w:rPr>
                <w:noProof/>
                <w:webHidden/>
              </w:rPr>
              <w:t>35</w:t>
            </w:r>
            <w:r w:rsidR="001E49D3">
              <w:rPr>
                <w:noProof/>
                <w:webHidden/>
              </w:rPr>
              <w:fldChar w:fldCharType="end"/>
            </w:r>
          </w:hyperlink>
        </w:p>
        <w:p w14:paraId="53767730" w14:textId="77777777" w:rsidR="001E49D3" w:rsidRDefault="00481AB0">
          <w:pPr>
            <w:pStyle w:val="TOC2"/>
            <w:rPr>
              <w:rFonts w:eastAsiaTheme="minorEastAsia"/>
              <w:noProof/>
              <w:sz w:val="22"/>
              <w:lang w:eastAsia="nl-NL"/>
            </w:rPr>
          </w:pPr>
          <w:hyperlink w:anchor="_Toc492041787" w:history="1">
            <w:r w:rsidR="001E49D3" w:rsidRPr="001325ED">
              <w:rPr>
                <w:rStyle w:val="Hyperlink"/>
                <w:noProof/>
              </w:rPr>
              <w:t>5.11</w:t>
            </w:r>
            <w:r w:rsidR="001E49D3">
              <w:rPr>
                <w:rFonts w:eastAsiaTheme="minorEastAsia"/>
                <w:noProof/>
                <w:sz w:val="22"/>
                <w:lang w:eastAsia="nl-NL"/>
              </w:rPr>
              <w:tab/>
            </w:r>
            <w:r w:rsidR="001E49D3" w:rsidRPr="001325ED">
              <w:rPr>
                <w:rStyle w:val="Hyperlink"/>
                <w:noProof/>
              </w:rPr>
              <w:t>Vragen en opdrachten</w:t>
            </w:r>
            <w:r w:rsidR="001E49D3">
              <w:rPr>
                <w:noProof/>
                <w:webHidden/>
              </w:rPr>
              <w:tab/>
            </w:r>
            <w:r w:rsidR="001E49D3">
              <w:rPr>
                <w:noProof/>
                <w:webHidden/>
              </w:rPr>
              <w:fldChar w:fldCharType="begin"/>
            </w:r>
            <w:r w:rsidR="001E49D3">
              <w:rPr>
                <w:noProof/>
                <w:webHidden/>
              </w:rPr>
              <w:instrText xml:space="preserve"> PAGEREF _Toc492041787 \h </w:instrText>
            </w:r>
            <w:r w:rsidR="001E49D3">
              <w:rPr>
                <w:noProof/>
                <w:webHidden/>
              </w:rPr>
            </w:r>
            <w:r w:rsidR="001E49D3">
              <w:rPr>
                <w:noProof/>
                <w:webHidden/>
              </w:rPr>
              <w:fldChar w:fldCharType="separate"/>
            </w:r>
            <w:r w:rsidR="001E49D3">
              <w:rPr>
                <w:noProof/>
                <w:webHidden/>
              </w:rPr>
              <w:t>37</w:t>
            </w:r>
            <w:r w:rsidR="001E49D3">
              <w:rPr>
                <w:noProof/>
                <w:webHidden/>
              </w:rPr>
              <w:fldChar w:fldCharType="end"/>
            </w:r>
          </w:hyperlink>
        </w:p>
        <w:p w14:paraId="02C74468" w14:textId="77777777" w:rsidR="001E49D3" w:rsidRDefault="00481AB0">
          <w:pPr>
            <w:pStyle w:val="TOC2"/>
            <w:rPr>
              <w:rFonts w:eastAsiaTheme="minorEastAsia"/>
              <w:noProof/>
              <w:sz w:val="22"/>
              <w:lang w:eastAsia="nl-NL"/>
            </w:rPr>
          </w:pPr>
          <w:hyperlink w:anchor="_Toc492041788" w:history="1">
            <w:r w:rsidR="001E49D3" w:rsidRPr="001325ED">
              <w:rPr>
                <w:rStyle w:val="Hyperlink"/>
                <w:noProof/>
              </w:rPr>
              <w:t>5.12</w:t>
            </w:r>
            <w:r w:rsidR="001E49D3">
              <w:rPr>
                <w:rFonts w:eastAsiaTheme="minorEastAsia"/>
                <w:noProof/>
                <w:sz w:val="22"/>
                <w:lang w:eastAsia="nl-NL"/>
              </w:rPr>
              <w:tab/>
            </w:r>
            <w:r w:rsidR="001E49D3" w:rsidRPr="001325ED">
              <w:rPr>
                <w:rStyle w:val="Hyperlink"/>
                <w:noProof/>
              </w:rPr>
              <w:t>Antwoorden</w:t>
            </w:r>
            <w:r w:rsidR="001E49D3">
              <w:rPr>
                <w:noProof/>
                <w:webHidden/>
              </w:rPr>
              <w:tab/>
            </w:r>
            <w:r w:rsidR="001E49D3">
              <w:rPr>
                <w:noProof/>
                <w:webHidden/>
              </w:rPr>
              <w:fldChar w:fldCharType="begin"/>
            </w:r>
            <w:r w:rsidR="001E49D3">
              <w:rPr>
                <w:noProof/>
                <w:webHidden/>
              </w:rPr>
              <w:instrText xml:space="preserve"> PAGEREF _Toc492041788 \h </w:instrText>
            </w:r>
            <w:r w:rsidR="001E49D3">
              <w:rPr>
                <w:noProof/>
                <w:webHidden/>
              </w:rPr>
            </w:r>
            <w:r w:rsidR="001E49D3">
              <w:rPr>
                <w:noProof/>
                <w:webHidden/>
              </w:rPr>
              <w:fldChar w:fldCharType="separate"/>
            </w:r>
            <w:r w:rsidR="001E49D3">
              <w:rPr>
                <w:noProof/>
                <w:webHidden/>
              </w:rPr>
              <w:t>38</w:t>
            </w:r>
            <w:r w:rsidR="001E49D3">
              <w:rPr>
                <w:noProof/>
                <w:webHidden/>
              </w:rPr>
              <w:fldChar w:fldCharType="end"/>
            </w:r>
          </w:hyperlink>
        </w:p>
        <w:p w14:paraId="319806B3" w14:textId="77777777" w:rsidR="001E49D3" w:rsidRDefault="00481AB0">
          <w:pPr>
            <w:pStyle w:val="TOC2"/>
            <w:rPr>
              <w:rFonts w:eastAsiaTheme="minorEastAsia"/>
              <w:noProof/>
              <w:sz w:val="22"/>
              <w:lang w:eastAsia="nl-NL"/>
            </w:rPr>
          </w:pPr>
          <w:hyperlink w:anchor="_Toc492041789" w:history="1">
            <w:r w:rsidR="001E49D3" w:rsidRPr="001325ED">
              <w:rPr>
                <w:rStyle w:val="Hyperlink"/>
                <w:noProof/>
              </w:rPr>
              <w:t>5.13</w:t>
            </w:r>
            <w:r w:rsidR="001E49D3">
              <w:rPr>
                <w:rFonts w:eastAsiaTheme="minorEastAsia"/>
                <w:noProof/>
                <w:sz w:val="22"/>
                <w:lang w:eastAsia="nl-NL"/>
              </w:rPr>
              <w:tab/>
            </w:r>
            <w:r w:rsidR="001E49D3" w:rsidRPr="001325ED">
              <w:rPr>
                <w:rStyle w:val="Hyperlink"/>
                <w:noProof/>
              </w:rPr>
              <w:t>Veel gebruikte vectorfuncties</w:t>
            </w:r>
            <w:r w:rsidR="001E49D3">
              <w:rPr>
                <w:noProof/>
                <w:webHidden/>
              </w:rPr>
              <w:tab/>
            </w:r>
            <w:r w:rsidR="001E49D3">
              <w:rPr>
                <w:noProof/>
                <w:webHidden/>
              </w:rPr>
              <w:fldChar w:fldCharType="begin"/>
            </w:r>
            <w:r w:rsidR="001E49D3">
              <w:rPr>
                <w:noProof/>
                <w:webHidden/>
              </w:rPr>
              <w:instrText xml:space="preserve"> PAGEREF _Toc492041789 \h </w:instrText>
            </w:r>
            <w:r w:rsidR="001E49D3">
              <w:rPr>
                <w:noProof/>
                <w:webHidden/>
              </w:rPr>
            </w:r>
            <w:r w:rsidR="001E49D3">
              <w:rPr>
                <w:noProof/>
                <w:webHidden/>
              </w:rPr>
              <w:fldChar w:fldCharType="separate"/>
            </w:r>
            <w:r w:rsidR="001E49D3">
              <w:rPr>
                <w:noProof/>
                <w:webHidden/>
              </w:rPr>
              <w:t>39</w:t>
            </w:r>
            <w:r w:rsidR="001E49D3">
              <w:rPr>
                <w:noProof/>
                <w:webHidden/>
              </w:rPr>
              <w:fldChar w:fldCharType="end"/>
            </w:r>
          </w:hyperlink>
        </w:p>
        <w:p w14:paraId="3045CE5B" w14:textId="77777777" w:rsidR="001E49D3" w:rsidRDefault="00481AB0">
          <w:pPr>
            <w:pStyle w:val="TOC3"/>
            <w:rPr>
              <w:rFonts w:eastAsiaTheme="minorEastAsia"/>
              <w:i w:val="0"/>
              <w:noProof/>
              <w:sz w:val="22"/>
              <w:lang w:eastAsia="nl-NL"/>
            </w:rPr>
          </w:pPr>
          <w:hyperlink w:anchor="_Toc492041790" w:history="1">
            <w:r w:rsidR="001E49D3" w:rsidRPr="001325ED">
              <w:rPr>
                <w:rStyle w:val="Hyperlink"/>
                <w:noProof/>
              </w:rPr>
              <w:t>5.13.1</w:t>
            </w:r>
            <w:r w:rsidR="001E49D3">
              <w:rPr>
                <w:rFonts w:eastAsiaTheme="minorEastAsia"/>
                <w:i w:val="0"/>
                <w:noProof/>
                <w:sz w:val="22"/>
                <w:lang w:eastAsia="nl-NL"/>
              </w:rPr>
              <w:tab/>
            </w:r>
            <w:r w:rsidR="001E49D3" w:rsidRPr="001325ED">
              <w:rPr>
                <w:rStyle w:val="Hyperlink"/>
                <w:noProof/>
              </w:rPr>
              <w:t>whos()</w:t>
            </w:r>
            <w:r w:rsidR="001E49D3">
              <w:rPr>
                <w:noProof/>
                <w:webHidden/>
              </w:rPr>
              <w:tab/>
            </w:r>
            <w:r w:rsidR="001E49D3">
              <w:rPr>
                <w:noProof/>
                <w:webHidden/>
              </w:rPr>
              <w:fldChar w:fldCharType="begin"/>
            </w:r>
            <w:r w:rsidR="001E49D3">
              <w:rPr>
                <w:noProof/>
                <w:webHidden/>
              </w:rPr>
              <w:instrText xml:space="preserve"> PAGEREF _Toc492041790 \h </w:instrText>
            </w:r>
            <w:r w:rsidR="001E49D3">
              <w:rPr>
                <w:noProof/>
                <w:webHidden/>
              </w:rPr>
            </w:r>
            <w:r w:rsidR="001E49D3">
              <w:rPr>
                <w:noProof/>
                <w:webHidden/>
              </w:rPr>
              <w:fldChar w:fldCharType="separate"/>
            </w:r>
            <w:r w:rsidR="001E49D3">
              <w:rPr>
                <w:noProof/>
                <w:webHidden/>
              </w:rPr>
              <w:t>39</w:t>
            </w:r>
            <w:r w:rsidR="001E49D3">
              <w:rPr>
                <w:noProof/>
                <w:webHidden/>
              </w:rPr>
              <w:fldChar w:fldCharType="end"/>
            </w:r>
          </w:hyperlink>
        </w:p>
        <w:p w14:paraId="010A54ED" w14:textId="77777777" w:rsidR="001E49D3" w:rsidRDefault="00481AB0">
          <w:pPr>
            <w:pStyle w:val="TOC3"/>
            <w:rPr>
              <w:rFonts w:eastAsiaTheme="minorEastAsia"/>
              <w:i w:val="0"/>
              <w:noProof/>
              <w:sz w:val="22"/>
              <w:lang w:eastAsia="nl-NL"/>
            </w:rPr>
          </w:pPr>
          <w:hyperlink w:anchor="_Toc492041791" w:history="1">
            <w:r w:rsidR="001E49D3" w:rsidRPr="001325ED">
              <w:rPr>
                <w:rStyle w:val="Hyperlink"/>
                <w:noProof/>
              </w:rPr>
              <w:t>5.13.2</w:t>
            </w:r>
            <w:r w:rsidR="001E49D3">
              <w:rPr>
                <w:rFonts w:eastAsiaTheme="minorEastAsia"/>
                <w:i w:val="0"/>
                <w:noProof/>
                <w:sz w:val="22"/>
                <w:lang w:eastAsia="nl-NL"/>
              </w:rPr>
              <w:tab/>
            </w:r>
            <w:r w:rsidR="001E49D3" w:rsidRPr="001325ED">
              <w:rPr>
                <w:rStyle w:val="Hyperlink"/>
                <w:noProof/>
              </w:rPr>
              <w:t>size()</w:t>
            </w:r>
            <w:r w:rsidR="001E49D3">
              <w:rPr>
                <w:noProof/>
                <w:webHidden/>
              </w:rPr>
              <w:tab/>
            </w:r>
            <w:r w:rsidR="001E49D3">
              <w:rPr>
                <w:noProof/>
                <w:webHidden/>
              </w:rPr>
              <w:fldChar w:fldCharType="begin"/>
            </w:r>
            <w:r w:rsidR="001E49D3">
              <w:rPr>
                <w:noProof/>
                <w:webHidden/>
              </w:rPr>
              <w:instrText xml:space="preserve"> PAGEREF _Toc492041791 \h </w:instrText>
            </w:r>
            <w:r w:rsidR="001E49D3">
              <w:rPr>
                <w:noProof/>
                <w:webHidden/>
              </w:rPr>
            </w:r>
            <w:r w:rsidR="001E49D3">
              <w:rPr>
                <w:noProof/>
                <w:webHidden/>
              </w:rPr>
              <w:fldChar w:fldCharType="separate"/>
            </w:r>
            <w:r w:rsidR="001E49D3">
              <w:rPr>
                <w:noProof/>
                <w:webHidden/>
              </w:rPr>
              <w:t>39</w:t>
            </w:r>
            <w:r w:rsidR="001E49D3">
              <w:rPr>
                <w:noProof/>
                <w:webHidden/>
              </w:rPr>
              <w:fldChar w:fldCharType="end"/>
            </w:r>
          </w:hyperlink>
        </w:p>
        <w:p w14:paraId="0468AFBD" w14:textId="77777777" w:rsidR="001E49D3" w:rsidRDefault="00481AB0">
          <w:pPr>
            <w:pStyle w:val="TOC3"/>
            <w:rPr>
              <w:rFonts w:eastAsiaTheme="minorEastAsia"/>
              <w:i w:val="0"/>
              <w:noProof/>
              <w:sz w:val="22"/>
              <w:lang w:eastAsia="nl-NL"/>
            </w:rPr>
          </w:pPr>
          <w:hyperlink w:anchor="_Toc492041792" w:history="1">
            <w:r w:rsidR="001E49D3" w:rsidRPr="001325ED">
              <w:rPr>
                <w:rStyle w:val="Hyperlink"/>
                <w:noProof/>
              </w:rPr>
              <w:t>5.13.3</w:t>
            </w:r>
            <w:r w:rsidR="001E49D3">
              <w:rPr>
                <w:rFonts w:eastAsiaTheme="minorEastAsia"/>
                <w:i w:val="0"/>
                <w:noProof/>
                <w:sz w:val="22"/>
                <w:lang w:eastAsia="nl-NL"/>
              </w:rPr>
              <w:tab/>
            </w:r>
            <w:r w:rsidR="001E49D3" w:rsidRPr="001325ED">
              <w:rPr>
                <w:rStyle w:val="Hyperlink"/>
                <w:noProof/>
              </w:rPr>
              <w:t>length()</w:t>
            </w:r>
            <w:r w:rsidR="001E49D3">
              <w:rPr>
                <w:noProof/>
                <w:webHidden/>
              </w:rPr>
              <w:tab/>
            </w:r>
            <w:r w:rsidR="001E49D3">
              <w:rPr>
                <w:noProof/>
                <w:webHidden/>
              </w:rPr>
              <w:fldChar w:fldCharType="begin"/>
            </w:r>
            <w:r w:rsidR="001E49D3">
              <w:rPr>
                <w:noProof/>
                <w:webHidden/>
              </w:rPr>
              <w:instrText xml:space="preserve"> PAGEREF _Toc492041792 \h </w:instrText>
            </w:r>
            <w:r w:rsidR="001E49D3">
              <w:rPr>
                <w:noProof/>
                <w:webHidden/>
              </w:rPr>
            </w:r>
            <w:r w:rsidR="001E49D3">
              <w:rPr>
                <w:noProof/>
                <w:webHidden/>
              </w:rPr>
              <w:fldChar w:fldCharType="separate"/>
            </w:r>
            <w:r w:rsidR="001E49D3">
              <w:rPr>
                <w:noProof/>
                <w:webHidden/>
              </w:rPr>
              <w:t>40</w:t>
            </w:r>
            <w:r w:rsidR="001E49D3">
              <w:rPr>
                <w:noProof/>
                <w:webHidden/>
              </w:rPr>
              <w:fldChar w:fldCharType="end"/>
            </w:r>
          </w:hyperlink>
        </w:p>
        <w:p w14:paraId="3F2A9C82" w14:textId="77777777" w:rsidR="001E49D3" w:rsidRDefault="00481AB0">
          <w:pPr>
            <w:pStyle w:val="TOC3"/>
            <w:rPr>
              <w:rFonts w:eastAsiaTheme="minorEastAsia"/>
              <w:i w:val="0"/>
              <w:noProof/>
              <w:sz w:val="22"/>
              <w:lang w:eastAsia="nl-NL"/>
            </w:rPr>
          </w:pPr>
          <w:hyperlink w:anchor="_Toc492041793" w:history="1">
            <w:r w:rsidR="001E49D3" w:rsidRPr="001325ED">
              <w:rPr>
                <w:rStyle w:val="Hyperlink"/>
                <w:noProof/>
              </w:rPr>
              <w:t>5.13.4</w:t>
            </w:r>
            <w:r w:rsidR="001E49D3">
              <w:rPr>
                <w:rFonts w:eastAsiaTheme="minorEastAsia"/>
                <w:i w:val="0"/>
                <w:noProof/>
                <w:sz w:val="22"/>
                <w:lang w:eastAsia="nl-NL"/>
              </w:rPr>
              <w:tab/>
            </w:r>
            <w:r w:rsidR="001E49D3" w:rsidRPr="001325ED">
              <w:rPr>
                <w:rStyle w:val="Hyperlink"/>
                <w:noProof/>
              </w:rPr>
              <w:t>randn()</w:t>
            </w:r>
            <w:r w:rsidR="001E49D3">
              <w:rPr>
                <w:noProof/>
                <w:webHidden/>
              </w:rPr>
              <w:tab/>
            </w:r>
            <w:r w:rsidR="001E49D3">
              <w:rPr>
                <w:noProof/>
                <w:webHidden/>
              </w:rPr>
              <w:fldChar w:fldCharType="begin"/>
            </w:r>
            <w:r w:rsidR="001E49D3">
              <w:rPr>
                <w:noProof/>
                <w:webHidden/>
              </w:rPr>
              <w:instrText xml:space="preserve"> PAGEREF _Toc492041793 \h </w:instrText>
            </w:r>
            <w:r w:rsidR="001E49D3">
              <w:rPr>
                <w:noProof/>
                <w:webHidden/>
              </w:rPr>
            </w:r>
            <w:r w:rsidR="001E49D3">
              <w:rPr>
                <w:noProof/>
                <w:webHidden/>
              </w:rPr>
              <w:fldChar w:fldCharType="separate"/>
            </w:r>
            <w:r w:rsidR="001E49D3">
              <w:rPr>
                <w:noProof/>
                <w:webHidden/>
              </w:rPr>
              <w:t>40</w:t>
            </w:r>
            <w:r w:rsidR="001E49D3">
              <w:rPr>
                <w:noProof/>
                <w:webHidden/>
              </w:rPr>
              <w:fldChar w:fldCharType="end"/>
            </w:r>
          </w:hyperlink>
        </w:p>
        <w:p w14:paraId="60C30B10" w14:textId="77777777" w:rsidR="001E49D3" w:rsidRDefault="00481AB0">
          <w:pPr>
            <w:pStyle w:val="TOC3"/>
            <w:rPr>
              <w:rFonts w:eastAsiaTheme="minorEastAsia"/>
              <w:i w:val="0"/>
              <w:noProof/>
              <w:sz w:val="22"/>
              <w:lang w:eastAsia="nl-NL"/>
            </w:rPr>
          </w:pPr>
          <w:hyperlink w:anchor="_Toc492041794" w:history="1">
            <w:r w:rsidR="001E49D3" w:rsidRPr="001325ED">
              <w:rPr>
                <w:rStyle w:val="Hyperlink"/>
                <w:noProof/>
              </w:rPr>
              <w:t>5.13.5</w:t>
            </w:r>
            <w:r w:rsidR="001E49D3">
              <w:rPr>
                <w:rFonts w:eastAsiaTheme="minorEastAsia"/>
                <w:i w:val="0"/>
                <w:noProof/>
                <w:sz w:val="22"/>
                <w:lang w:eastAsia="nl-NL"/>
              </w:rPr>
              <w:tab/>
            </w:r>
            <w:r w:rsidR="001E49D3" w:rsidRPr="001325ED">
              <w:rPr>
                <w:rStyle w:val="Hyperlink"/>
                <w:noProof/>
              </w:rPr>
              <w:t>fliplr()</w:t>
            </w:r>
            <w:r w:rsidR="001E49D3">
              <w:rPr>
                <w:noProof/>
                <w:webHidden/>
              </w:rPr>
              <w:tab/>
            </w:r>
            <w:r w:rsidR="001E49D3">
              <w:rPr>
                <w:noProof/>
                <w:webHidden/>
              </w:rPr>
              <w:fldChar w:fldCharType="begin"/>
            </w:r>
            <w:r w:rsidR="001E49D3">
              <w:rPr>
                <w:noProof/>
                <w:webHidden/>
              </w:rPr>
              <w:instrText xml:space="preserve"> PAGEREF _Toc492041794 \h </w:instrText>
            </w:r>
            <w:r w:rsidR="001E49D3">
              <w:rPr>
                <w:noProof/>
                <w:webHidden/>
              </w:rPr>
            </w:r>
            <w:r w:rsidR="001E49D3">
              <w:rPr>
                <w:noProof/>
                <w:webHidden/>
              </w:rPr>
              <w:fldChar w:fldCharType="separate"/>
            </w:r>
            <w:r w:rsidR="001E49D3">
              <w:rPr>
                <w:noProof/>
                <w:webHidden/>
              </w:rPr>
              <w:t>41</w:t>
            </w:r>
            <w:r w:rsidR="001E49D3">
              <w:rPr>
                <w:noProof/>
                <w:webHidden/>
              </w:rPr>
              <w:fldChar w:fldCharType="end"/>
            </w:r>
          </w:hyperlink>
        </w:p>
        <w:p w14:paraId="6DAA4EC4" w14:textId="77777777" w:rsidR="00DF611E" w:rsidRDefault="00EC0C0A">
          <w:r>
            <w:fldChar w:fldCharType="end"/>
          </w:r>
        </w:p>
      </w:sdtContent>
    </w:sdt>
    <w:p w14:paraId="7445CB97" w14:textId="77777777" w:rsidR="00FE0144" w:rsidRDefault="00FE0144" w:rsidP="00FE0144">
      <w:pPr>
        <w:pStyle w:val="Heading1"/>
        <w:numPr>
          <w:ilvl w:val="0"/>
          <w:numId w:val="0"/>
        </w:numPr>
      </w:pPr>
      <w:bookmarkStart w:id="0" w:name="_Toc487552828"/>
      <w:bookmarkStart w:id="1" w:name="_Toc492041748"/>
      <w:r>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FE0144" w14:paraId="465F82E3" w14:textId="77777777" w:rsidTr="00A02206">
        <w:tc>
          <w:tcPr>
            <w:tcW w:w="773" w:type="dxa"/>
          </w:tcPr>
          <w:p w14:paraId="34A05F3C" w14:textId="77777777" w:rsidR="00FE0144" w:rsidRDefault="00FE0144" w:rsidP="00A02206">
            <w:r>
              <w:t>Versie</w:t>
            </w:r>
          </w:p>
        </w:tc>
        <w:tc>
          <w:tcPr>
            <w:tcW w:w="1349" w:type="dxa"/>
          </w:tcPr>
          <w:p w14:paraId="0772528C" w14:textId="77777777" w:rsidR="00FE0144" w:rsidRDefault="00FE0144" w:rsidP="00A02206">
            <w:r>
              <w:t>Datum</w:t>
            </w:r>
          </w:p>
        </w:tc>
        <w:tc>
          <w:tcPr>
            <w:tcW w:w="5103" w:type="dxa"/>
          </w:tcPr>
          <w:p w14:paraId="47D57EDB" w14:textId="77777777" w:rsidR="00FE0144" w:rsidRDefault="00FE0144" w:rsidP="00A02206">
            <w:r>
              <w:t>Beschrijving</w:t>
            </w:r>
          </w:p>
        </w:tc>
        <w:tc>
          <w:tcPr>
            <w:tcW w:w="1837" w:type="dxa"/>
          </w:tcPr>
          <w:p w14:paraId="647061A9" w14:textId="77777777" w:rsidR="00FE0144" w:rsidRDefault="00FE0144" w:rsidP="00A02206">
            <w:r>
              <w:t>Door</w:t>
            </w:r>
          </w:p>
        </w:tc>
      </w:tr>
      <w:tr w:rsidR="00FE0144" w14:paraId="11E95AC6" w14:textId="77777777" w:rsidTr="00A02206">
        <w:tc>
          <w:tcPr>
            <w:tcW w:w="773" w:type="dxa"/>
          </w:tcPr>
          <w:p w14:paraId="592D06EB" w14:textId="77777777" w:rsidR="00FE0144" w:rsidRDefault="00FE0144" w:rsidP="00A02206">
            <w:r>
              <w:t>0.0</w:t>
            </w:r>
          </w:p>
        </w:tc>
        <w:tc>
          <w:tcPr>
            <w:tcW w:w="1349" w:type="dxa"/>
          </w:tcPr>
          <w:p w14:paraId="2F6F5803" w14:textId="162CFC57" w:rsidR="00FE0144" w:rsidRDefault="00FB0C0D" w:rsidP="00A02206">
            <w:r>
              <w:t>01</w:t>
            </w:r>
            <w:r w:rsidR="00FE0144">
              <w:t>-07-2017</w:t>
            </w:r>
          </w:p>
        </w:tc>
        <w:tc>
          <w:tcPr>
            <w:tcW w:w="5103" w:type="dxa"/>
          </w:tcPr>
          <w:p w14:paraId="5D90417B" w14:textId="77777777" w:rsidR="00FE0144" w:rsidRDefault="00FE0144" w:rsidP="00A02206">
            <w:r>
              <w:t>Eerste versie</w:t>
            </w:r>
          </w:p>
        </w:tc>
        <w:tc>
          <w:tcPr>
            <w:tcW w:w="1837" w:type="dxa"/>
          </w:tcPr>
          <w:p w14:paraId="022CF616" w14:textId="77777777" w:rsidR="00FE0144" w:rsidRDefault="00FE0144" w:rsidP="00A02206">
            <w:r>
              <w:t>Mark Schrauwen</w:t>
            </w:r>
          </w:p>
        </w:tc>
      </w:tr>
      <w:tr w:rsidR="00FE0144" w14:paraId="18BE62B8" w14:textId="77777777" w:rsidTr="00A02206">
        <w:tc>
          <w:tcPr>
            <w:tcW w:w="773" w:type="dxa"/>
          </w:tcPr>
          <w:p w14:paraId="404C1AED" w14:textId="7434DA04" w:rsidR="00FE0144" w:rsidRDefault="00FB0C0D" w:rsidP="00A02206">
            <w:r>
              <w:t>0.1</w:t>
            </w:r>
          </w:p>
        </w:tc>
        <w:tc>
          <w:tcPr>
            <w:tcW w:w="1349" w:type="dxa"/>
          </w:tcPr>
          <w:p w14:paraId="42B1BB08" w14:textId="2A9CC118" w:rsidR="00FE0144" w:rsidRDefault="00FB0C0D" w:rsidP="00A02206">
            <w:r>
              <w:t>11-07-2017</w:t>
            </w:r>
          </w:p>
        </w:tc>
        <w:tc>
          <w:tcPr>
            <w:tcW w:w="5103" w:type="dxa"/>
          </w:tcPr>
          <w:p w14:paraId="3760FFF1" w14:textId="71551D12" w:rsidR="00FE0144" w:rsidRDefault="00FB0C0D" w:rsidP="00A02206">
            <w:r>
              <w:t>Verbeteringen doorgevoerd n.a.v. commentaar Bart van Trigt.</w:t>
            </w:r>
          </w:p>
        </w:tc>
        <w:tc>
          <w:tcPr>
            <w:tcW w:w="1837" w:type="dxa"/>
          </w:tcPr>
          <w:p w14:paraId="1F4798D2" w14:textId="3732B477" w:rsidR="00FE0144" w:rsidRDefault="00FB0C0D" w:rsidP="00A02206">
            <w:r>
              <w:t>Mark Schrauwen</w:t>
            </w:r>
          </w:p>
        </w:tc>
      </w:tr>
      <w:tr w:rsidR="00FE0144" w14:paraId="348298C5" w14:textId="77777777" w:rsidTr="00A02206">
        <w:tc>
          <w:tcPr>
            <w:tcW w:w="773" w:type="dxa"/>
          </w:tcPr>
          <w:p w14:paraId="5ADDE9AF" w14:textId="661E5680" w:rsidR="00FE0144" w:rsidRDefault="00AA1307" w:rsidP="00A02206">
            <w:r>
              <w:t>0.2</w:t>
            </w:r>
          </w:p>
        </w:tc>
        <w:tc>
          <w:tcPr>
            <w:tcW w:w="1349" w:type="dxa"/>
          </w:tcPr>
          <w:p w14:paraId="0E5ACB4C" w14:textId="34E9546D" w:rsidR="00FE0144" w:rsidRDefault="00AA1307" w:rsidP="00A02206">
            <w:r>
              <w:t>29-08-2017</w:t>
            </w:r>
          </w:p>
        </w:tc>
        <w:tc>
          <w:tcPr>
            <w:tcW w:w="5103" w:type="dxa"/>
          </w:tcPr>
          <w:p w14:paraId="4C35EB97" w14:textId="79371370" w:rsidR="00FE0144" w:rsidRDefault="001C4698" w:rsidP="00A02206">
            <w:r>
              <w:t>Verbetering</w:t>
            </w:r>
            <w:r w:rsidR="00AA1307">
              <w:t xml:space="preserve"> doorgevoerd n.a.v. commentaar Denice Vis en Timothy Roos</w:t>
            </w:r>
          </w:p>
        </w:tc>
        <w:tc>
          <w:tcPr>
            <w:tcW w:w="1837" w:type="dxa"/>
          </w:tcPr>
          <w:p w14:paraId="4B9BD68C" w14:textId="3398E349" w:rsidR="00FE0144" w:rsidRDefault="00AA1307" w:rsidP="00A02206">
            <w:r>
              <w:t>Mark Schrauwen</w:t>
            </w:r>
          </w:p>
        </w:tc>
      </w:tr>
      <w:tr w:rsidR="001C4698" w14:paraId="67523692" w14:textId="77777777" w:rsidTr="00A02206">
        <w:tc>
          <w:tcPr>
            <w:tcW w:w="773" w:type="dxa"/>
          </w:tcPr>
          <w:p w14:paraId="0AA8915F" w14:textId="58045A27" w:rsidR="001C4698" w:rsidRDefault="001C4698" w:rsidP="00A02206">
            <w:r>
              <w:t>0.3</w:t>
            </w:r>
          </w:p>
        </w:tc>
        <w:tc>
          <w:tcPr>
            <w:tcW w:w="1349" w:type="dxa"/>
          </w:tcPr>
          <w:p w14:paraId="7FDDAF7E" w14:textId="3A035F36" w:rsidR="001C4698" w:rsidRDefault="001C4698" w:rsidP="00A02206">
            <w:r>
              <w:t>01-09-2017</w:t>
            </w:r>
          </w:p>
        </w:tc>
        <w:tc>
          <w:tcPr>
            <w:tcW w:w="5103" w:type="dxa"/>
          </w:tcPr>
          <w:p w14:paraId="76A267A3" w14:textId="41E13501" w:rsidR="001C4698" w:rsidRDefault="001C4698" w:rsidP="00A02206">
            <w:r>
              <w:t xml:space="preserve">Kleinde verbeteringen </w:t>
            </w:r>
            <w:r w:rsidR="001B6671">
              <w:t xml:space="preserve">en aanvullingen </w:t>
            </w:r>
            <w:r>
              <w:t>doorgevoerd.</w:t>
            </w:r>
            <w:r w:rsidR="001B6671">
              <w:t xml:space="preserve"> Commentaar van studenten verwerkt.</w:t>
            </w:r>
          </w:p>
        </w:tc>
        <w:tc>
          <w:tcPr>
            <w:tcW w:w="1837" w:type="dxa"/>
          </w:tcPr>
          <w:p w14:paraId="4F6EC396" w14:textId="08710C4C" w:rsidR="001C4698" w:rsidRDefault="001C4698" w:rsidP="00A02206">
            <w:r>
              <w:t>Mark Schrauwen</w:t>
            </w:r>
          </w:p>
        </w:tc>
      </w:tr>
    </w:tbl>
    <w:p w14:paraId="112B843A" w14:textId="77777777" w:rsidR="00FE0144" w:rsidRDefault="00FE0144" w:rsidP="00FE0144"/>
    <w:p w14:paraId="0FE23632" w14:textId="4D7C638F" w:rsidR="00FE0144" w:rsidRDefault="00FE0144">
      <w:pPr>
        <w:rPr>
          <w:rFonts w:asciiTheme="majorHAnsi" w:eastAsiaTheme="majorEastAsia" w:hAnsiTheme="majorHAnsi" w:cstheme="majorBidi"/>
          <w:color w:val="2E74B5" w:themeColor="accent1" w:themeShade="BF"/>
          <w:sz w:val="32"/>
          <w:szCs w:val="32"/>
        </w:rPr>
      </w:pPr>
      <w:r>
        <w:br w:type="page"/>
      </w:r>
    </w:p>
    <w:p w14:paraId="030896FA" w14:textId="77777777" w:rsidR="00FB33CF" w:rsidRDefault="00FB33CF" w:rsidP="00D766E2">
      <w:pPr>
        <w:pStyle w:val="Heading1"/>
      </w:pPr>
      <w:bookmarkStart w:id="2" w:name="_Toc492041749"/>
      <w:r>
        <w:lastRenderedPageBreak/>
        <w:t>Introductie van deze cursus</w:t>
      </w:r>
      <w:r w:rsidR="00D97540">
        <w:t xml:space="preserve"> en dit document</w:t>
      </w:r>
      <w:bookmarkEnd w:id="2"/>
    </w:p>
    <w:p w14:paraId="7B949782" w14:textId="6BCD7762" w:rsidR="00FA1DFD" w:rsidRDefault="00017049" w:rsidP="00FB33CF">
      <w:r>
        <w:t>Deze cursus bestaat uit een aantal hulpmiddelen</w:t>
      </w:r>
      <w:r w:rsidR="006D33E3">
        <w:t xml:space="preserve"> die op Blackboard staan. Deze </w:t>
      </w:r>
      <w:del w:id="3" w:author="Faber, H." w:date="2017-09-19T15:28:00Z">
        <w:r w:rsidR="006D33E3" w:rsidDel="009E1082">
          <w:delText xml:space="preserve">reader </w:delText>
        </w:r>
      </w:del>
      <w:r w:rsidR="006D33E3">
        <w:t>en de overige readers vormen de rode draad van de cursus</w:t>
      </w:r>
      <w:r>
        <w:t>. De reader</w:t>
      </w:r>
      <w:r w:rsidR="006D33E3">
        <w:t>s</w:t>
      </w:r>
      <w:r>
        <w:t xml:space="preserve"> </w:t>
      </w:r>
      <w:r w:rsidR="006D33E3">
        <w:t>bevatten</w:t>
      </w:r>
      <w:r>
        <w:t xml:space="preserve"> alle informatie die een student nodig heeft om kennis te maken met Matlab</w:t>
      </w:r>
      <w:r w:rsidR="003176D5">
        <w:t xml:space="preserve"> en om het tentamen te doen in lesweek 5</w:t>
      </w:r>
      <w:r>
        <w:t xml:space="preserve">. </w:t>
      </w:r>
      <w:r w:rsidR="00FA1DFD">
        <w:t>De reader</w:t>
      </w:r>
      <w:r w:rsidR="006D33E3">
        <w:t>s komen met ondersteund</w:t>
      </w:r>
      <w:del w:id="4" w:author="Faber, H." w:date="2017-09-19T15:28:00Z">
        <w:r w:rsidR="006D33E3" w:rsidDel="009E1082">
          <w:delText>e</w:delText>
        </w:r>
      </w:del>
      <w:r w:rsidR="006D33E3">
        <w:t xml:space="preserve"> materiaal zoals online oefenopgave en in de toekomst ook video</w:t>
      </w:r>
      <w:ins w:id="5" w:author="Faber, H." w:date="2017-09-19T15:28:00Z">
        <w:r w:rsidR="009E1082">
          <w:t>’</w:t>
        </w:r>
      </w:ins>
      <w:r w:rsidR="006D33E3">
        <w:t xml:space="preserve">s. </w:t>
      </w:r>
      <w:r w:rsidR="00FA1DFD">
        <w:t xml:space="preserve"> </w:t>
      </w:r>
    </w:p>
    <w:p w14:paraId="0E855A42" w14:textId="586226B4" w:rsidR="00B80906" w:rsidRDefault="00FA1DFD" w:rsidP="00FB33CF">
      <w:r>
        <w:t xml:space="preserve">Er zijn voor deze cursus geen hoorcolleges. Er zijn </w:t>
      </w:r>
      <w:del w:id="6" w:author="Faber, H." w:date="2017-09-19T15:28:00Z">
        <w:r w:rsidDel="009E1082">
          <w:delText>enkel</w:delText>
        </w:r>
        <w:r w:rsidR="00841288" w:rsidDel="009E1082">
          <w:delText xml:space="preserve"> en </w:delText>
        </w:r>
      </w:del>
      <w:r w:rsidR="00841288">
        <w:t>alleen</w:t>
      </w:r>
      <w:r>
        <w:t xml:space="preserve"> interactieve Matlab sessies waarbij de docent</w:t>
      </w:r>
      <w:del w:id="7" w:author="Faber, H." w:date="2017-09-19T15:29:00Z">
        <w:r w:rsidDel="009E1082">
          <w:delText xml:space="preserve"> op sommige momenten</w:delText>
        </w:r>
      </w:del>
      <w:r>
        <w:t xml:space="preserve"> iets voor</w:t>
      </w:r>
      <w:del w:id="8" w:author="Faber, H." w:date="2017-09-19T15:29:00Z">
        <w:r w:rsidDel="009E1082">
          <w:delText xml:space="preserve"> </w:delText>
        </w:r>
      </w:del>
      <w:r>
        <w:t>doet en</w:t>
      </w:r>
      <w:r w:rsidR="00B80906">
        <w:t>/of</w:t>
      </w:r>
      <w:r>
        <w:t xml:space="preserve"> uitlegt</w:t>
      </w:r>
      <w:del w:id="9" w:author="Faber, H." w:date="2017-09-19T15:29:00Z">
        <w:r w:rsidDel="009E1082">
          <w:delText xml:space="preserve"> gedurende </w:delText>
        </w:r>
        <w:r w:rsidR="00B80906" w:rsidDel="009E1082">
          <w:delText>het</w:delText>
        </w:r>
        <w:r w:rsidDel="009E1082">
          <w:delText xml:space="preserve"> practicum</w:delText>
        </w:r>
      </w:del>
      <w:r>
        <w:t xml:space="preserve"> </w:t>
      </w:r>
      <w:ins w:id="10" w:author="Faber, H." w:date="2017-09-19T15:29:00Z">
        <w:r w:rsidR="009E1082">
          <w:t>tijdens werken op zaal</w:t>
        </w:r>
      </w:ins>
      <w:del w:id="11" w:author="Faber, H." w:date="2017-09-19T15:29:00Z">
        <w:r w:rsidDel="009E1082">
          <w:delText>(ook wel werken op zaal genoemd)</w:delText>
        </w:r>
      </w:del>
      <w:r>
        <w:t xml:space="preserve">. </w:t>
      </w:r>
      <w:r w:rsidR="00B80906">
        <w:t xml:space="preserve">Op de overige momenten werkt de student deze reader </w:t>
      </w:r>
      <w:del w:id="12" w:author="Faber, H." w:date="2017-09-19T15:30:00Z">
        <w:r w:rsidR="00B80906" w:rsidDel="009E1082">
          <w:delText>door</w:delText>
        </w:r>
        <w:r w:rsidR="00841288" w:rsidDel="009E1082">
          <w:delText xml:space="preserve"> </w:delText>
        </w:r>
      </w:del>
      <w:r w:rsidR="00841288">
        <w:t>en de bijbehorende opdrachten</w:t>
      </w:r>
      <w:ins w:id="13" w:author="Faber, H." w:date="2017-09-19T15:30:00Z">
        <w:r w:rsidR="009E1082">
          <w:t xml:space="preserve"> door</w:t>
        </w:r>
      </w:ins>
      <w:r w:rsidR="00B80906">
        <w:t>.</w:t>
      </w:r>
    </w:p>
    <w:p w14:paraId="2CE43C1E" w14:textId="77777777" w:rsidR="00C55F9B" w:rsidRDefault="00841288" w:rsidP="00FB33CF">
      <w:r>
        <w:t>Aan het einde van elke week (na twee practica) krijgt de student een individuele opdracht. D</w:t>
      </w:r>
      <w:r w:rsidR="0072447E">
        <w:t xml:space="preserve">eze opdrachten </w:t>
      </w:r>
      <w:r w:rsidR="00DB59B1">
        <w:t>moet</w:t>
      </w:r>
      <w:r w:rsidR="000E4D05">
        <w:t>en</w:t>
      </w:r>
      <w:r w:rsidR="00DB59B1">
        <w:t xml:space="preserve"> op </w:t>
      </w:r>
      <w:r w:rsidR="000E4D05">
        <w:t xml:space="preserve">de </w:t>
      </w:r>
      <w:r w:rsidR="00DB59B1" w:rsidRPr="00507024">
        <w:rPr>
          <w:b/>
        </w:rPr>
        <w:t xml:space="preserve">woensdag daarop om </w:t>
      </w:r>
      <w:r w:rsidR="000E4D05" w:rsidRPr="00507024">
        <w:rPr>
          <w:b/>
        </w:rPr>
        <w:t>uiterlijk 23:59</w:t>
      </w:r>
      <w:r w:rsidR="00DB59B1" w:rsidRPr="00507024">
        <w:rPr>
          <w:b/>
        </w:rPr>
        <w:t>u</w:t>
      </w:r>
      <w:r w:rsidR="000E4D05" w:rsidRPr="00507024">
        <w:rPr>
          <w:b/>
        </w:rPr>
        <w:t xml:space="preserve"> </w:t>
      </w:r>
      <w:r w:rsidR="000E4D05">
        <w:t>zijn ingeleverd via Blackboard</w:t>
      </w:r>
      <w:r w:rsidR="00DB59B1">
        <w:t>.</w:t>
      </w:r>
    </w:p>
    <w:p w14:paraId="727AE68E" w14:textId="303F8D05" w:rsidR="00A40E99" w:rsidRDefault="00A40E99" w:rsidP="00A40E99">
      <w:pPr>
        <w:rPr>
          <w:b/>
          <w:color w:val="70AD47" w:themeColor="accent6"/>
        </w:rPr>
      </w:pPr>
      <w:r>
        <w:rPr>
          <w:b/>
          <w:color w:val="70AD47" w:themeColor="accent6"/>
        </w:rPr>
        <w:t>Zie je een fout? Of heb je een aanbeveling</w:t>
      </w:r>
      <w:ins w:id="14" w:author="Faber, H." w:date="2017-09-19T15:30:00Z">
        <w:r w:rsidR="005A5E7A">
          <w:rPr>
            <w:b/>
            <w:color w:val="70AD47" w:themeColor="accent6"/>
          </w:rPr>
          <w:t>,</w:t>
        </w:r>
      </w:ins>
      <w:r>
        <w:rPr>
          <w:b/>
          <w:color w:val="70AD47" w:themeColor="accent6"/>
        </w:rPr>
        <w:t xml:space="preserve"> dan horen we dat graag! Stuur dan een e-mail naar </w:t>
      </w:r>
      <w:hyperlink r:id="rId10" w:history="1">
        <w:r>
          <w:rPr>
            <w:rStyle w:val="Hyperlink"/>
            <w:b/>
          </w:rPr>
          <w:t>mjschrau@hhs.nl</w:t>
        </w:r>
      </w:hyperlink>
      <w:r>
        <w:rPr>
          <w:b/>
          <w:color w:val="70AD47" w:themeColor="accent6"/>
        </w:rPr>
        <w:t xml:space="preserve"> en wij passen het dan z.s.m. aan.</w:t>
      </w:r>
    </w:p>
    <w:p w14:paraId="4AE30FD5" w14:textId="59411607" w:rsidR="006853C0" w:rsidRDefault="006853C0">
      <w:r>
        <w:br w:type="page"/>
      </w:r>
    </w:p>
    <w:p w14:paraId="03E33C6B" w14:textId="77777777" w:rsidR="004D00DB" w:rsidRDefault="004D00DB" w:rsidP="00D766E2">
      <w:pPr>
        <w:pStyle w:val="Heading1"/>
      </w:pPr>
      <w:bookmarkStart w:id="15" w:name="_Toc492041750"/>
      <w:r>
        <w:lastRenderedPageBreak/>
        <w:t>Waarom Matlab?</w:t>
      </w:r>
      <w:bookmarkEnd w:id="15"/>
    </w:p>
    <w:p w14:paraId="3F9186C6" w14:textId="4E0E82DE" w:rsidR="00D63CF3" w:rsidRDefault="00D63CF3" w:rsidP="004D00DB">
      <w:r>
        <w:t xml:space="preserve">Wat is Matlab? Waarom moet jij Matlab gebruiken? Wat heb je aan Matlab? Dat zijn vragen die je jezelf kunt stellen als je </w:t>
      </w:r>
      <w:ins w:id="16" w:author="Faber, H." w:date="2017-09-19T15:31:00Z">
        <w:r w:rsidR="005A5E7A">
          <w:t xml:space="preserve">als Bewegingstechnoloog </w:t>
        </w:r>
      </w:ins>
      <w:r>
        <w:t xml:space="preserve">voor het eerst met Matlab gaat werken. </w:t>
      </w:r>
      <w:del w:id="17" w:author="Faber, H." w:date="2017-09-19T15:31:00Z">
        <w:r w:rsidDel="005A5E7A">
          <w:delText>Sterker nog</w:delText>
        </w:r>
        <w:r w:rsidR="007850B5" w:rsidDel="005A5E7A">
          <w:delText>,</w:delText>
        </w:r>
        <w:r w:rsidDel="005A5E7A">
          <w:delText xml:space="preserve"> het zijn </w:delText>
        </w:r>
        <w:r w:rsidR="007850B5" w:rsidDel="005A5E7A">
          <w:delText xml:space="preserve">hele goede </w:delText>
        </w:r>
        <w:r w:rsidDel="005A5E7A">
          <w:delText xml:space="preserve">vragen die </w:delText>
        </w:r>
        <w:r w:rsidR="00B123DF" w:rsidDel="005A5E7A">
          <w:delText>je</w:delText>
        </w:r>
        <w:r w:rsidDel="005A5E7A">
          <w:delText xml:space="preserve"> </w:delText>
        </w:r>
        <w:r w:rsidR="007850B5" w:rsidDel="005A5E7A">
          <w:delText xml:space="preserve">jezelf misschien wel </w:delText>
        </w:r>
        <w:r w:rsidDel="005A5E7A">
          <w:delText xml:space="preserve">moet stellen als Bewegingstechnoloog. </w:delText>
        </w:r>
      </w:del>
      <w:r>
        <w:t xml:space="preserve">Want Matlab ga je de rest van je opleiding gebruiken en is misschien wel het belangrijkste </w:t>
      </w:r>
      <w:r w:rsidR="006D33E3">
        <w:t>softwarepakket</w:t>
      </w:r>
      <w:r>
        <w:t xml:space="preserve"> voor een Bewegingstechnoloog.</w:t>
      </w:r>
    </w:p>
    <w:p w14:paraId="4CEC32B8" w14:textId="5BBF3B30" w:rsidR="004D00DB" w:rsidRDefault="00D63CF3" w:rsidP="004D00DB">
      <w:del w:id="18" w:author="Faber, H." w:date="2017-09-19T15:38:00Z">
        <w:r w:rsidDel="005A5E7A">
          <w:delText xml:space="preserve">Matlab is een programmeertaal en tegelijkertijd een programmeeromgeving. Dat maakt Matlab uniek. </w:delText>
        </w:r>
      </w:del>
      <w:r>
        <w:t xml:space="preserve">Een </w:t>
      </w:r>
      <w:del w:id="19" w:author="Faber, H." w:date="2017-09-19T15:38:00Z">
        <w:r w:rsidDel="005A5E7A">
          <w:delText xml:space="preserve">andere </w:delText>
        </w:r>
      </w:del>
      <w:r>
        <w:t>eigenschap die Matlab uniek maakt</w:t>
      </w:r>
      <w:ins w:id="20" w:author="Faber, H." w:date="2017-09-19T15:38:00Z">
        <w:r w:rsidR="005A5E7A">
          <w:t>,</w:t>
        </w:r>
      </w:ins>
      <w:r>
        <w:t xml:space="preserve"> is dat het een programmeertaal is waar heel gemakkelijk met matrices en vectoren kan worden gewerkt. De naam Matlab staat dan ook voor </w:t>
      </w:r>
      <w:r>
        <w:rPr>
          <w:i/>
        </w:rPr>
        <w:t>Matrix Laboratory</w:t>
      </w:r>
      <w:r>
        <w:t>. Wat matrices en vectoren zijn</w:t>
      </w:r>
      <w:ins w:id="21" w:author="Faber, H." w:date="2017-09-19T15:38:00Z">
        <w:r w:rsidR="005A5E7A">
          <w:t>,</w:t>
        </w:r>
      </w:ins>
      <w:r>
        <w:t xml:space="preserve"> is nu nog niet van belang. Daar komen we later vanzelf bij uit.</w:t>
      </w:r>
    </w:p>
    <w:p w14:paraId="1C62A00D" w14:textId="77777777" w:rsidR="00D63CF3" w:rsidRDefault="007850B5" w:rsidP="004D00DB">
      <w:r>
        <w:t>Waarom is Matlab handi</w:t>
      </w:r>
      <w:r w:rsidR="00014A5B">
        <w:t xml:space="preserve">g voor een Bewegingstechnoloog? </w:t>
      </w:r>
      <w:r w:rsidR="00D63CF3">
        <w:t>Matlab is voor een Bewegingstechnoloog ontzettend handig omdat:</w:t>
      </w:r>
    </w:p>
    <w:p w14:paraId="0EA2D915" w14:textId="77777777" w:rsidR="00D63CF3" w:rsidRDefault="00D63CF3" w:rsidP="00D63CF3">
      <w:pPr>
        <w:pStyle w:val="ListParagraph"/>
        <w:numPr>
          <w:ilvl w:val="0"/>
          <w:numId w:val="2"/>
        </w:numPr>
      </w:pPr>
      <w:r>
        <w:t>data uit metingen kan worden verwerkt</w:t>
      </w:r>
    </w:p>
    <w:p w14:paraId="186EC39D" w14:textId="77777777" w:rsidR="00D63CF3" w:rsidRDefault="00D63CF3" w:rsidP="00D63CF3">
      <w:pPr>
        <w:pStyle w:val="ListParagraph"/>
        <w:numPr>
          <w:ilvl w:val="0"/>
          <w:numId w:val="2"/>
        </w:numPr>
      </w:pPr>
      <w:r>
        <w:t>data uit metingen kan worden geanalyseerd</w:t>
      </w:r>
    </w:p>
    <w:p w14:paraId="6C530E5D" w14:textId="77777777" w:rsidR="00D63CF3" w:rsidRDefault="00D63CF3" w:rsidP="00D63CF3">
      <w:pPr>
        <w:pStyle w:val="ListParagraph"/>
        <w:numPr>
          <w:ilvl w:val="0"/>
          <w:numId w:val="2"/>
        </w:numPr>
      </w:pPr>
      <w:r>
        <w:t>data uit metingen kan worden gevisualiseerd</w:t>
      </w:r>
    </w:p>
    <w:p w14:paraId="495AE5B1" w14:textId="77777777" w:rsidR="00D63CF3" w:rsidRDefault="00D63CF3" w:rsidP="006A3ED2">
      <w:pPr>
        <w:pStyle w:val="ListParagraph"/>
        <w:numPr>
          <w:ilvl w:val="0"/>
          <w:numId w:val="2"/>
        </w:numPr>
      </w:pPr>
      <w:r>
        <w:t>er direct gecommuniceerd kan worden met externe apparaten</w:t>
      </w:r>
    </w:p>
    <w:p w14:paraId="3F2AA452" w14:textId="77777777" w:rsidR="006A3ED2" w:rsidRDefault="006A3ED2" w:rsidP="006A3ED2">
      <w:pPr>
        <w:pStyle w:val="ListParagraph"/>
        <w:numPr>
          <w:ilvl w:val="0"/>
          <w:numId w:val="2"/>
        </w:numPr>
      </w:pPr>
      <w:r>
        <w:t>er gemakkelijk digitale modellen mee kunnen worden gemaakt</w:t>
      </w:r>
    </w:p>
    <w:p w14:paraId="61EEC2A4" w14:textId="53E7EDBA" w:rsidR="006A3ED2" w:rsidRDefault="006A3ED2" w:rsidP="006A3ED2">
      <w:pPr>
        <w:pStyle w:val="ListParagraph"/>
        <w:numPr>
          <w:ilvl w:val="0"/>
          <w:numId w:val="2"/>
        </w:numPr>
      </w:pPr>
      <w:r>
        <w:t xml:space="preserve">er gemakkelijk </w:t>
      </w:r>
      <w:ins w:id="22" w:author="Faber, H." w:date="2017-09-19T15:39:00Z">
        <w:r w:rsidR="005A5E7A">
          <w:t>wiskundige bewerkingen</w:t>
        </w:r>
      </w:ins>
      <w:del w:id="23" w:author="Faber, H." w:date="2017-09-19T15:39:00Z">
        <w:r w:rsidDel="005A5E7A">
          <w:delText>(numeriek) gedifferentieerd en geïntegreerd</w:delText>
        </w:r>
      </w:del>
      <w:ins w:id="24" w:author="Faber, H." w:date="2017-09-19T15:39:00Z">
        <w:r w:rsidR="005A5E7A">
          <w:t>, die voor de Bewegingstechnoloog van belang zijn,</w:t>
        </w:r>
      </w:ins>
      <w:r>
        <w:t xml:space="preserve"> mee </w:t>
      </w:r>
      <w:ins w:id="25" w:author="Faber, H." w:date="2017-09-19T15:40:00Z">
        <w:r w:rsidR="005A5E7A">
          <w:t xml:space="preserve">gedaan </w:t>
        </w:r>
      </w:ins>
      <w:del w:id="26" w:author="Faber, H." w:date="2017-09-19T15:40:00Z">
        <w:r w:rsidDel="005A5E7A">
          <w:delText>kan</w:delText>
        </w:r>
      </w:del>
      <w:r>
        <w:t xml:space="preserve"> </w:t>
      </w:r>
      <w:ins w:id="27" w:author="Faber, H." w:date="2017-09-19T15:40:00Z">
        <w:r w:rsidR="005A5E7A">
          <w:t xml:space="preserve">kunnen </w:t>
        </w:r>
      </w:ins>
      <w:r>
        <w:t>worden</w:t>
      </w:r>
    </w:p>
    <w:p w14:paraId="1FADFA27" w14:textId="77777777" w:rsidR="006A3ED2" w:rsidRDefault="006A3ED2" w:rsidP="006A3ED2">
      <w:pPr>
        <w:pStyle w:val="ListParagraph"/>
        <w:numPr>
          <w:ilvl w:val="0"/>
          <w:numId w:val="2"/>
        </w:numPr>
      </w:pPr>
      <w:r>
        <w:t xml:space="preserve">er </w:t>
      </w:r>
      <w:commentRangeStart w:id="28"/>
      <w:r>
        <w:t xml:space="preserve">software interfaces </w:t>
      </w:r>
      <w:commentRangeEnd w:id="28"/>
      <w:r w:rsidR="005A5E7A">
        <w:rPr>
          <w:rStyle w:val="CommentReference"/>
        </w:rPr>
        <w:commentReference w:id="28"/>
      </w:r>
      <w:r>
        <w:t>mee kunnen worden gemaakt</w:t>
      </w:r>
    </w:p>
    <w:p w14:paraId="70626535" w14:textId="77777777" w:rsidR="00B54F46" w:rsidRDefault="006A3ED2" w:rsidP="006A3ED2">
      <w:r>
        <w:t xml:space="preserve">In veel projecten is op één of andere manier gebruik gemaakt van Matlab. </w:t>
      </w:r>
      <w:r w:rsidR="00B54F46">
        <w:t>Een kleine greep</w:t>
      </w:r>
      <w:r w:rsidR="0004441A">
        <w:t xml:space="preserve"> uit de vele </w:t>
      </w:r>
      <w:r w:rsidR="007850B5">
        <w:t xml:space="preserve">Bewegingstechnologie </w:t>
      </w:r>
      <w:r w:rsidR="0004441A">
        <w:t>projecten</w:t>
      </w:r>
      <w:r w:rsidR="00B54F46">
        <w:t>:</w:t>
      </w:r>
    </w:p>
    <w:p w14:paraId="09D1A78E" w14:textId="5E3C5D41" w:rsidR="00B123DF" w:rsidRDefault="00B54F46" w:rsidP="006A3ED2">
      <w:r>
        <w:t xml:space="preserve">Alumnus </w:t>
      </w:r>
      <w:r w:rsidR="006A3ED2">
        <w:t xml:space="preserve">Erik van de Kerkhof </w:t>
      </w:r>
      <w:r>
        <w:t xml:space="preserve">heeft </w:t>
      </w:r>
      <w:r w:rsidR="006A3ED2">
        <w:t xml:space="preserve">Matlab gebruikt om een krachtmeter uit te lezen en deze signalen verder te verwerken. Deze verwerkte signalen heeft hij gesynchroniseerd met EMG-data (data die spieractiviteit representeert) </w:t>
      </w:r>
      <w:del w:id="29" w:author="Faber, H." w:date="2017-09-19T15:44:00Z">
        <w:r w:rsidR="006A3ED2" w:rsidDel="005A5E7A">
          <w:delText>om deze gecombineerde data verder te analyseren</w:delText>
        </w:r>
        <w:r w:rsidR="009961A4" w:rsidDel="005A5E7A">
          <w:delText xml:space="preserve"> </w:delText>
        </w:r>
      </w:del>
      <w:r w:rsidR="009961A4">
        <w:t xml:space="preserve">(zie </w:t>
      </w:r>
      <w:r w:rsidR="009961A4">
        <w:fldChar w:fldCharType="begin"/>
      </w:r>
      <w:r w:rsidR="009961A4">
        <w:instrText xml:space="preserve"> REF _Ref474332678 \h </w:instrText>
      </w:r>
      <w:r w:rsidR="009961A4">
        <w:fldChar w:fldCharType="separate"/>
      </w:r>
      <w:r w:rsidR="001E49D3">
        <w:t xml:space="preserve">Figuur </w:t>
      </w:r>
      <w:r w:rsidR="001E49D3">
        <w:rPr>
          <w:noProof/>
        </w:rPr>
        <w:t>1</w:t>
      </w:r>
      <w:r w:rsidR="009961A4">
        <w:fldChar w:fldCharType="end"/>
      </w:r>
      <w:r w:rsidR="009961A4">
        <w:t>)</w:t>
      </w:r>
      <w:r w:rsidR="006A3ED2">
        <w:t>.</w:t>
      </w:r>
      <w:r>
        <w:t xml:space="preserve"> Dit met als doel de relatie te bepalen tussen de beenspreiding en de kracht die het kost om tot een handstand te komen.</w:t>
      </w:r>
    </w:p>
    <w:p w14:paraId="4B15AB75" w14:textId="77777777" w:rsidR="0004441A" w:rsidRDefault="00B123DF" w:rsidP="0004441A">
      <w:pPr>
        <w:keepNext/>
        <w:jc w:val="center"/>
      </w:pPr>
      <w:r>
        <w:rPr>
          <w:noProof/>
          <w:lang w:val="en-US"/>
        </w:rPr>
        <w:drawing>
          <wp:inline distT="0" distB="0" distL="0" distR="0" wp14:anchorId="4598D883" wp14:editId="13B6EE1D">
            <wp:extent cx="4122571" cy="2457695"/>
            <wp:effectExtent l="0" t="0" r="0" b="0"/>
            <wp:docPr id="4" name="Afbeelding 4" descr="C:\Users\Gebruiker\AppData\Local\Microsoft\Windows\INetCache\Content.Word\GUI Krachtopne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GUI Krachtopnem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7518" cy="2466606"/>
                    </a:xfrm>
                    <a:prstGeom prst="rect">
                      <a:avLst/>
                    </a:prstGeom>
                    <a:noFill/>
                    <a:ln>
                      <a:noFill/>
                    </a:ln>
                  </pic:spPr>
                </pic:pic>
              </a:graphicData>
            </a:graphic>
          </wp:inline>
        </w:drawing>
      </w:r>
    </w:p>
    <w:p w14:paraId="195F7C2D" w14:textId="77777777" w:rsidR="00B123DF" w:rsidRDefault="0004441A" w:rsidP="009961A4">
      <w:pPr>
        <w:pStyle w:val="Caption"/>
      </w:pPr>
      <w:bookmarkStart w:id="30" w:name="_Ref474332678"/>
      <w:r>
        <w:t xml:space="preserve">Figuur </w:t>
      </w:r>
      <w:fldSimple w:instr=" SEQ Figuur \* ARABIC ">
        <w:r w:rsidR="001E49D3">
          <w:rPr>
            <w:noProof/>
          </w:rPr>
          <w:t>1</w:t>
        </w:r>
      </w:fldSimple>
      <w:bookmarkEnd w:id="30"/>
      <w:r>
        <w:t>: Voorbeeld van de grafische gebruiker interface gemaakt door Erik van de Kerkhof</w:t>
      </w:r>
      <w:r w:rsidR="00D26A79">
        <w:t xml:space="preserve"> in Matlab</w:t>
      </w:r>
      <w:r>
        <w:t>.</w:t>
      </w:r>
    </w:p>
    <w:p w14:paraId="7F2B878F" w14:textId="77777777" w:rsidR="0004441A" w:rsidRDefault="00B54F46">
      <w:r>
        <w:lastRenderedPageBreak/>
        <w:t xml:space="preserve">Twee andere </w:t>
      </w:r>
      <w:r w:rsidR="00CC2CE0">
        <w:t>alumni Bewegingstechnologie</w:t>
      </w:r>
      <w:r>
        <w:t xml:space="preserve"> hebben in Matlab een grafische interface (Engels: graphical user interface, GUI) gemaakt om een Arduino uit te lezen (</w:t>
      </w:r>
      <w:r w:rsidR="007850B5">
        <w:t>Wat een Arduino is, leer je later in je opleiding</w:t>
      </w:r>
      <w:r>
        <w:t>) die is aangesloten op een aantal box-sensoren</w:t>
      </w:r>
      <w:r w:rsidR="009961A4">
        <w:t xml:space="preserve"> (zie </w:t>
      </w:r>
      <w:r w:rsidR="009961A4">
        <w:fldChar w:fldCharType="begin"/>
      </w:r>
      <w:r w:rsidR="009961A4">
        <w:instrText xml:space="preserve"> REF _Ref474332703 \h </w:instrText>
      </w:r>
      <w:r w:rsidR="009961A4">
        <w:fldChar w:fldCharType="separate"/>
      </w:r>
      <w:r w:rsidR="001E49D3">
        <w:t xml:space="preserve">Figuur </w:t>
      </w:r>
      <w:r w:rsidR="001E49D3">
        <w:rPr>
          <w:noProof/>
        </w:rPr>
        <w:t>2</w:t>
      </w:r>
      <w:r w:rsidR="009961A4">
        <w:fldChar w:fldCharType="end"/>
      </w:r>
      <w:r w:rsidR="009961A4">
        <w:t>)</w:t>
      </w:r>
      <w:r>
        <w:t xml:space="preserve">. </w:t>
      </w:r>
      <w:r w:rsidR="007850B5">
        <w:t xml:space="preserve">Dat zijn sensoren waar karateka’s en boxers tegen aan kunnen slaan en trappen. </w:t>
      </w:r>
      <w:r>
        <w:t xml:space="preserve">Deze opstelling wordt </w:t>
      </w:r>
      <w:r w:rsidR="007850B5">
        <w:t xml:space="preserve">specifiek </w:t>
      </w:r>
      <w:r>
        <w:t>gebruikt om karate</w:t>
      </w:r>
      <w:r w:rsidR="009961A4">
        <w:t>ka’s</w:t>
      </w:r>
      <w:r>
        <w:t xml:space="preserve"> bepaalde oefeningen te laten doen en om hun progressie te meten. </w:t>
      </w:r>
    </w:p>
    <w:p w14:paraId="43FC8883" w14:textId="77777777" w:rsidR="0004441A" w:rsidRDefault="0004441A" w:rsidP="0004441A">
      <w:pPr>
        <w:keepNext/>
        <w:jc w:val="center"/>
      </w:pPr>
      <w:r>
        <w:rPr>
          <w:noProof/>
          <w:lang w:val="en-US"/>
        </w:rPr>
        <w:drawing>
          <wp:inline distT="0" distB="0" distL="0" distR="0" wp14:anchorId="6BD97DD0" wp14:editId="11BC8602">
            <wp:extent cx="2859485" cy="38766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jpg"/>
                    <pic:cNvPicPr/>
                  </pic:nvPicPr>
                  <pic:blipFill rotWithShape="1">
                    <a:blip r:embed="rId14">
                      <a:extLst>
                        <a:ext uri="{28A0092B-C50C-407E-A947-70E740481C1C}">
                          <a14:useLocalDpi xmlns:a14="http://schemas.microsoft.com/office/drawing/2010/main" val="0"/>
                        </a:ext>
                      </a:extLst>
                    </a:blip>
                    <a:srcRect l="24431" t="22577" r="9173" b="9884"/>
                    <a:stretch/>
                  </pic:blipFill>
                  <pic:spPr bwMode="auto">
                    <a:xfrm>
                      <a:off x="0" y="0"/>
                      <a:ext cx="2871537" cy="3893015"/>
                    </a:xfrm>
                    <a:prstGeom prst="rect">
                      <a:avLst/>
                    </a:prstGeom>
                    <a:ln>
                      <a:noFill/>
                    </a:ln>
                    <a:extLst>
                      <a:ext uri="{53640926-AAD7-44D8-BBD7-CCE9431645EC}">
                        <a14:shadowObscured xmlns:a14="http://schemas.microsoft.com/office/drawing/2010/main"/>
                      </a:ext>
                    </a:extLst>
                  </pic:spPr>
                </pic:pic>
              </a:graphicData>
            </a:graphic>
          </wp:inline>
        </w:drawing>
      </w:r>
    </w:p>
    <w:p w14:paraId="4A0DE454" w14:textId="77777777" w:rsidR="006A3ED2" w:rsidRDefault="0004441A" w:rsidP="009961A4">
      <w:pPr>
        <w:pStyle w:val="Caption"/>
      </w:pPr>
      <w:bookmarkStart w:id="31" w:name="_Ref474332703"/>
      <w:r>
        <w:t xml:space="preserve">Figuur </w:t>
      </w:r>
      <w:fldSimple w:instr=" SEQ Figuur \* ARABIC ">
        <w:r w:rsidR="001E49D3">
          <w:rPr>
            <w:noProof/>
          </w:rPr>
          <w:t>2</w:t>
        </w:r>
      </w:fldSimple>
      <w:bookmarkEnd w:id="31"/>
      <w:r>
        <w:t>: twee alumni hebben m.b.v. Matlab een GUI gemaakt om de kracht van meerdere sensoren op een boxzak uit te lezen en om verschillende oefeningen op te leggen aan de gebruiker.</w:t>
      </w:r>
    </w:p>
    <w:p w14:paraId="11FD4316" w14:textId="41AAC732" w:rsidR="007850B5" w:rsidRDefault="00B54F46" w:rsidP="006A3ED2">
      <w:r>
        <w:t>Andere studenten hebben video-data afkomstig uit Kinovea ingelezen in Matlab en vergeleken met data uit de Microsoft Kinect om vast te</w:t>
      </w:r>
      <w:r w:rsidR="00507024">
        <w:t xml:space="preserve"> stellen in welke mate de video</w:t>
      </w:r>
      <w:r>
        <w:t>data overeenkomstig wa</w:t>
      </w:r>
      <w:ins w:id="32" w:author="Faber, H." w:date="2017-09-19T15:45:00Z">
        <w:r w:rsidR="005A5E7A">
          <w:t>ren</w:t>
        </w:r>
      </w:ins>
      <w:del w:id="33" w:author="Faber, H." w:date="2017-09-19T15:45:00Z">
        <w:r w:rsidDel="005A5E7A">
          <w:delText>s</w:delText>
        </w:r>
      </w:del>
      <w:r>
        <w:t xml:space="preserve"> met de Kinect data.</w:t>
      </w:r>
      <w:r w:rsidR="007850B5">
        <w:t xml:space="preserve"> </w:t>
      </w:r>
    </w:p>
    <w:p w14:paraId="3C034AEE" w14:textId="60EDD4DA" w:rsidR="00FD37A9" w:rsidRDefault="0004441A" w:rsidP="006A3ED2">
      <w:r>
        <w:t xml:space="preserve">Nu is hopelijk een klein beetje duidelijk geworden waarom Matlab een </w:t>
      </w:r>
      <w:r w:rsidR="00D26A79">
        <w:t xml:space="preserve">handig en </w:t>
      </w:r>
      <w:r w:rsidR="00507024">
        <w:t>belangrijk software</w:t>
      </w:r>
      <w:r>
        <w:t>pakket is voor een Bewegingstechnoloog. Er zullen nog veel vragen zijn. Die zullen gedurende deze cursus worden beantwoord. Als je een vraagt hebt, stel deze dan aan de</w:t>
      </w:r>
      <w:r w:rsidR="00D26A79">
        <w:t xml:space="preserve"> begeleidende</w:t>
      </w:r>
      <w:r>
        <w:t xml:space="preserve"> docent en wacht er niet te lang mee. </w:t>
      </w:r>
    </w:p>
    <w:p w14:paraId="0B53AF96" w14:textId="77777777" w:rsidR="00FD37A9" w:rsidRDefault="00FD37A9">
      <w:r>
        <w:br w:type="page"/>
      </w:r>
    </w:p>
    <w:p w14:paraId="655E5F2E" w14:textId="77777777" w:rsidR="00D63CF3" w:rsidRDefault="0004441A" w:rsidP="0004441A">
      <w:pPr>
        <w:pStyle w:val="Heading1"/>
      </w:pPr>
      <w:bookmarkStart w:id="34" w:name="_Toc492041751"/>
      <w:r>
        <w:lastRenderedPageBreak/>
        <w:t>De Matlab omgeving</w:t>
      </w:r>
      <w:bookmarkEnd w:id="34"/>
    </w:p>
    <w:p w14:paraId="707655EE" w14:textId="6172F9DC" w:rsidR="007850B5" w:rsidRDefault="0004441A" w:rsidP="0004441A">
      <w:r>
        <w:t>Zoals eerder aangegeven komt Matlab met een programmeeromgeving. Dat is heel hand</w:t>
      </w:r>
      <w:r w:rsidR="006D33E3">
        <w:t>ig</w:t>
      </w:r>
      <w:r>
        <w:t xml:space="preserve"> want dan heeft de Matlab gebruiker na het installeren van Matlab alles</w:t>
      </w:r>
      <w:r w:rsidR="007850B5">
        <w:t>-</w:t>
      </w:r>
      <w:r>
        <w:t>in</w:t>
      </w:r>
      <w:r w:rsidR="007850B5">
        <w:t>-</w:t>
      </w:r>
      <w:r>
        <w:t>één. Er zijn veel verschillende versies van Matlab in de omloop. Op de Haagse Hogeschool</w:t>
      </w:r>
      <w:r w:rsidR="005F6576">
        <w:t xml:space="preserve"> wordt op dit moment versie 2017a</w:t>
      </w:r>
      <w:r w:rsidR="009961A4">
        <w:t xml:space="preserve"> gebruikt.  </w:t>
      </w:r>
    </w:p>
    <w:p w14:paraId="06CB6CB9" w14:textId="77777777" w:rsidR="00036220" w:rsidRPr="00EC0C0A" w:rsidRDefault="007850B5" w:rsidP="0004441A">
      <w:pPr>
        <w:rPr>
          <w:b/>
          <w:sz w:val="24"/>
        </w:rPr>
      </w:pPr>
      <w:r w:rsidRPr="00EC0C0A">
        <w:rPr>
          <w:b/>
          <w:sz w:val="24"/>
        </w:rPr>
        <w:t>Als je in dikgedrukte letters iets ziet in deze reader d</w:t>
      </w:r>
      <w:r w:rsidR="00036220" w:rsidRPr="00EC0C0A">
        <w:rPr>
          <w:b/>
          <w:sz w:val="24"/>
        </w:rPr>
        <w:t xml:space="preserve">an moet </w:t>
      </w:r>
      <w:r w:rsidR="00036220" w:rsidRPr="00EC0C0A">
        <w:rPr>
          <w:b/>
          <w:sz w:val="28"/>
        </w:rPr>
        <w:t xml:space="preserve">JIJ </w:t>
      </w:r>
      <w:r w:rsidR="00036220" w:rsidRPr="00EC0C0A">
        <w:rPr>
          <w:b/>
          <w:sz w:val="24"/>
        </w:rPr>
        <w:t>een actie uitvoeren:</w:t>
      </w:r>
    </w:p>
    <w:p w14:paraId="45169FFE" w14:textId="77777777" w:rsidR="007850B5" w:rsidRPr="00EC0C0A" w:rsidRDefault="007850B5" w:rsidP="0004441A">
      <w:pPr>
        <w:rPr>
          <w:b/>
          <w:sz w:val="24"/>
        </w:rPr>
      </w:pPr>
      <w:r w:rsidRPr="00EC0C0A">
        <w:rPr>
          <w:b/>
          <w:sz w:val="24"/>
        </w:rPr>
        <w:t xml:space="preserve">Start </w:t>
      </w:r>
      <w:r w:rsidR="00EC0C0A">
        <w:rPr>
          <w:b/>
          <w:sz w:val="24"/>
        </w:rPr>
        <w:t xml:space="preserve">nu </w:t>
      </w:r>
      <w:r w:rsidRPr="00EC0C0A">
        <w:rPr>
          <w:b/>
          <w:sz w:val="24"/>
        </w:rPr>
        <w:t>Matlab op</w:t>
      </w:r>
    </w:p>
    <w:p w14:paraId="1004A240" w14:textId="77777777" w:rsidR="0004441A" w:rsidRDefault="009961A4" w:rsidP="0004441A">
      <w:pPr>
        <w:sectPr w:rsidR="0004441A" w:rsidSect="00870358">
          <w:footerReference w:type="default" r:id="rId15"/>
          <w:pgSz w:w="11906" w:h="16838"/>
          <w:pgMar w:top="1417" w:right="1417" w:bottom="1417" w:left="1417" w:header="708" w:footer="708" w:gutter="0"/>
          <w:pgNumType w:start="0"/>
          <w:cols w:space="708"/>
          <w:titlePg/>
          <w:docGrid w:linePitch="360"/>
        </w:sectPr>
      </w:pPr>
      <w:r>
        <w:t xml:space="preserve">Na het opstarten van Matlab krijgt de gebruiker de afbeelding te zien zoals in </w:t>
      </w:r>
      <w:r>
        <w:fldChar w:fldCharType="begin"/>
      </w:r>
      <w:r>
        <w:instrText xml:space="preserve"> REF _Ref474332747 \h </w:instrText>
      </w:r>
      <w:r>
        <w:fldChar w:fldCharType="separate"/>
      </w:r>
      <w:r w:rsidR="001E49D3">
        <w:t xml:space="preserve">Figuur </w:t>
      </w:r>
      <w:r w:rsidR="001E49D3">
        <w:rPr>
          <w:noProof/>
        </w:rPr>
        <w:t>3</w:t>
      </w:r>
      <w:r>
        <w:fldChar w:fldCharType="end"/>
      </w:r>
      <w:r>
        <w:t xml:space="preserve">.  Binnen dit figuur zijn verschillende elementen aangegeven. </w:t>
      </w:r>
    </w:p>
    <w:p w14:paraId="1CD135F6" w14:textId="77777777" w:rsidR="009961A4" w:rsidRDefault="009961A4" w:rsidP="009961A4">
      <w:pPr>
        <w:keepNext/>
        <w:jc w:val="center"/>
      </w:pPr>
      <w:r>
        <w:rPr>
          <w:noProof/>
          <w:lang w:val="en-US"/>
        </w:rPr>
        <w:lastRenderedPageBreak/>
        <mc:AlternateContent>
          <mc:Choice Requires="wps">
            <w:drawing>
              <wp:anchor distT="0" distB="0" distL="114300" distR="114300" simplePos="0" relativeHeight="251668480" behindDoc="0" locked="0" layoutInCell="1" allowOverlap="1" wp14:anchorId="086DAE81" wp14:editId="72CC520B">
                <wp:simplePos x="0" y="0"/>
                <wp:positionH relativeFrom="margin">
                  <wp:posOffset>3409950</wp:posOffset>
                </wp:positionH>
                <wp:positionV relativeFrom="paragraph">
                  <wp:posOffset>1914525</wp:posOffset>
                </wp:positionV>
                <wp:extent cx="857250" cy="1181100"/>
                <wp:effectExtent l="0" t="0" r="0" b="0"/>
                <wp:wrapNone/>
                <wp:docPr id="11" name="Tekstvak 11"/>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B3DBB" w14:textId="77777777" w:rsidR="00481AB0" w:rsidRPr="009961A4" w:rsidRDefault="00481AB0" w:rsidP="009961A4">
                            <w:pPr>
                              <w:rPr>
                                <w:color w:val="C00000"/>
                                <w:sz w:val="144"/>
                                <w:lang w:val="en-US"/>
                              </w:rPr>
                            </w:pPr>
                            <w:r>
                              <w:rPr>
                                <w:color w:val="C00000"/>
                                <w:sz w:val="144"/>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DAE81" id="Tekstvak 11" o:spid="_x0000_s1027" type="#_x0000_t202" style="position:absolute;left:0;text-align:left;margin-left:268.5pt;margin-top:150.75pt;width:67.5pt;height:9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" filled="f" stroked="f" strokeweight=".5pt">
                <v:textbox>
                  <w:txbxContent>
                    <w:p w14:paraId="4CBB3DBB" w14:textId="77777777" w:rsidR="00481AB0" w:rsidRPr="009961A4" w:rsidRDefault="00481AB0" w:rsidP="009961A4">
                      <w:pPr>
                        <w:rPr>
                          <w:color w:val="C00000"/>
                          <w:sz w:val="144"/>
                          <w:lang w:val="en-US"/>
                        </w:rPr>
                      </w:pPr>
                      <w:r>
                        <w:rPr>
                          <w:color w:val="C00000"/>
                          <w:sz w:val="144"/>
                          <w:lang w:val="en-US"/>
                        </w:rPr>
                        <w:t>E</w:t>
                      </w:r>
                    </w:p>
                  </w:txbxContent>
                </v:textbox>
                <w10:wrap anchorx="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23745F44" wp14:editId="42778380">
                <wp:simplePos x="0" y="0"/>
                <wp:positionH relativeFrom="margin">
                  <wp:posOffset>4817745</wp:posOffset>
                </wp:positionH>
                <wp:positionV relativeFrom="paragraph">
                  <wp:posOffset>4091305</wp:posOffset>
                </wp:positionV>
                <wp:extent cx="857250" cy="1181100"/>
                <wp:effectExtent l="0" t="0" r="0" b="0"/>
                <wp:wrapNone/>
                <wp:docPr id="6" name="Tekstvak 6"/>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AA4D4" w14:textId="77777777" w:rsidR="00481AB0" w:rsidRPr="009961A4" w:rsidRDefault="00481AB0">
                            <w:pPr>
                              <w:rPr>
                                <w:color w:val="C00000"/>
                                <w:sz w:val="144"/>
                                <w:lang w:val="en-US"/>
                              </w:rPr>
                            </w:pPr>
                            <w:r w:rsidRPr="009961A4">
                              <w:rPr>
                                <w:color w:val="C00000"/>
                                <w:sz w:val="144"/>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45F44" id="Tekstvak 6" o:spid="_x0000_s1028" type="#_x0000_t202" style="position:absolute;left:0;text-align:left;margin-left:379.35pt;margin-top:322.15pt;width:67.5pt;height: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" filled="f" stroked="f" strokeweight=".5pt">
                <v:textbox>
                  <w:txbxContent>
                    <w:p w14:paraId="083AA4D4" w14:textId="77777777" w:rsidR="00481AB0" w:rsidRPr="009961A4" w:rsidRDefault="00481AB0">
                      <w:pPr>
                        <w:rPr>
                          <w:color w:val="C00000"/>
                          <w:sz w:val="144"/>
                          <w:lang w:val="en-US"/>
                        </w:rPr>
                      </w:pPr>
                      <w:r w:rsidRPr="009961A4">
                        <w:rPr>
                          <w:color w:val="C00000"/>
                          <w:sz w:val="144"/>
                          <w:lang w:val="en-US"/>
                        </w:rPr>
                        <w:t>A</w:t>
                      </w:r>
                    </w:p>
                  </w:txbxContent>
                </v:textbox>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7DFCB07F" wp14:editId="620BE0A9">
                <wp:simplePos x="0" y="0"/>
                <wp:positionH relativeFrom="margin">
                  <wp:posOffset>2476500</wp:posOffset>
                </wp:positionH>
                <wp:positionV relativeFrom="paragraph">
                  <wp:posOffset>0</wp:posOffset>
                </wp:positionV>
                <wp:extent cx="857250" cy="1181100"/>
                <wp:effectExtent l="0" t="0" r="0" b="0"/>
                <wp:wrapNone/>
                <wp:docPr id="10" name="Tekstvak 10"/>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FF8AF" w14:textId="77777777" w:rsidR="00481AB0" w:rsidRPr="009961A4" w:rsidRDefault="00481AB0" w:rsidP="009961A4">
                            <w:pPr>
                              <w:rPr>
                                <w:color w:val="C00000"/>
                                <w:sz w:val="144"/>
                                <w:lang w:val="en-US"/>
                              </w:rPr>
                            </w:pPr>
                            <w:r>
                              <w:rPr>
                                <w:color w:val="C00000"/>
                                <w:sz w:val="144"/>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B07F" id="Tekstvak 10" o:spid="_x0000_s1029" type="#_x0000_t202" style="position:absolute;left:0;text-align:left;margin-left:195pt;margin-top:0;width:67.5pt;height:9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" filled="f" stroked="f" strokeweight=".5pt">
                <v:textbox>
                  <w:txbxContent>
                    <w:p w14:paraId="332FF8AF" w14:textId="77777777" w:rsidR="00481AB0" w:rsidRPr="009961A4" w:rsidRDefault="00481AB0" w:rsidP="009961A4">
                      <w:pPr>
                        <w:rPr>
                          <w:color w:val="C00000"/>
                          <w:sz w:val="144"/>
                          <w:lang w:val="en-US"/>
                        </w:rPr>
                      </w:pPr>
                      <w:r>
                        <w:rPr>
                          <w:color w:val="C00000"/>
                          <w:sz w:val="144"/>
                          <w:lang w:val="en-US"/>
                        </w:rPr>
                        <w:t>D</w:t>
                      </w:r>
                    </w:p>
                  </w:txbxContent>
                </v:textbox>
                <w10:wrap anchorx="margin"/>
              </v:shape>
            </w:pict>
          </mc:Fallback>
        </mc:AlternateContent>
      </w:r>
      <w:r>
        <w:rPr>
          <w:noProof/>
          <w:lang w:val="en-US"/>
        </w:rPr>
        <mc:AlternateContent>
          <mc:Choice Requires="wps">
            <w:drawing>
              <wp:anchor distT="0" distB="0" distL="114300" distR="114300" simplePos="0" relativeHeight="251664384" behindDoc="0" locked="0" layoutInCell="1" allowOverlap="1" wp14:anchorId="7CB69C37" wp14:editId="0493EE9C">
                <wp:simplePos x="0" y="0"/>
                <wp:positionH relativeFrom="margin">
                  <wp:posOffset>567055</wp:posOffset>
                </wp:positionH>
                <wp:positionV relativeFrom="paragraph">
                  <wp:posOffset>2291080</wp:posOffset>
                </wp:positionV>
                <wp:extent cx="857250" cy="1181100"/>
                <wp:effectExtent l="0" t="0" r="0" b="0"/>
                <wp:wrapNone/>
                <wp:docPr id="8" name="Tekstvak 8"/>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B0DBF" w14:textId="77777777" w:rsidR="00481AB0" w:rsidRPr="009961A4" w:rsidRDefault="00481AB0" w:rsidP="009961A4">
                            <w:pPr>
                              <w:rPr>
                                <w:color w:val="C00000"/>
                                <w:sz w:val="144"/>
                                <w:lang w:val="en-US"/>
                              </w:rPr>
                            </w:pPr>
                            <w:r>
                              <w:rPr>
                                <w:color w:val="C00000"/>
                                <w:sz w:val="144"/>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69C37" id="Tekstvak 8" o:spid="_x0000_s1030" type="#_x0000_t202" style="position:absolute;left:0;text-align:left;margin-left:44.65pt;margin-top:180.4pt;width:67.5pt;height: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" filled="f" stroked="f" strokeweight=".5pt">
                <v:textbox>
                  <w:txbxContent>
                    <w:p w14:paraId="685B0DBF" w14:textId="77777777" w:rsidR="00481AB0" w:rsidRPr="009961A4" w:rsidRDefault="00481AB0" w:rsidP="009961A4">
                      <w:pPr>
                        <w:rPr>
                          <w:color w:val="C00000"/>
                          <w:sz w:val="144"/>
                          <w:lang w:val="en-US"/>
                        </w:rPr>
                      </w:pPr>
                      <w:r>
                        <w:rPr>
                          <w:color w:val="C00000"/>
                          <w:sz w:val="144"/>
                          <w:lang w:val="en-US"/>
                        </w:rPr>
                        <w:t>C</w:t>
                      </w:r>
                    </w:p>
                  </w:txbxContent>
                </v:textbox>
                <w10:wrap anchorx="margin"/>
              </v:shape>
            </w:pict>
          </mc:Fallback>
        </mc:AlternateContent>
      </w:r>
      <w:r>
        <w:rPr>
          <w:noProof/>
          <w:lang w:val="en-US"/>
        </w:rPr>
        <mc:AlternateContent>
          <mc:Choice Requires="wps">
            <w:drawing>
              <wp:anchor distT="0" distB="0" distL="114300" distR="114300" simplePos="0" relativeHeight="251662336" behindDoc="0" locked="0" layoutInCell="1" allowOverlap="1" wp14:anchorId="3A357744" wp14:editId="302D4611">
                <wp:simplePos x="0" y="0"/>
                <wp:positionH relativeFrom="margin">
                  <wp:posOffset>7448550</wp:posOffset>
                </wp:positionH>
                <wp:positionV relativeFrom="paragraph">
                  <wp:posOffset>2295525</wp:posOffset>
                </wp:positionV>
                <wp:extent cx="857250" cy="1181100"/>
                <wp:effectExtent l="0" t="0" r="0" b="0"/>
                <wp:wrapNone/>
                <wp:docPr id="7" name="Tekstvak 7"/>
                <wp:cNvGraphicFramePr/>
                <a:graphic xmlns:a="http://schemas.openxmlformats.org/drawingml/2006/main">
                  <a:graphicData uri="http://schemas.microsoft.com/office/word/2010/wordprocessingShape">
                    <wps:wsp>
                      <wps:cNvSpPr txBox="1"/>
                      <wps:spPr>
                        <a:xfrm>
                          <a:off x="0" y="0"/>
                          <a:ext cx="8572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00D2F" w14:textId="77777777" w:rsidR="00481AB0" w:rsidRPr="009961A4" w:rsidRDefault="00481AB0" w:rsidP="009961A4">
                            <w:pPr>
                              <w:rPr>
                                <w:color w:val="C00000"/>
                                <w:sz w:val="144"/>
                                <w:lang w:val="en-US"/>
                              </w:rPr>
                            </w:pPr>
                            <w:r>
                              <w:rPr>
                                <w:color w:val="C00000"/>
                                <w:sz w:val="144"/>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7744" id="Tekstvak 7" o:spid="_x0000_s1031" type="#_x0000_t202" style="position:absolute;left:0;text-align:left;margin-left:586.5pt;margin-top:180.75pt;width:67.5pt;height:9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" filled="f" stroked="f" strokeweight=".5pt">
                <v:textbox>
                  <w:txbxContent>
                    <w:p w14:paraId="7EF00D2F" w14:textId="77777777" w:rsidR="00481AB0" w:rsidRPr="009961A4" w:rsidRDefault="00481AB0" w:rsidP="009961A4">
                      <w:pPr>
                        <w:rPr>
                          <w:color w:val="C00000"/>
                          <w:sz w:val="144"/>
                          <w:lang w:val="en-US"/>
                        </w:rPr>
                      </w:pPr>
                      <w:r>
                        <w:rPr>
                          <w:color w:val="C00000"/>
                          <w:sz w:val="144"/>
                          <w:lang w:val="en-US"/>
                        </w:rPr>
                        <w:t>B</w:t>
                      </w:r>
                    </w:p>
                  </w:txbxContent>
                </v:textbox>
                <w10:wrap anchorx="margin"/>
              </v:shape>
            </w:pict>
          </mc:Fallback>
        </mc:AlternateContent>
      </w:r>
      <w:r w:rsidR="00481AB0">
        <w:pict w14:anchorId="53E5D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75pt;height:422.25pt">
            <v:imagedata r:id="rId16" o:title="Schermafdruk 2017-02-08 15"/>
          </v:shape>
        </w:pict>
      </w:r>
    </w:p>
    <w:p w14:paraId="210FE780" w14:textId="3EDB0461" w:rsidR="0004441A" w:rsidRDefault="009961A4" w:rsidP="009961A4">
      <w:pPr>
        <w:pStyle w:val="Caption"/>
        <w:sectPr w:rsidR="0004441A" w:rsidSect="00870358">
          <w:headerReference w:type="first" r:id="rId17"/>
          <w:pgSz w:w="16838" w:h="11906" w:orient="landscape"/>
          <w:pgMar w:top="1417" w:right="1417" w:bottom="1417" w:left="1417" w:header="708" w:footer="708" w:gutter="0"/>
          <w:cols w:space="708"/>
          <w:docGrid w:linePitch="360"/>
        </w:sectPr>
      </w:pPr>
      <w:bookmarkStart w:id="35" w:name="_Ref474332747"/>
      <w:r>
        <w:t xml:space="preserve">Figuur </w:t>
      </w:r>
      <w:fldSimple w:instr=" SEQ Figuur \* ARABIC ">
        <w:r w:rsidR="001E49D3">
          <w:rPr>
            <w:noProof/>
          </w:rPr>
          <w:t>3</w:t>
        </w:r>
      </w:fldSimple>
      <w:bookmarkEnd w:id="35"/>
      <w:r>
        <w:t xml:space="preserve">: Zo ziet Matlab er uit als het programma net is opgestart.  A: de </w:t>
      </w:r>
      <w:r w:rsidR="000C42B8">
        <w:t>Command Window</w:t>
      </w:r>
      <w:r>
        <w:t xml:space="preserve">s (uitleg zie tekst), B: de </w:t>
      </w:r>
      <w:r w:rsidR="00036220">
        <w:t>Workspace</w:t>
      </w:r>
      <w:r>
        <w:t>, een plek waar de variabelen in het geheugen worden weergegeven, C: de huidige folder waar Matlab uit werkt, D: menubalk, E: een script, merk op dat er verschillende tabbladen zijn.</w:t>
      </w:r>
    </w:p>
    <w:p w14:paraId="7A30D7C3" w14:textId="77777777" w:rsidR="00B44E9C" w:rsidRDefault="007850B5" w:rsidP="0004441A">
      <w:r w:rsidRPr="00B44E9C">
        <w:rPr>
          <w:b/>
        </w:rPr>
        <w:lastRenderedPageBreak/>
        <w:t xml:space="preserve">Kijk eens naar </w:t>
      </w:r>
      <w:r w:rsidRPr="00B44E9C">
        <w:rPr>
          <w:b/>
        </w:rPr>
        <w:fldChar w:fldCharType="begin"/>
      </w:r>
      <w:r w:rsidRPr="00B44E9C">
        <w:rPr>
          <w:b/>
        </w:rPr>
        <w:instrText xml:space="preserve"> REF _Ref474332747 \h </w:instrText>
      </w:r>
      <w:r w:rsidR="00B44E9C">
        <w:rPr>
          <w:b/>
        </w:rPr>
        <w:instrText xml:space="preserve"> \* MERGEFORMAT </w:instrText>
      </w:r>
      <w:r w:rsidRPr="00B44E9C">
        <w:rPr>
          <w:b/>
        </w:rPr>
      </w:r>
      <w:r w:rsidRPr="00B44E9C">
        <w:rPr>
          <w:b/>
        </w:rPr>
        <w:fldChar w:fldCharType="separate"/>
      </w:r>
      <w:r w:rsidR="001E49D3" w:rsidRPr="001E49D3">
        <w:rPr>
          <w:b/>
        </w:rPr>
        <w:t xml:space="preserve">Figuur </w:t>
      </w:r>
      <w:r w:rsidR="001E49D3" w:rsidRPr="001E49D3">
        <w:rPr>
          <w:b/>
          <w:noProof/>
        </w:rPr>
        <w:t>3</w:t>
      </w:r>
      <w:r w:rsidRPr="00B44E9C">
        <w:rPr>
          <w:b/>
        </w:rPr>
        <w:fldChar w:fldCharType="end"/>
      </w:r>
      <w:r>
        <w:t xml:space="preserve">. </w:t>
      </w:r>
    </w:p>
    <w:p w14:paraId="3ED251DF" w14:textId="77777777" w:rsidR="00BE3E29" w:rsidRDefault="007850B5" w:rsidP="0004441A">
      <w:r>
        <w:t xml:space="preserve">Daarin is aangegeven wat je ziet. Het is belangrijk even de tijd te nemen en te realiseren wat welke onderdelen van de Matlab omgeving doen. </w:t>
      </w:r>
    </w:p>
    <w:p w14:paraId="259B9F92" w14:textId="0CFAE7CD" w:rsidR="00BE3E29" w:rsidRDefault="000C42B8" w:rsidP="00BE3E29">
      <w:pPr>
        <w:pStyle w:val="Heading2"/>
      </w:pPr>
      <w:bookmarkStart w:id="36" w:name="_Toc492041752"/>
      <w:r>
        <w:t>Command Window</w:t>
      </w:r>
      <w:r w:rsidR="00BE3E29">
        <w:t xml:space="preserve"> (A)</w:t>
      </w:r>
      <w:bookmarkEnd w:id="36"/>
    </w:p>
    <w:p w14:paraId="5E45696C" w14:textId="53C16E1C" w:rsidR="0004441A" w:rsidRDefault="00250F9C" w:rsidP="00BE3E29">
      <w:ins w:id="37" w:author="Faber, H." w:date="2017-09-19T15:47:00Z">
        <w:r>
          <w:t>Het</w:t>
        </w:r>
      </w:ins>
      <w:del w:id="38" w:author="Faber, H." w:date="2017-09-19T15:47:00Z">
        <w:r w:rsidR="007850B5" w:rsidDel="00250F9C">
          <w:delText>De</w:delText>
        </w:r>
      </w:del>
      <w:r w:rsidR="007850B5">
        <w:t xml:space="preserve"> </w:t>
      </w:r>
      <w:r w:rsidR="000C42B8">
        <w:t>Command Window</w:t>
      </w:r>
      <w:r w:rsidR="00BE3E29">
        <w:t xml:space="preserve"> (onderdeel A) ga je nog vaak gebruiken. Als je in Matlab een bepaalde operatie uitvoert</w:t>
      </w:r>
      <w:ins w:id="39" w:author="Faber, H." w:date="2017-09-19T15:59:00Z">
        <w:r w:rsidR="00DD53F6">
          <w:t>,</w:t>
        </w:r>
      </w:ins>
      <w:r w:rsidR="00BE3E29">
        <w:t xml:space="preserve"> dan wordt het resultaat van deze handeling </w:t>
      </w:r>
      <w:ins w:id="40" w:author="Faber, H." w:date="2017-09-19T15:59:00Z">
        <w:r w:rsidR="00DD53F6">
          <w:t xml:space="preserve">vaak </w:t>
        </w:r>
      </w:ins>
      <w:r w:rsidR="00BE3E29">
        <w:t xml:space="preserve">weergegeven in het </w:t>
      </w:r>
      <w:r w:rsidR="000C42B8">
        <w:t>Command Window</w:t>
      </w:r>
      <w:r w:rsidR="00BE3E29">
        <w:t>.</w:t>
      </w:r>
    </w:p>
    <w:p w14:paraId="27EA35B8" w14:textId="6EA22165" w:rsidR="00BE3E29" w:rsidRDefault="00BE3E29" w:rsidP="0004441A">
      <w:pPr>
        <w:rPr>
          <w:b/>
        </w:rPr>
      </w:pPr>
      <w:r>
        <w:rPr>
          <w:b/>
        </w:rPr>
        <w:t xml:space="preserve">Voer in het </w:t>
      </w:r>
      <w:r w:rsidR="000C42B8">
        <w:rPr>
          <w:b/>
        </w:rPr>
        <w:t>Command Window</w:t>
      </w:r>
      <w:r>
        <w:rPr>
          <w:b/>
        </w:rPr>
        <w:t xml:space="preserve">s de volgende tekst in:  </w:t>
      </w:r>
      <w:r w:rsidRPr="00BE3E29">
        <w:rPr>
          <w:b/>
          <w:i/>
        </w:rPr>
        <w:t>4+4</w:t>
      </w:r>
      <w:r>
        <w:rPr>
          <w:b/>
        </w:rPr>
        <w:t xml:space="preserve">. </w:t>
      </w:r>
    </w:p>
    <w:p w14:paraId="5F1B9362" w14:textId="77777777" w:rsidR="00BE3E29" w:rsidRDefault="00BE3E29" w:rsidP="0004441A">
      <w:pPr>
        <w:rPr>
          <w:b/>
        </w:rPr>
      </w:pPr>
      <w:r>
        <w:rPr>
          <w:b/>
        </w:rPr>
        <w:t>Druk op enter</w:t>
      </w:r>
    </w:p>
    <w:p w14:paraId="3FF1F1A4" w14:textId="77777777" w:rsidR="00EC0C0A" w:rsidRPr="00AC33E3" w:rsidRDefault="00BE3E29" w:rsidP="0004441A">
      <w:pPr>
        <w:rPr>
          <w:i/>
        </w:rPr>
      </w:pPr>
      <w:r w:rsidRPr="00AC33E3">
        <w:rPr>
          <w:i/>
        </w:rPr>
        <w:t xml:space="preserve">Wat zie je? </w:t>
      </w:r>
    </w:p>
    <w:p w14:paraId="3FCFEEA7" w14:textId="77777777" w:rsidR="00BE3E29" w:rsidRDefault="00BE3E29" w:rsidP="0004441A">
      <w:r>
        <w:t xml:space="preserve">Je ziet dat Matlab gebruikt kan worden als een veredelde rekenmachine. </w:t>
      </w:r>
    </w:p>
    <w:p w14:paraId="270360D9" w14:textId="77777777" w:rsidR="00AC33E3" w:rsidRDefault="00AC33E3" w:rsidP="00AC33E3">
      <w:pPr>
        <w:pStyle w:val="Heading3"/>
      </w:pPr>
      <w:bookmarkStart w:id="41" w:name="_Toc492041753"/>
      <w:r>
        <w:t>Command prompt</w:t>
      </w:r>
      <w:bookmarkEnd w:id="41"/>
    </w:p>
    <w:p w14:paraId="47A7390D" w14:textId="6C33EAC5" w:rsidR="00C857B0" w:rsidRPr="00C857B0" w:rsidRDefault="00C857B0" w:rsidP="00C857B0">
      <w:r>
        <w:t xml:space="preserve">In het </w:t>
      </w:r>
      <w:r w:rsidR="000C42B8">
        <w:t>Command Window</w:t>
      </w:r>
      <w:r>
        <w:t xml:space="preserve"> vind je de Command P</w:t>
      </w:r>
      <w:r w:rsidR="00BA7C1D">
        <w:t xml:space="preserve">rompt. De Command Prompt (CP) is een regel in </w:t>
      </w:r>
      <w:ins w:id="42" w:author="Faber, H." w:date="2017-09-19T16:00:00Z">
        <w:r w:rsidR="00DD53F6">
          <w:t>het</w:t>
        </w:r>
      </w:ins>
      <w:del w:id="43" w:author="Faber, H." w:date="2017-09-19T16:00:00Z">
        <w:r w:rsidR="00BA7C1D" w:rsidDel="00DD53F6">
          <w:delText>de</w:delText>
        </w:r>
      </w:del>
      <w:r w:rsidR="00BA7C1D">
        <w:t xml:space="preserve"> </w:t>
      </w:r>
      <w:r w:rsidR="000C42B8">
        <w:t>Command Window</w:t>
      </w:r>
      <w:r w:rsidR="00BA7C1D">
        <w:t xml:space="preserve"> waarin je een bepaalde instructie kunt uitvoeren (zie </w:t>
      </w:r>
      <w:r w:rsidR="00BA7C1D">
        <w:rPr>
          <w:b/>
        </w:rPr>
        <w:fldChar w:fldCharType="begin"/>
      </w:r>
      <w:r w:rsidR="00BA7C1D">
        <w:instrText xml:space="preserve"> REF _Ref477268358 \h </w:instrText>
      </w:r>
      <w:r w:rsidR="00BA7C1D">
        <w:rPr>
          <w:b/>
        </w:rPr>
      </w:r>
      <w:r w:rsidR="00BA7C1D">
        <w:rPr>
          <w:b/>
        </w:rPr>
        <w:fldChar w:fldCharType="separate"/>
      </w:r>
      <w:r w:rsidR="001E49D3">
        <w:t xml:space="preserve">Figuur </w:t>
      </w:r>
      <w:r w:rsidR="001E49D3">
        <w:rPr>
          <w:noProof/>
        </w:rPr>
        <w:t>4</w:t>
      </w:r>
      <w:r w:rsidR="00BA7C1D">
        <w:rPr>
          <w:b/>
        </w:rPr>
        <w:fldChar w:fldCharType="end"/>
      </w:r>
      <w:r w:rsidR="00BA7C1D">
        <w:rPr>
          <w:b/>
        </w:rPr>
        <w:t>)</w:t>
      </w:r>
      <w:r w:rsidR="00BA7C1D">
        <w:t>.</w:t>
      </w:r>
    </w:p>
    <w:p w14:paraId="754487DA" w14:textId="77777777" w:rsidR="00C857B0" w:rsidRDefault="00C857B0" w:rsidP="00C857B0">
      <w:pPr>
        <w:keepNext/>
        <w:jc w:val="center"/>
      </w:pPr>
      <w:r>
        <w:rPr>
          <w:noProof/>
          <w:lang w:val="en-US"/>
        </w:rPr>
        <w:drawing>
          <wp:inline distT="0" distB="0" distL="0" distR="0" wp14:anchorId="3359AB3F" wp14:editId="120B60BD">
            <wp:extent cx="2591162" cy="1238423"/>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mandPrompt.png"/>
                    <pic:cNvPicPr/>
                  </pic:nvPicPr>
                  <pic:blipFill>
                    <a:blip r:embed="rId18">
                      <a:extLst>
                        <a:ext uri="{28A0092B-C50C-407E-A947-70E740481C1C}">
                          <a14:useLocalDpi xmlns:a14="http://schemas.microsoft.com/office/drawing/2010/main" val="0"/>
                        </a:ext>
                      </a:extLst>
                    </a:blip>
                    <a:stretch>
                      <a:fillRect/>
                    </a:stretch>
                  </pic:blipFill>
                  <pic:spPr>
                    <a:xfrm>
                      <a:off x="0" y="0"/>
                      <a:ext cx="2591162" cy="1238423"/>
                    </a:xfrm>
                    <a:prstGeom prst="rect">
                      <a:avLst/>
                    </a:prstGeom>
                  </pic:spPr>
                </pic:pic>
              </a:graphicData>
            </a:graphic>
          </wp:inline>
        </w:drawing>
      </w:r>
    </w:p>
    <w:p w14:paraId="611CB81F" w14:textId="0B574AF3" w:rsidR="00AC33E3" w:rsidRDefault="00C857B0" w:rsidP="00C857B0">
      <w:pPr>
        <w:pStyle w:val="Caption"/>
        <w:jc w:val="center"/>
      </w:pPr>
      <w:bookmarkStart w:id="44" w:name="_Ref477268358"/>
      <w:r>
        <w:t xml:space="preserve">Figuur </w:t>
      </w:r>
      <w:fldSimple w:instr=" SEQ Figuur \* ARABIC ">
        <w:r w:rsidR="001E49D3">
          <w:rPr>
            <w:noProof/>
          </w:rPr>
          <w:t>4</w:t>
        </w:r>
      </w:fldSimple>
      <w:bookmarkEnd w:id="44"/>
      <w:r>
        <w:t xml:space="preserve">: In het </w:t>
      </w:r>
      <w:r w:rsidR="000C42B8">
        <w:t>Command Window</w:t>
      </w:r>
      <w:r>
        <w:t xml:space="preserve"> zit de ‘command prompt’.</w:t>
      </w:r>
    </w:p>
    <w:p w14:paraId="25D055E7" w14:textId="6585BEE4" w:rsidR="00CF24BA" w:rsidRPr="00CF24BA" w:rsidRDefault="00CF24BA" w:rsidP="00CF24BA">
      <w:r>
        <w:t xml:space="preserve">Een opdracht </w:t>
      </w:r>
      <w:ins w:id="45" w:author="Faber, H." w:date="2017-09-19T16:00:00Z">
        <w:r w:rsidR="00DD53F6">
          <w:t>op</w:t>
        </w:r>
      </w:ins>
      <w:del w:id="46" w:author="Faber, H." w:date="2017-09-19T16:00:00Z">
        <w:r w:rsidDel="00DD53F6">
          <w:delText>in</w:delText>
        </w:r>
      </w:del>
      <w:r>
        <w:t xml:space="preserve"> de CP voer je uit door op </w:t>
      </w:r>
      <w:r>
        <w:rPr>
          <w:b/>
        </w:rPr>
        <w:t>Enter</w:t>
      </w:r>
      <w:r>
        <w:t xml:space="preserve"> te drukken.</w:t>
      </w:r>
    </w:p>
    <w:p w14:paraId="447C5430" w14:textId="77777777" w:rsidR="00BE3E29" w:rsidRDefault="00BE3E29" w:rsidP="00BE3E29">
      <w:pPr>
        <w:pStyle w:val="Heading2"/>
      </w:pPr>
      <w:bookmarkStart w:id="47" w:name="_Ref474854327"/>
      <w:bookmarkStart w:id="48" w:name="_Toc492041754"/>
      <w:r>
        <w:t>Workspace (B)</w:t>
      </w:r>
      <w:bookmarkEnd w:id="47"/>
      <w:bookmarkEnd w:id="48"/>
    </w:p>
    <w:p w14:paraId="70B68409" w14:textId="47C08903" w:rsidR="0075020A" w:rsidRDefault="00BE3E29" w:rsidP="00BE3E29">
      <w:r>
        <w:t>Na het uitvoeren van bovenstaande handeling, zie je dat de Workspace (B) is verander</w:t>
      </w:r>
      <w:r w:rsidR="006D33E3">
        <w:t>d</w:t>
      </w:r>
      <w:r>
        <w:t>. Wat is de Workspace? De Workspace is een onderdeel van de Matlab omgeving die laat zien welke variabelen in het geheugen zijn ingeladen.</w:t>
      </w:r>
      <w:r w:rsidR="0075020A">
        <w:t xml:space="preserve"> Wat</w:t>
      </w:r>
      <w:r w:rsidR="006D33E3">
        <w:t xml:space="preserve"> een variabele is leer je in hoofdstuk </w:t>
      </w:r>
      <w:r w:rsidR="006D33E3">
        <w:fldChar w:fldCharType="begin"/>
      </w:r>
      <w:r w:rsidR="006D33E3">
        <w:instrText xml:space="preserve"> REF _Ref491419860 \w \h </w:instrText>
      </w:r>
      <w:r w:rsidR="006D33E3">
        <w:fldChar w:fldCharType="separate"/>
      </w:r>
      <w:r w:rsidR="001E49D3">
        <w:t>5</w:t>
      </w:r>
      <w:r w:rsidR="006D33E3">
        <w:fldChar w:fldCharType="end"/>
      </w:r>
      <w:r w:rsidR="006D33E3">
        <w:t xml:space="preserve"> </w:t>
      </w:r>
      <w:r w:rsidR="006D33E3">
        <w:fldChar w:fldCharType="begin"/>
      </w:r>
      <w:r w:rsidR="006D33E3">
        <w:instrText xml:space="preserve"> REF _Ref491419867 \h </w:instrText>
      </w:r>
      <w:r w:rsidR="006D33E3">
        <w:fldChar w:fldCharType="separate"/>
      </w:r>
      <w:r w:rsidR="001E49D3">
        <w:t>Variabelen</w:t>
      </w:r>
      <w:r w:rsidR="006D33E3">
        <w:fldChar w:fldCharType="end"/>
      </w:r>
      <w:r w:rsidR="006D33E3">
        <w:t>.</w:t>
      </w:r>
    </w:p>
    <w:p w14:paraId="24F43BDE" w14:textId="47B6C49F" w:rsidR="00BE3E29" w:rsidRDefault="0075020A" w:rsidP="00BE3E29">
      <w:r>
        <w:t xml:space="preserve">De </w:t>
      </w:r>
      <w:r w:rsidR="00507024">
        <w:t>Workspace</w:t>
      </w:r>
      <w:r>
        <w:t xml:space="preserve"> i</w:t>
      </w:r>
      <w:r w:rsidR="00BE3E29">
        <w:t>s handig, want de gebruiker kan tijdens het uitvoeren van een programma in de gaten houden welke variabelen in het geheugen staan. Ook kan de gebruiker controleren of de waardes van een bepaalde berekening correct zijn.</w:t>
      </w:r>
    </w:p>
    <w:p w14:paraId="48A96B05" w14:textId="77777777" w:rsidR="00BE3E29" w:rsidRDefault="00BE3E29" w:rsidP="00BE3E29">
      <w:pPr>
        <w:rPr>
          <w:b/>
        </w:rPr>
      </w:pPr>
      <w:r>
        <w:rPr>
          <w:b/>
        </w:rPr>
        <w:t xml:space="preserve">Lees de waarde van de variabele </w:t>
      </w:r>
      <w:r>
        <w:rPr>
          <w:b/>
          <w:i/>
        </w:rPr>
        <w:t>ans</w:t>
      </w:r>
      <w:r w:rsidR="00B44E9C">
        <w:rPr>
          <w:b/>
        </w:rPr>
        <w:t xml:space="preserve"> in de Workspace af.</w:t>
      </w:r>
      <w:r>
        <w:rPr>
          <w:b/>
        </w:rPr>
        <w:t xml:space="preserve"> </w:t>
      </w:r>
      <w:r w:rsidR="00B44E9C">
        <w:rPr>
          <w:b/>
        </w:rPr>
        <w:t>K</w:t>
      </w:r>
      <w:r>
        <w:rPr>
          <w:b/>
        </w:rPr>
        <w:t>lopt deze waarde met de berekening</w:t>
      </w:r>
      <w:r w:rsidR="00EC0C0A">
        <w:rPr>
          <w:b/>
        </w:rPr>
        <w:t xml:space="preserve"> hierboven</w:t>
      </w:r>
      <w:r>
        <w:rPr>
          <w:b/>
        </w:rPr>
        <w:t>?</w:t>
      </w:r>
    </w:p>
    <w:p w14:paraId="267B8193" w14:textId="77777777" w:rsidR="00BE3E29" w:rsidRDefault="00BE3E29" w:rsidP="00BE3E29">
      <w:pPr>
        <w:pStyle w:val="Heading2"/>
      </w:pPr>
      <w:bookmarkStart w:id="49" w:name="_Toc492041755"/>
      <w:r>
        <w:t>Current Folder (C)</w:t>
      </w:r>
      <w:bookmarkEnd w:id="49"/>
      <w:r>
        <w:t xml:space="preserve"> </w:t>
      </w:r>
    </w:p>
    <w:p w14:paraId="6B26A750" w14:textId="56F92D95" w:rsidR="00BE3E29" w:rsidRDefault="00BE3E29" w:rsidP="00BE3E29">
      <w:r>
        <w:t xml:space="preserve">De </w:t>
      </w:r>
      <w:r w:rsidR="00507024">
        <w:t>Current Folder</w:t>
      </w:r>
      <w:r>
        <w:t xml:space="preserve"> laat, zoals de naam al aangeeft, zien in welke folder de Matlab omgeving aan </w:t>
      </w:r>
      <w:r w:rsidR="00B44E9C">
        <w:t>het werken is. In de toekomst za</w:t>
      </w:r>
      <w:r>
        <w:t>l je bepaalde tekstbestanden moeten gaan inlezen. Als je dat doet</w:t>
      </w:r>
      <w:ins w:id="50" w:author="Faber, H." w:date="2017-09-19T16:01:00Z">
        <w:r w:rsidR="00DD53F6">
          <w:t>,</w:t>
        </w:r>
      </w:ins>
      <w:r>
        <w:t xml:space="preserve"> dan is het belangrijk dat de Current Folder wijst naar de folder waar de tekstbestanden in staan. </w:t>
      </w:r>
    </w:p>
    <w:p w14:paraId="44ED89C5" w14:textId="77777777" w:rsidR="005F1316" w:rsidRDefault="005F1316" w:rsidP="005F1316">
      <w:pPr>
        <w:pStyle w:val="Heading2"/>
      </w:pPr>
      <w:bookmarkStart w:id="51" w:name="_Toc492041756"/>
      <w:r>
        <w:lastRenderedPageBreak/>
        <w:t>Toolstrip (D)</w:t>
      </w:r>
      <w:bookmarkEnd w:id="51"/>
    </w:p>
    <w:p w14:paraId="67CB1F02" w14:textId="3B2033B7" w:rsidR="005F1316" w:rsidRDefault="005F1316" w:rsidP="005F1316">
      <w:r>
        <w:t xml:space="preserve">De toolstrip behoeft </w:t>
      </w:r>
      <w:del w:id="52" w:author="Faber, H." w:date="2017-09-19T16:02:00Z">
        <w:r w:rsidDel="00DD53F6">
          <w:delText xml:space="preserve">als het goed is </w:delText>
        </w:r>
      </w:del>
      <w:r>
        <w:t>weinig uitleg. H</w:t>
      </w:r>
      <w:ins w:id="53" w:author="Faber, H." w:date="2017-09-19T16:03:00Z">
        <w:r w:rsidR="00DD53F6">
          <w:t>ij</w:t>
        </w:r>
      </w:ins>
      <w:del w:id="54" w:author="Faber, H." w:date="2017-09-19T16:03:00Z">
        <w:r w:rsidDel="00DD53F6">
          <w:delText>et</w:delText>
        </w:r>
      </w:del>
      <w:r>
        <w:t xml:space="preserve"> bevat allerlei </w:t>
      </w:r>
      <w:del w:id="55" w:author="Faber, H." w:date="2017-09-19T16:03:00Z">
        <w:r w:rsidDel="00DD53F6">
          <w:delText>knoppen (</w:delText>
        </w:r>
      </w:del>
      <w:r>
        <w:t>buttons</w:t>
      </w:r>
      <w:del w:id="56" w:author="Faber, H." w:date="2017-09-19T16:03:00Z">
        <w:r w:rsidDel="00DD53F6">
          <w:delText>)</w:delText>
        </w:r>
      </w:del>
      <w:r>
        <w:t xml:space="preserve"> waarachter een bepaalde functionaliteit </w:t>
      </w:r>
      <w:r w:rsidR="00737465">
        <w:t xml:space="preserve">schuil gaat. In de praktijk zal een Bewegingstechnoloog niet heel veel verschillende knoppen gaan gebruiken. </w:t>
      </w:r>
    </w:p>
    <w:p w14:paraId="767184C3" w14:textId="77777777" w:rsidR="00036220" w:rsidRPr="00036220" w:rsidRDefault="00036220" w:rsidP="005F1316">
      <w:pPr>
        <w:rPr>
          <w:b/>
        </w:rPr>
      </w:pPr>
      <w:r>
        <w:rPr>
          <w:b/>
        </w:rPr>
        <w:t>Klik eens op de verschillende tabbladen om te bekijken welke knoppen er allemaal zijn.</w:t>
      </w:r>
    </w:p>
    <w:p w14:paraId="7BFF2266" w14:textId="77777777" w:rsidR="00BE3E29" w:rsidRDefault="00BE3E29" w:rsidP="00BE3E29">
      <w:pPr>
        <w:pStyle w:val="Heading2"/>
      </w:pPr>
      <w:bookmarkStart w:id="57" w:name="_Toc492041757"/>
      <w:r>
        <w:t>Script Editor (E)</w:t>
      </w:r>
      <w:bookmarkEnd w:id="57"/>
    </w:p>
    <w:p w14:paraId="05D7A31C" w14:textId="7E8C97F9" w:rsidR="00BE3E29" w:rsidRDefault="00BE3E29" w:rsidP="00BE3E29">
      <w:r>
        <w:t xml:space="preserve">De </w:t>
      </w:r>
      <w:r w:rsidR="00507024">
        <w:t>Script Editor</w:t>
      </w:r>
      <w:r>
        <w:t xml:space="preserve"> is het gedeelte waarin je in de nabije toekomst scripts gaat bouwen. </w:t>
      </w:r>
      <w:r w:rsidR="006D33E3">
        <w:t>Om de script-editor te zien</w:t>
      </w:r>
      <w:ins w:id="58" w:author="Faber, H." w:date="2017-09-19T16:03:00Z">
        <w:r w:rsidR="00DD53F6">
          <w:t>,</w:t>
        </w:r>
      </w:ins>
      <w:r w:rsidR="006D33E3">
        <w:t xml:space="preserve"> moet er een script geopend zijn. </w:t>
      </w:r>
      <w:r>
        <w:t xml:space="preserve">Een script is een verzameling aan code regels die bij elkaar horen en in een specifiek bestand staan: </w:t>
      </w:r>
      <w:r>
        <w:rPr>
          <w:i/>
        </w:rPr>
        <w:t>een script-file</w:t>
      </w:r>
      <w:r>
        <w:t xml:space="preserve">. Een </w:t>
      </w:r>
      <w:ins w:id="59" w:author="Faber, H." w:date="2017-09-19T16:04:00Z">
        <w:r w:rsidR="00B762CA">
          <w:t xml:space="preserve">Matlab </w:t>
        </w:r>
      </w:ins>
      <w:r>
        <w:t xml:space="preserve">script heeft </w:t>
      </w:r>
      <w:del w:id="60" w:author="Faber, H." w:date="2017-09-19T16:04:00Z">
        <w:r w:rsidR="006D33E3" w:rsidDel="00B762CA">
          <w:delText xml:space="preserve">in Matlab </w:delText>
        </w:r>
      </w:del>
      <w:r>
        <w:t xml:space="preserve">de extensie </w:t>
      </w:r>
      <w:r>
        <w:rPr>
          <w:i/>
        </w:rPr>
        <w:t>.m</w:t>
      </w:r>
      <w:r>
        <w:t xml:space="preserve">. Elke regel code in een script kan worden uitgevoerd in het </w:t>
      </w:r>
      <w:r w:rsidR="000C42B8">
        <w:t>Command Window</w:t>
      </w:r>
      <w:r>
        <w:t>s (A). Je kunt een script dus zien als</w:t>
      </w:r>
      <w:ins w:id="61" w:author="Faber, H." w:date="2017-09-19T16:04:00Z">
        <w:r w:rsidR="00B762CA">
          <w:t xml:space="preserve"> een</w:t>
        </w:r>
      </w:ins>
      <w:r>
        <w:t xml:space="preserve"> stel gecombineerde operaties</w:t>
      </w:r>
      <w:del w:id="62" w:author="Faber, H." w:date="2017-09-19T16:04:00Z">
        <w:r w:rsidDel="00B762CA">
          <w:delText xml:space="preserve"> zoals in de paragraaf over de </w:delText>
        </w:r>
        <w:r w:rsidR="000C42B8" w:rsidDel="00B762CA">
          <w:delText>Command Window</w:delText>
        </w:r>
      </w:del>
      <w:r>
        <w:t>.</w:t>
      </w:r>
    </w:p>
    <w:p w14:paraId="3C992CFC" w14:textId="24232869" w:rsidR="00BE3E29" w:rsidRDefault="00BE3E29" w:rsidP="00BE3E29">
      <w:pPr>
        <w:rPr>
          <w:b/>
        </w:rPr>
      </w:pPr>
      <w:r>
        <w:rPr>
          <w:b/>
          <w:noProof/>
          <w:lang w:val="en-US"/>
        </w:rPr>
        <w:drawing>
          <wp:inline distT="0" distB="0" distL="0" distR="0" wp14:anchorId="598AE5C3" wp14:editId="409D3F09">
            <wp:extent cx="333422" cy="64779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Script.png"/>
                    <pic:cNvPicPr/>
                  </pic:nvPicPr>
                  <pic:blipFill>
                    <a:blip r:embed="rId19">
                      <a:extLst>
                        <a:ext uri="{28A0092B-C50C-407E-A947-70E740481C1C}">
                          <a14:useLocalDpi xmlns:a14="http://schemas.microsoft.com/office/drawing/2010/main" val="0"/>
                        </a:ext>
                      </a:extLst>
                    </a:blip>
                    <a:stretch>
                      <a:fillRect/>
                    </a:stretch>
                  </pic:blipFill>
                  <pic:spPr>
                    <a:xfrm>
                      <a:off x="0" y="0"/>
                      <a:ext cx="333422" cy="647790"/>
                    </a:xfrm>
                    <a:prstGeom prst="rect">
                      <a:avLst/>
                    </a:prstGeom>
                  </pic:spPr>
                </pic:pic>
              </a:graphicData>
            </a:graphic>
          </wp:inline>
        </w:drawing>
      </w:r>
      <w:r w:rsidR="00A8270F">
        <w:rPr>
          <w:b/>
        </w:rPr>
        <w:t xml:space="preserve"> Druk op de button New script</w:t>
      </w:r>
      <w:r w:rsidR="00507024">
        <w:rPr>
          <w:b/>
        </w:rPr>
        <w:t xml:space="preserve"> (</w:t>
      </w:r>
      <w:r w:rsidR="00507024" w:rsidRPr="00507024">
        <w:rPr>
          <w:b/>
        </w:rPr>
        <w:t>in tabblad EDITOR)</w:t>
      </w:r>
      <w:r w:rsidR="00A8270F" w:rsidRPr="00507024">
        <w:rPr>
          <w:b/>
        </w:rPr>
        <w:t>.</w:t>
      </w:r>
      <w:r w:rsidR="00A8270F">
        <w:rPr>
          <w:b/>
        </w:rPr>
        <w:t xml:space="preserve"> </w:t>
      </w:r>
    </w:p>
    <w:p w14:paraId="5B5F81C8" w14:textId="02776B4C" w:rsidR="00A8270F" w:rsidRDefault="00A8270F" w:rsidP="00BE3E29">
      <w:r>
        <w:t>Nu is er in de Script Editor</w:t>
      </w:r>
      <w:r w:rsidR="00507024">
        <w:t xml:space="preserve"> (</w:t>
      </w:r>
      <w:r>
        <w:t xml:space="preserve">een nieuw script aangemaakt dat waarschijnlijk de naam </w:t>
      </w:r>
      <w:r>
        <w:rPr>
          <w:i/>
        </w:rPr>
        <w:t>Untitled</w:t>
      </w:r>
      <w:r>
        <w:t xml:space="preserve"> heeft.</w:t>
      </w:r>
    </w:p>
    <w:tbl>
      <w:tblPr>
        <w:tblStyle w:val="TableGrid"/>
        <w:tblW w:w="0" w:type="auto"/>
        <w:tblLook w:val="04A0" w:firstRow="1" w:lastRow="0" w:firstColumn="1" w:lastColumn="0" w:noHBand="0" w:noVBand="1"/>
      </w:tblPr>
      <w:tblGrid>
        <w:gridCol w:w="9062"/>
      </w:tblGrid>
      <w:tr w:rsidR="00947F70" w:rsidRPr="00947F70" w14:paraId="6D48A2AA" w14:textId="77777777" w:rsidTr="00DF611E">
        <w:tc>
          <w:tcPr>
            <w:tcW w:w="9062" w:type="dxa"/>
            <w:shd w:val="clear" w:color="auto" w:fill="D9D9D9" w:themeFill="background1" w:themeFillShade="D9"/>
          </w:tcPr>
          <w:p w14:paraId="7A02C55F" w14:textId="77777777" w:rsidR="00947F70" w:rsidRPr="00947F70" w:rsidRDefault="00947F70" w:rsidP="00947F70">
            <w:pPr>
              <w:rPr>
                <w:rFonts w:eastAsia="Times New Roman" w:cs="Times New Roman"/>
              </w:rPr>
            </w:pPr>
            <w:r>
              <w:rPr>
                <w:rFonts w:eastAsia="Times New Roman" w:cs="Times New Roman"/>
                <w:noProof/>
                <w:lang w:val="en-US"/>
              </w:rPr>
              <w:drawing>
                <wp:anchor distT="0" distB="0" distL="114300" distR="114300" simplePos="0" relativeHeight="251669504" behindDoc="0" locked="0" layoutInCell="1" allowOverlap="1" wp14:anchorId="6B8803E6" wp14:editId="5C0A8145">
                  <wp:simplePos x="0" y="0"/>
                  <wp:positionH relativeFrom="column">
                    <wp:posOffset>2769870</wp:posOffset>
                  </wp:positionH>
                  <wp:positionV relativeFrom="paragraph">
                    <wp:posOffset>32164</wp:posOffset>
                  </wp:positionV>
                  <wp:extent cx="2771775" cy="1171575"/>
                  <wp:effectExtent l="0" t="0" r="9525" b="9525"/>
                  <wp:wrapSquare wrapText="bothSides"/>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ipt-enable-datatips.PNG"/>
                          <pic:cNvPicPr/>
                        </pic:nvPicPr>
                        <pic:blipFill>
                          <a:blip r:embed="rId20">
                            <a:extLst>
                              <a:ext uri="{28A0092B-C50C-407E-A947-70E740481C1C}">
                                <a14:useLocalDpi xmlns:a14="http://schemas.microsoft.com/office/drawing/2010/main" val="0"/>
                              </a:ext>
                            </a:extLst>
                          </a:blip>
                          <a:stretch>
                            <a:fillRect/>
                          </a:stretch>
                        </pic:blipFill>
                        <pic:spPr>
                          <a:xfrm>
                            <a:off x="0" y="0"/>
                            <a:ext cx="2771775" cy="1171575"/>
                          </a:xfrm>
                          <a:prstGeom prst="rect">
                            <a:avLst/>
                          </a:prstGeom>
                        </pic:spPr>
                      </pic:pic>
                    </a:graphicData>
                  </a:graphic>
                </wp:anchor>
              </w:drawing>
            </w:r>
          </w:p>
          <w:p w14:paraId="575AC70B" w14:textId="77777777" w:rsidR="00947F70" w:rsidRDefault="00947F70" w:rsidP="00947F70">
            <w:pPr>
              <w:rPr>
                <w:rFonts w:eastAsia="Times New Roman" w:cs="Times New Roman"/>
              </w:rPr>
            </w:pPr>
            <w:r>
              <w:rPr>
                <w:rFonts w:eastAsia="Times New Roman" w:cs="Times New Roman"/>
                <w:noProof/>
                <w:lang w:val="en-US"/>
              </w:rPr>
              <mc:AlternateContent>
                <mc:Choice Requires="wps">
                  <w:drawing>
                    <wp:anchor distT="0" distB="0" distL="114300" distR="114300" simplePos="0" relativeHeight="251670528" behindDoc="0" locked="0" layoutInCell="1" allowOverlap="1" wp14:anchorId="1A0E1181" wp14:editId="28C248BF">
                      <wp:simplePos x="0" y="0"/>
                      <wp:positionH relativeFrom="column">
                        <wp:posOffset>769786</wp:posOffset>
                      </wp:positionH>
                      <wp:positionV relativeFrom="paragraph">
                        <wp:posOffset>282989</wp:posOffset>
                      </wp:positionV>
                      <wp:extent cx="3012992" cy="461176"/>
                      <wp:effectExtent l="19050" t="38100" r="16510" b="129540"/>
                      <wp:wrapNone/>
                      <wp:docPr id="59" name="Rechte verbindingslijn met pijl 59"/>
                      <wp:cNvGraphicFramePr/>
                      <a:graphic xmlns:a="http://schemas.openxmlformats.org/drawingml/2006/main">
                        <a:graphicData uri="http://schemas.microsoft.com/office/word/2010/wordprocessingShape">
                          <wps:wsp>
                            <wps:cNvCnPr/>
                            <wps:spPr>
                              <a:xfrm>
                                <a:off x="0" y="0"/>
                                <a:ext cx="3012992" cy="461176"/>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EEFB1F" id="_x0000_t32" coordsize="21600,21600" o:spt="32" o:oned="t" path="m,l21600,21600e" filled="f">
                      <v:path arrowok="t" fillok="f" o:connecttype="none"/>
                      <o:lock v:ext="edit" shapetype="t"/>
                    </v:shapetype>
                    <v:shape id="Rechte verbindingslijn met pijl 59" o:spid="_x0000_s1026" type="#_x0000_t32" style="position:absolute;margin-left:60.6pt;margin-top:22.3pt;width:237.25pt;height:3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" strokecolor="red" strokeweight="6pt">
                      <v:stroke endarrow="block" joinstyle="miter"/>
                    </v:shape>
                  </w:pict>
                </mc:Fallback>
              </mc:AlternateContent>
            </w:r>
            <w:r>
              <w:rPr>
                <w:rFonts w:eastAsia="Times New Roman" w:cs="Times New Roman"/>
              </w:rPr>
              <w:t xml:space="preserve">Zorg dat de volgende checkbox in Matlab is aangevinkt: </w:t>
            </w:r>
          </w:p>
          <w:p w14:paraId="5092E2D0" w14:textId="77777777" w:rsidR="00EC0C0A" w:rsidRDefault="00EC0C0A" w:rsidP="00947F70">
            <w:pPr>
              <w:rPr>
                <w:rFonts w:eastAsia="Times New Roman" w:cs="Times New Roman"/>
              </w:rPr>
            </w:pPr>
          </w:p>
          <w:p w14:paraId="2E141C08" w14:textId="77777777" w:rsidR="00EC0C0A" w:rsidRPr="00947F70" w:rsidRDefault="00EC0C0A" w:rsidP="00947F70">
            <w:pPr>
              <w:rPr>
                <w:rFonts w:eastAsia="Times New Roman" w:cs="Times New Roman"/>
              </w:rPr>
            </w:pPr>
            <w:r>
              <w:rPr>
                <w:rFonts w:eastAsia="Times New Roman" w:cs="Times New Roman"/>
              </w:rPr>
              <w:t>Deze optie staat in het tabblad VIEW</w:t>
            </w:r>
          </w:p>
          <w:p w14:paraId="548429E9" w14:textId="77777777" w:rsidR="00947F70" w:rsidRPr="00947F70" w:rsidRDefault="00947F70" w:rsidP="00947F70">
            <w:pPr>
              <w:rPr>
                <w:rFonts w:eastAsia="Times New Roman" w:cs="Times New Roman"/>
              </w:rPr>
            </w:pPr>
          </w:p>
        </w:tc>
      </w:tr>
    </w:tbl>
    <w:p w14:paraId="1695377D" w14:textId="77777777" w:rsidR="00947F70" w:rsidRPr="00947F70" w:rsidRDefault="00947F70" w:rsidP="00947F70">
      <w:pPr>
        <w:rPr>
          <w:rFonts w:eastAsia="Times New Roman" w:cs="Times New Roman"/>
        </w:rPr>
      </w:pPr>
    </w:p>
    <w:p w14:paraId="757E8741" w14:textId="559A59BE" w:rsidR="00EC0C0A" w:rsidRDefault="00A8270F" w:rsidP="00EC0C0A">
      <w:pPr>
        <w:rPr>
          <w:color w:val="FF0000"/>
          <w:sz w:val="24"/>
        </w:rPr>
      </w:pPr>
      <w:r>
        <w:rPr>
          <w:noProof/>
          <w:lang w:val="en-US"/>
        </w:rPr>
        <w:drawing>
          <wp:inline distT="0" distB="0" distL="0" distR="0" wp14:anchorId="406D9AC8" wp14:editId="47D7CADD">
            <wp:extent cx="314369" cy="666843"/>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ttonSave.PNG"/>
                    <pic:cNvPicPr/>
                  </pic:nvPicPr>
                  <pic:blipFill>
                    <a:blip r:embed="rId21">
                      <a:extLst>
                        <a:ext uri="{28A0092B-C50C-407E-A947-70E740481C1C}">
                          <a14:useLocalDpi xmlns:a14="http://schemas.microsoft.com/office/drawing/2010/main" val="0"/>
                        </a:ext>
                      </a:extLst>
                    </a:blip>
                    <a:stretch>
                      <a:fillRect/>
                    </a:stretch>
                  </pic:blipFill>
                  <pic:spPr>
                    <a:xfrm>
                      <a:off x="0" y="0"/>
                      <a:ext cx="314369" cy="666843"/>
                    </a:xfrm>
                    <a:prstGeom prst="rect">
                      <a:avLst/>
                    </a:prstGeom>
                  </pic:spPr>
                </pic:pic>
              </a:graphicData>
            </a:graphic>
          </wp:inline>
        </w:drawing>
      </w:r>
      <w:r>
        <w:t xml:space="preserve"> </w:t>
      </w:r>
      <w:r>
        <w:rPr>
          <w:b/>
        </w:rPr>
        <w:t xml:space="preserve">Druk op save </w:t>
      </w:r>
      <w:r w:rsidR="00507024">
        <w:rPr>
          <w:b/>
        </w:rPr>
        <w:t xml:space="preserve"> (</w:t>
      </w:r>
      <w:r w:rsidR="00507024" w:rsidRPr="00507024">
        <w:rPr>
          <w:b/>
        </w:rPr>
        <w:t>in tabblad EDITOR)</w:t>
      </w:r>
      <w:r w:rsidR="00507024">
        <w:rPr>
          <w:b/>
        </w:rPr>
        <w:t xml:space="preserve"> </w:t>
      </w:r>
      <w:r>
        <w:rPr>
          <w:b/>
        </w:rPr>
        <w:t>en geef het script een handige</w:t>
      </w:r>
      <w:r w:rsidR="00B44E9C">
        <w:rPr>
          <w:b/>
        </w:rPr>
        <w:t xml:space="preserve"> en </w:t>
      </w:r>
      <w:del w:id="63" w:author="Faber, H." w:date="2017-09-19T16:05:00Z">
        <w:r w:rsidR="00B44E9C" w:rsidDel="00106D82">
          <w:rPr>
            <w:b/>
          </w:rPr>
          <w:delText xml:space="preserve">snel </w:delText>
        </w:r>
      </w:del>
      <w:r w:rsidR="00B44E9C">
        <w:rPr>
          <w:b/>
        </w:rPr>
        <w:t>herkenbare</w:t>
      </w:r>
      <w:r>
        <w:rPr>
          <w:b/>
        </w:rPr>
        <w:t xml:space="preserve"> naam.</w:t>
      </w:r>
      <w:r w:rsidR="00EC0C0A" w:rsidRPr="00EC0C0A">
        <w:rPr>
          <w:color w:val="FF0000"/>
          <w:sz w:val="24"/>
        </w:rPr>
        <w:t xml:space="preserve"> </w:t>
      </w:r>
    </w:p>
    <w:p w14:paraId="51CE93AD" w14:textId="7D043F84" w:rsidR="00507024" w:rsidRPr="00507024" w:rsidRDefault="00507024" w:rsidP="00EC0C0A">
      <w:pPr>
        <w:rPr>
          <w:b/>
        </w:rPr>
      </w:pPr>
      <w:r w:rsidRPr="00DB63EE">
        <w:rPr>
          <w:noProof/>
          <w:color w:val="FF0000"/>
          <w:sz w:val="24"/>
          <w:lang w:val="en-US"/>
        </w:rPr>
        <w:drawing>
          <wp:inline distT="0" distB="0" distL="0" distR="0" wp14:anchorId="2705ABD5" wp14:editId="190B175A">
            <wp:extent cx="5760720" cy="6886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4294" b="22312"/>
                    <a:stretch/>
                  </pic:blipFill>
                  <pic:spPr bwMode="auto">
                    <a:xfrm>
                      <a:off x="0" y="0"/>
                      <a:ext cx="5760720" cy="688640"/>
                    </a:xfrm>
                    <a:prstGeom prst="rect">
                      <a:avLst/>
                    </a:prstGeom>
                    <a:ln>
                      <a:noFill/>
                    </a:ln>
                    <a:extLst>
                      <a:ext uri="{53640926-AAD7-44D8-BBD7-CCE9431645EC}">
                        <a14:shadowObscured xmlns:a14="http://schemas.microsoft.com/office/drawing/2010/main"/>
                      </a:ext>
                    </a:extLst>
                  </pic:spPr>
                </pic:pic>
              </a:graphicData>
            </a:graphic>
          </wp:inline>
        </w:drawing>
      </w:r>
    </w:p>
    <w:p w14:paraId="1217C872" w14:textId="77777777" w:rsidR="00EC0C0A" w:rsidRPr="003F2634" w:rsidRDefault="00EC0C0A" w:rsidP="003F2634">
      <w:pPr>
        <w:pStyle w:val="ListParagraph"/>
        <w:numPr>
          <w:ilvl w:val="0"/>
          <w:numId w:val="17"/>
        </w:numPr>
        <w:rPr>
          <w:color w:val="FF0000"/>
          <w:sz w:val="28"/>
        </w:rPr>
      </w:pPr>
      <w:r w:rsidRPr="003F2634">
        <w:rPr>
          <w:color w:val="FF0000"/>
          <w:sz w:val="28"/>
        </w:rPr>
        <w:t xml:space="preserve">LET OP! Je mag geen spaties in Matlab scriptnamen gebruiken! </w:t>
      </w:r>
    </w:p>
    <w:p w14:paraId="35716C65" w14:textId="5C5F1D0C" w:rsidR="00EC0C0A" w:rsidRDefault="00EC0C0A" w:rsidP="003F2634">
      <w:pPr>
        <w:pStyle w:val="ListParagraph"/>
        <w:numPr>
          <w:ilvl w:val="0"/>
          <w:numId w:val="17"/>
        </w:numPr>
        <w:rPr>
          <w:color w:val="FF0000"/>
          <w:sz w:val="28"/>
        </w:rPr>
      </w:pPr>
      <w:r w:rsidRPr="003F2634">
        <w:rPr>
          <w:color w:val="FF0000"/>
          <w:sz w:val="28"/>
        </w:rPr>
        <w:t>Ook mag een scriptnaam niet beginnen met een numerieke waarde</w:t>
      </w:r>
      <w:r w:rsidR="006D33E3">
        <w:rPr>
          <w:color w:val="FF0000"/>
          <w:sz w:val="28"/>
        </w:rPr>
        <w:t xml:space="preserve"> (een getal)</w:t>
      </w:r>
      <w:r w:rsidRPr="003F2634">
        <w:rPr>
          <w:color w:val="FF0000"/>
          <w:sz w:val="28"/>
        </w:rPr>
        <w:t>.</w:t>
      </w:r>
    </w:p>
    <w:p w14:paraId="6332132C" w14:textId="12E86077" w:rsidR="003F2634" w:rsidRDefault="003F2634" w:rsidP="003F2634">
      <w:pPr>
        <w:pStyle w:val="ListParagraph"/>
        <w:numPr>
          <w:ilvl w:val="0"/>
          <w:numId w:val="17"/>
        </w:numPr>
        <w:rPr>
          <w:color w:val="FF0000"/>
          <w:sz w:val="28"/>
        </w:rPr>
      </w:pPr>
      <w:r>
        <w:rPr>
          <w:color w:val="FF0000"/>
          <w:sz w:val="28"/>
        </w:rPr>
        <w:t xml:space="preserve">Zorg dat je een script in een folder plaatst met een </w:t>
      </w:r>
      <w:r w:rsidR="005B5508">
        <w:rPr>
          <w:color w:val="FF0000"/>
          <w:sz w:val="28"/>
        </w:rPr>
        <w:t>folder</w:t>
      </w:r>
      <w:r>
        <w:rPr>
          <w:color w:val="FF0000"/>
          <w:sz w:val="28"/>
        </w:rPr>
        <w:t>naam waaruit je kunt afleiden wat er in staat. Doe je dit niet</w:t>
      </w:r>
      <w:r w:rsidR="005B5508">
        <w:rPr>
          <w:color w:val="FF0000"/>
          <w:sz w:val="28"/>
        </w:rPr>
        <w:t>,</w:t>
      </w:r>
      <w:r>
        <w:rPr>
          <w:color w:val="FF0000"/>
          <w:sz w:val="28"/>
        </w:rPr>
        <w:t xml:space="preserve"> dan pluk je daar later de ‘rotte’ vruchten van.</w:t>
      </w:r>
      <w:r w:rsidR="001E793F">
        <w:rPr>
          <w:color w:val="FF0000"/>
          <w:sz w:val="28"/>
        </w:rPr>
        <w:t xml:space="preserve"> Gebruik bijvoorbeeld de volgende folder hierarchie en scriptnaam:</w:t>
      </w:r>
    </w:p>
    <w:p w14:paraId="2DC23CE5" w14:textId="47A0DF3E" w:rsidR="001E793F" w:rsidRPr="003F2634" w:rsidRDefault="001E793F" w:rsidP="001E793F">
      <w:pPr>
        <w:pStyle w:val="ListParagraph"/>
        <w:numPr>
          <w:ilvl w:val="1"/>
          <w:numId w:val="17"/>
        </w:numPr>
        <w:rPr>
          <w:color w:val="FF0000"/>
          <w:sz w:val="28"/>
        </w:rPr>
      </w:pPr>
      <w:r>
        <w:rPr>
          <w:color w:val="FF0000"/>
          <w:sz w:val="28"/>
        </w:rPr>
        <w:t xml:space="preserve">Biostatica – Matlab \ Week1_1 \ Scripts \ </w:t>
      </w:r>
      <w:r>
        <w:rPr>
          <w:i/>
          <w:color w:val="FF0000"/>
          <w:sz w:val="28"/>
        </w:rPr>
        <w:t>hetEersteScript.m</w:t>
      </w:r>
    </w:p>
    <w:p w14:paraId="5E8F3771" w14:textId="77777777" w:rsidR="003F2634" w:rsidRPr="00EC0C0A" w:rsidRDefault="003F2634" w:rsidP="00EC0C0A">
      <w:pPr>
        <w:rPr>
          <w:color w:val="FF0000"/>
          <w:sz w:val="28"/>
        </w:rPr>
      </w:pPr>
    </w:p>
    <w:p w14:paraId="5B583442" w14:textId="77777777" w:rsidR="00A8270F" w:rsidRDefault="00A8270F" w:rsidP="00BE3E29">
      <w:pPr>
        <w:rPr>
          <w:b/>
        </w:rPr>
      </w:pPr>
      <w:r>
        <w:rPr>
          <w:b/>
        </w:rPr>
        <w:t>Typ in de eerste regel van het script: 5+5</w:t>
      </w:r>
    </w:p>
    <w:p w14:paraId="61D9B273" w14:textId="77777777" w:rsidR="00383423" w:rsidRDefault="00383423" w:rsidP="00BE3E29">
      <w:r>
        <w:t>Je hebt, als het goed is, de volgende situatie</w:t>
      </w:r>
      <w:r w:rsidR="00A03169">
        <w:t xml:space="preserve"> (zie </w:t>
      </w:r>
      <w:r w:rsidR="00A03169">
        <w:fldChar w:fldCharType="begin"/>
      </w:r>
      <w:r w:rsidR="00A03169">
        <w:instrText xml:space="preserve"> REF _Ref474492801 \h </w:instrText>
      </w:r>
      <w:r w:rsidR="00A03169">
        <w:fldChar w:fldCharType="separate"/>
      </w:r>
      <w:r w:rsidR="001E49D3">
        <w:t xml:space="preserve">Figuur </w:t>
      </w:r>
      <w:r w:rsidR="001E49D3">
        <w:rPr>
          <w:noProof/>
        </w:rPr>
        <w:t>5</w:t>
      </w:r>
      <w:r w:rsidR="00A03169">
        <w:fldChar w:fldCharType="end"/>
      </w:r>
      <w:r w:rsidR="00A03169">
        <w:t>)</w:t>
      </w:r>
      <w:r>
        <w:t>:</w:t>
      </w:r>
    </w:p>
    <w:p w14:paraId="779FC3E2" w14:textId="77777777" w:rsidR="00383423" w:rsidRDefault="00383423" w:rsidP="00383423">
      <w:pPr>
        <w:keepNext/>
        <w:jc w:val="center"/>
      </w:pPr>
      <w:r>
        <w:rPr>
          <w:noProof/>
          <w:lang w:val="en-US"/>
        </w:rPr>
        <w:drawing>
          <wp:inline distT="0" distB="0" distL="0" distR="0" wp14:anchorId="3C8E62D1" wp14:editId="3D71C04C">
            <wp:extent cx="2520000" cy="1063126"/>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iptEditorVijfPlusVijf.PNG"/>
                    <pic:cNvPicPr/>
                  </pic:nvPicPr>
                  <pic:blipFill>
                    <a:blip r:embed="rId23">
                      <a:extLst>
                        <a:ext uri="{28A0092B-C50C-407E-A947-70E740481C1C}">
                          <a14:useLocalDpi xmlns:a14="http://schemas.microsoft.com/office/drawing/2010/main" val="0"/>
                        </a:ext>
                      </a:extLst>
                    </a:blip>
                    <a:stretch>
                      <a:fillRect/>
                    </a:stretch>
                  </pic:blipFill>
                  <pic:spPr>
                    <a:xfrm>
                      <a:off x="0" y="0"/>
                      <a:ext cx="2520000" cy="1063126"/>
                    </a:xfrm>
                    <a:prstGeom prst="rect">
                      <a:avLst/>
                    </a:prstGeom>
                  </pic:spPr>
                </pic:pic>
              </a:graphicData>
            </a:graphic>
          </wp:inline>
        </w:drawing>
      </w:r>
    </w:p>
    <w:p w14:paraId="472ABAB3" w14:textId="77777777" w:rsidR="00383423" w:rsidRPr="00383423" w:rsidRDefault="00383423" w:rsidP="00383423">
      <w:pPr>
        <w:pStyle w:val="Caption"/>
        <w:jc w:val="center"/>
      </w:pPr>
      <w:bookmarkStart w:id="64" w:name="_Ref474492801"/>
      <w:r>
        <w:t xml:space="preserve">Figuur </w:t>
      </w:r>
      <w:fldSimple w:instr=" SEQ Figuur \* ARABIC ">
        <w:r w:rsidR="001E49D3">
          <w:rPr>
            <w:noProof/>
          </w:rPr>
          <w:t>5</w:t>
        </w:r>
      </w:fldSimple>
      <w:bookmarkEnd w:id="64"/>
      <w:r>
        <w:t xml:space="preserve">: </w:t>
      </w:r>
      <w:r w:rsidR="00A03169">
        <w:t>de operatie vijf plus vijf in een script binnen de Script Editor.</w:t>
      </w:r>
    </w:p>
    <w:p w14:paraId="4D4939C5" w14:textId="77777777" w:rsidR="00A8270F" w:rsidRDefault="00A8270F" w:rsidP="00BE3E29">
      <w:pPr>
        <w:rPr>
          <w:b/>
        </w:rPr>
      </w:pPr>
      <w:r>
        <w:rPr>
          <w:b/>
        </w:rPr>
        <w:t>Druk op save (of maak gebruik van de snelkoppeling CTRL+s)</w:t>
      </w:r>
    </w:p>
    <w:p w14:paraId="0D3A251E" w14:textId="1D71A491" w:rsidR="00A8270F" w:rsidRDefault="00A8270F" w:rsidP="00BE3E29">
      <w:pPr>
        <w:rPr>
          <w:b/>
        </w:rPr>
      </w:pPr>
      <w:r>
        <w:rPr>
          <w:b/>
          <w:noProof/>
          <w:lang w:val="en-US"/>
        </w:rPr>
        <w:drawing>
          <wp:inline distT="0" distB="0" distL="0" distR="0" wp14:anchorId="4FEAEB51" wp14:editId="025255C0">
            <wp:extent cx="352474" cy="64779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ttonRun.PNG"/>
                    <pic:cNvPicPr/>
                  </pic:nvPicPr>
                  <pic:blipFill>
                    <a:blip r:embed="rId24">
                      <a:extLst>
                        <a:ext uri="{28A0092B-C50C-407E-A947-70E740481C1C}">
                          <a14:useLocalDpi xmlns:a14="http://schemas.microsoft.com/office/drawing/2010/main" val="0"/>
                        </a:ext>
                      </a:extLst>
                    </a:blip>
                    <a:stretch>
                      <a:fillRect/>
                    </a:stretch>
                  </pic:blipFill>
                  <pic:spPr>
                    <a:xfrm>
                      <a:off x="0" y="0"/>
                      <a:ext cx="352474" cy="647790"/>
                    </a:xfrm>
                    <a:prstGeom prst="rect">
                      <a:avLst/>
                    </a:prstGeom>
                  </pic:spPr>
                </pic:pic>
              </a:graphicData>
            </a:graphic>
          </wp:inline>
        </w:drawing>
      </w:r>
      <w:r>
        <w:rPr>
          <w:b/>
        </w:rPr>
        <w:t xml:space="preserve"> Druk nu op Run (of maak gebruik van de snelkoppeling F5</w:t>
      </w:r>
      <w:r w:rsidR="006D33E3">
        <w:rPr>
          <w:b/>
        </w:rPr>
        <w:t xml:space="preserve"> of COMMAND+ALT+R op MAC</w:t>
      </w:r>
      <w:r>
        <w:rPr>
          <w:b/>
        </w:rPr>
        <w:t>)</w:t>
      </w:r>
      <w:ins w:id="65" w:author="Faber, H." w:date="2017-09-19T16:06:00Z">
        <w:r w:rsidR="00106D82">
          <w:rPr>
            <w:b/>
          </w:rPr>
          <w:t>.</w:t>
        </w:r>
      </w:ins>
    </w:p>
    <w:p w14:paraId="0AAEAE9E" w14:textId="632340E3" w:rsidR="00A8270F" w:rsidRDefault="00A8270F" w:rsidP="00BE3E29">
      <w:r>
        <w:t>Wat is er nu verander</w:t>
      </w:r>
      <w:ins w:id="66" w:author="Faber, H." w:date="2017-09-19T16:06:00Z">
        <w:r w:rsidR="00106D82">
          <w:t>d</w:t>
        </w:r>
      </w:ins>
      <w:del w:id="67" w:author="Faber, H." w:date="2017-09-19T16:06:00Z">
        <w:r w:rsidDel="00106D82">
          <w:delText>t</w:delText>
        </w:r>
      </w:del>
      <w:r>
        <w:t xml:space="preserve"> in </w:t>
      </w:r>
      <w:ins w:id="68" w:author="Faber, H." w:date="2017-09-19T16:06:00Z">
        <w:r w:rsidR="00106D82">
          <w:t>het</w:t>
        </w:r>
      </w:ins>
      <w:del w:id="69" w:author="Faber, H." w:date="2017-09-19T16:06:00Z">
        <w:r w:rsidDel="00106D82">
          <w:delText>de</w:delText>
        </w:r>
      </w:del>
      <w:r>
        <w:t xml:space="preserve"> </w:t>
      </w:r>
      <w:r w:rsidR="000C42B8">
        <w:t>Command Window</w:t>
      </w:r>
      <w:r>
        <w:t xml:space="preserve">? </w:t>
      </w:r>
    </w:p>
    <w:p w14:paraId="6A6D9825" w14:textId="47054F4F" w:rsidR="00A8270F" w:rsidRDefault="00A8270F" w:rsidP="00BE3E29">
      <w:r>
        <w:t>Als het goed is</w:t>
      </w:r>
      <w:ins w:id="70" w:author="Faber, H." w:date="2017-09-19T16:06:00Z">
        <w:r w:rsidR="00106D82">
          <w:t>,</w:t>
        </w:r>
      </w:ins>
      <w:r>
        <w:t xml:space="preserve"> zie</w:t>
      </w:r>
      <w:r w:rsidR="005B580B">
        <w:t xml:space="preserve"> je dit staan in </w:t>
      </w:r>
      <w:ins w:id="71" w:author="Faber, H." w:date="2017-09-19T16:06:00Z">
        <w:r w:rsidR="00106D82">
          <w:t>het</w:t>
        </w:r>
      </w:ins>
      <w:del w:id="72" w:author="Faber, H." w:date="2017-09-19T16:06:00Z">
        <w:r w:rsidR="005B580B" w:rsidDel="00106D82">
          <w:delText>de</w:delText>
        </w:r>
      </w:del>
      <w:r w:rsidR="005B580B">
        <w:t xml:space="preserve"> </w:t>
      </w:r>
      <w:r w:rsidR="000C42B8">
        <w:t>Command Window</w:t>
      </w:r>
      <w:r w:rsidR="005B580B">
        <w:t>:</w:t>
      </w:r>
    </w:p>
    <w:p w14:paraId="0972BEDA" w14:textId="77777777" w:rsidR="005B580B" w:rsidRDefault="00A8270F" w:rsidP="005B580B">
      <w:pPr>
        <w:keepNext/>
        <w:jc w:val="center"/>
      </w:pPr>
      <w:r>
        <w:rPr>
          <w:noProof/>
          <w:lang w:val="en-US"/>
        </w:rPr>
        <w:drawing>
          <wp:inline distT="0" distB="0" distL="0" distR="0" wp14:anchorId="2BB059A1" wp14:editId="276B35C8">
            <wp:extent cx="1286054" cy="971686"/>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sTienPlusTien.PNG"/>
                    <pic:cNvPicPr/>
                  </pic:nvPicPr>
                  <pic:blipFill>
                    <a:blip r:embed="rId25">
                      <a:extLst>
                        <a:ext uri="{28A0092B-C50C-407E-A947-70E740481C1C}">
                          <a14:useLocalDpi xmlns:a14="http://schemas.microsoft.com/office/drawing/2010/main" val="0"/>
                        </a:ext>
                      </a:extLst>
                    </a:blip>
                    <a:stretch>
                      <a:fillRect/>
                    </a:stretch>
                  </pic:blipFill>
                  <pic:spPr>
                    <a:xfrm>
                      <a:off x="0" y="0"/>
                      <a:ext cx="1286054" cy="971686"/>
                    </a:xfrm>
                    <a:prstGeom prst="rect">
                      <a:avLst/>
                    </a:prstGeom>
                  </pic:spPr>
                </pic:pic>
              </a:graphicData>
            </a:graphic>
          </wp:inline>
        </w:drawing>
      </w:r>
    </w:p>
    <w:p w14:paraId="12106AE5" w14:textId="2E11ABD7" w:rsidR="00A8270F" w:rsidRPr="00A8270F" w:rsidRDefault="005B580B" w:rsidP="005B580B">
      <w:pPr>
        <w:pStyle w:val="Caption"/>
        <w:jc w:val="center"/>
      </w:pPr>
      <w:r>
        <w:t xml:space="preserve">Figuur </w:t>
      </w:r>
      <w:fldSimple w:instr=" SEQ Figuur \* ARABIC ">
        <w:r w:rsidR="001E49D3">
          <w:rPr>
            <w:noProof/>
          </w:rPr>
          <w:t>6</w:t>
        </w:r>
      </w:fldSimple>
      <w:r>
        <w:t xml:space="preserve">: resultaat in het </w:t>
      </w:r>
      <w:r w:rsidR="000C42B8">
        <w:t>Command Window</w:t>
      </w:r>
      <w:r>
        <w:t xml:space="preserve"> na het uitvoeren van een script.</w:t>
      </w:r>
    </w:p>
    <w:p w14:paraId="1AE1816D" w14:textId="31C05EAB" w:rsidR="0037626E" w:rsidRPr="0037626E" w:rsidRDefault="0037626E" w:rsidP="005B580B">
      <w:r>
        <w:t>Een berekening zoals</w:t>
      </w:r>
      <w:del w:id="73" w:author="Faber, H." w:date="2017-09-19T16:06:00Z">
        <w:r w:rsidDel="00106D82">
          <w:delText>:</w:delText>
        </w:r>
      </w:del>
      <w:r>
        <w:t xml:space="preserve"> 5+5 noemen we in Matlab (of in een andere programmeertaal) een </w:t>
      </w:r>
      <w:r>
        <w:rPr>
          <w:i/>
        </w:rPr>
        <w:t>operatie</w:t>
      </w:r>
      <w:r>
        <w:t xml:space="preserve">. </w:t>
      </w:r>
    </w:p>
    <w:p w14:paraId="582EE8D8" w14:textId="3BFC9F36" w:rsidR="004D00DB" w:rsidRPr="00106D82" w:rsidRDefault="005B580B" w:rsidP="005B580B">
      <w:pPr>
        <w:rPr>
          <w:b/>
          <w:rPrChange w:id="74" w:author="Faber, H." w:date="2017-09-19T16:07:00Z">
            <w:rPr>
              <w:b/>
              <w:i/>
            </w:rPr>
          </w:rPrChange>
        </w:rPr>
      </w:pPr>
      <w:r>
        <w:rPr>
          <w:b/>
        </w:rPr>
        <w:t xml:space="preserve">Vul het script aan met: </w:t>
      </w:r>
      <w:r>
        <w:rPr>
          <w:b/>
          <w:i/>
        </w:rPr>
        <w:t>33-11</w:t>
      </w:r>
      <w:ins w:id="75" w:author="Faber, H." w:date="2017-09-19T16:07:00Z">
        <w:r w:rsidR="00106D82">
          <w:rPr>
            <w:b/>
          </w:rPr>
          <w:t>.</w:t>
        </w:r>
      </w:ins>
    </w:p>
    <w:p w14:paraId="1AA793CB" w14:textId="3AFC90D6" w:rsidR="005B580B" w:rsidRDefault="005B580B" w:rsidP="005B580B">
      <w:pPr>
        <w:rPr>
          <w:b/>
        </w:rPr>
      </w:pPr>
      <w:r>
        <w:rPr>
          <w:b/>
        </w:rPr>
        <w:t>Sla het script op en voer het opnieuw uit</w:t>
      </w:r>
      <w:r w:rsidR="00D26A79">
        <w:rPr>
          <w:b/>
        </w:rPr>
        <w:t xml:space="preserve"> </w:t>
      </w:r>
      <w:r w:rsidR="004A2F59">
        <w:rPr>
          <w:b/>
        </w:rPr>
        <w:t>(Druk op Run of F5 of op COMMAND-ALT-R op een Mac).</w:t>
      </w:r>
    </w:p>
    <w:p w14:paraId="29DD86BF" w14:textId="77777777" w:rsidR="005B580B" w:rsidRDefault="005B580B" w:rsidP="005B580B">
      <w:pPr>
        <w:jc w:val="center"/>
        <w:rPr>
          <w:b/>
        </w:rPr>
      </w:pPr>
      <w:r>
        <w:rPr>
          <w:b/>
          <w:noProof/>
          <w:lang w:val="en-US"/>
        </w:rPr>
        <w:drawing>
          <wp:inline distT="0" distB="0" distL="0" distR="0" wp14:anchorId="56FAFE4A" wp14:editId="75FA4568">
            <wp:extent cx="952633" cy="1714739"/>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sTienPlusTien33Min11.PNG"/>
                    <pic:cNvPicPr/>
                  </pic:nvPicPr>
                  <pic:blipFill>
                    <a:blip r:embed="rId26">
                      <a:extLst>
                        <a:ext uri="{28A0092B-C50C-407E-A947-70E740481C1C}">
                          <a14:useLocalDpi xmlns:a14="http://schemas.microsoft.com/office/drawing/2010/main" val="0"/>
                        </a:ext>
                      </a:extLst>
                    </a:blip>
                    <a:stretch>
                      <a:fillRect/>
                    </a:stretch>
                  </pic:blipFill>
                  <pic:spPr>
                    <a:xfrm>
                      <a:off x="0" y="0"/>
                      <a:ext cx="952633" cy="1714739"/>
                    </a:xfrm>
                    <a:prstGeom prst="rect">
                      <a:avLst/>
                    </a:prstGeom>
                  </pic:spPr>
                </pic:pic>
              </a:graphicData>
            </a:graphic>
          </wp:inline>
        </w:drawing>
      </w:r>
    </w:p>
    <w:p w14:paraId="3287297A" w14:textId="73C20D49" w:rsidR="005B580B" w:rsidRPr="00A8270F" w:rsidRDefault="005B580B" w:rsidP="005B580B">
      <w:pPr>
        <w:pStyle w:val="Caption"/>
        <w:jc w:val="center"/>
      </w:pPr>
      <w:r>
        <w:t xml:space="preserve">Figuur </w:t>
      </w:r>
      <w:fldSimple w:instr=" SEQ Figuur \* ARABIC ">
        <w:r w:rsidR="001E49D3">
          <w:rPr>
            <w:noProof/>
          </w:rPr>
          <w:t>7</w:t>
        </w:r>
      </w:fldSimple>
      <w:r>
        <w:t xml:space="preserve">: resultaat in het </w:t>
      </w:r>
      <w:r w:rsidR="000C42B8">
        <w:t>Command Window</w:t>
      </w:r>
      <w:r>
        <w:t xml:space="preserve"> na het uitvoeren van het aangepaste script.</w:t>
      </w:r>
    </w:p>
    <w:p w14:paraId="064EE9DE" w14:textId="5A41F206" w:rsidR="005B580B" w:rsidRDefault="005B580B" w:rsidP="005B580B">
      <w:r>
        <w:t xml:space="preserve">Het valt nu op dat er twee operaties zijn uitgevoerd. Namelijk </w:t>
      </w:r>
      <w:r>
        <w:rPr>
          <w:i/>
        </w:rPr>
        <w:t>5+5</w:t>
      </w:r>
      <w:r>
        <w:t xml:space="preserve"> en </w:t>
      </w:r>
      <w:r>
        <w:rPr>
          <w:i/>
        </w:rPr>
        <w:t>33-11</w:t>
      </w:r>
      <w:r>
        <w:t xml:space="preserve">. Daarom zijn er twee antwoorden te zien. Een script is dus een verzameling van operaties die achter elkaar worden </w:t>
      </w:r>
      <w:r>
        <w:lastRenderedPageBreak/>
        <w:t xml:space="preserve">uitgevoerd. </w:t>
      </w:r>
      <w:r w:rsidR="00EC0C0A">
        <w:t xml:space="preserve">Deze handelingen (operaties) kun je ook één voor één in het </w:t>
      </w:r>
      <w:r w:rsidR="000C42B8">
        <w:t>Command Window</w:t>
      </w:r>
      <w:r w:rsidR="00EC0C0A">
        <w:t xml:space="preserve"> uitvoeren. Maar dat wordt een onoverzichtelijke bende.</w:t>
      </w:r>
    </w:p>
    <w:p w14:paraId="1C6E9423" w14:textId="145C5ABC" w:rsidR="00EC0C0A" w:rsidRDefault="00EC0C0A" w:rsidP="00EC0C0A">
      <w:pPr>
        <w:pStyle w:val="Heading2"/>
      </w:pPr>
      <w:bookmarkStart w:id="76" w:name="_Toc492041758"/>
      <w:r>
        <w:t xml:space="preserve">Samenhang tussen een script en het </w:t>
      </w:r>
      <w:r w:rsidR="000C42B8">
        <w:t>Command Window</w:t>
      </w:r>
      <w:del w:id="77" w:author="Faber, H." w:date="2017-09-19T16:07:00Z">
        <w:r w:rsidDel="00106D82">
          <w:delText>s</w:delText>
        </w:r>
      </w:del>
      <w:bookmarkEnd w:id="76"/>
    </w:p>
    <w:p w14:paraId="5935B5D1" w14:textId="2D69755B" w:rsidR="005B580B" w:rsidRDefault="005B580B" w:rsidP="005B580B">
      <w:r>
        <w:t xml:space="preserve">De samenhang tussen een script en </w:t>
      </w:r>
      <w:ins w:id="78" w:author="Faber, H." w:date="2017-09-19T16:07:00Z">
        <w:r w:rsidR="00106D82">
          <w:t>het</w:t>
        </w:r>
      </w:ins>
      <w:del w:id="79" w:author="Faber, H." w:date="2017-09-19T16:07:00Z">
        <w:r w:rsidDel="00106D82">
          <w:delText>de</w:delText>
        </w:r>
      </w:del>
      <w:r>
        <w:t xml:space="preserve"> </w:t>
      </w:r>
      <w:r w:rsidR="000C42B8">
        <w:t>Command Window</w:t>
      </w:r>
      <w:r>
        <w:t xml:space="preserve"> is dat het </w:t>
      </w:r>
      <w:r w:rsidRPr="0037626E">
        <w:rPr>
          <w:i/>
        </w:rPr>
        <w:t>resultaat</w:t>
      </w:r>
      <w:r>
        <w:t xml:space="preserve"> van een script in </w:t>
      </w:r>
      <w:ins w:id="80" w:author="Faber, H." w:date="2017-09-19T16:07:00Z">
        <w:r w:rsidR="00106D82">
          <w:t>het</w:t>
        </w:r>
      </w:ins>
      <w:del w:id="81" w:author="Faber, H." w:date="2017-09-19T16:07:00Z">
        <w:r w:rsidDel="00106D82">
          <w:delText>de</w:delText>
        </w:r>
      </w:del>
      <w:r>
        <w:t xml:space="preserve"> </w:t>
      </w:r>
      <w:r w:rsidR="000C42B8">
        <w:rPr>
          <w:i/>
        </w:rPr>
        <w:t>Command Window</w:t>
      </w:r>
      <w:r>
        <w:t xml:space="preserve"> wordt getoond. </w:t>
      </w:r>
      <w:r w:rsidR="0037626E">
        <w:t xml:space="preserve">We zeggen dat de </w:t>
      </w:r>
      <w:r w:rsidR="0037626E" w:rsidRPr="0037626E">
        <w:rPr>
          <w:i/>
          <w:u w:val="single"/>
        </w:rPr>
        <w:t>output</w:t>
      </w:r>
      <w:r w:rsidR="0037626E">
        <w:t xml:space="preserve"> van het script in de </w:t>
      </w:r>
      <w:r w:rsidR="000C42B8">
        <w:t>Command Window</w:t>
      </w:r>
      <w:r w:rsidR="0037626E">
        <w:t xml:space="preserve"> wordt getoond. </w:t>
      </w:r>
      <w:r w:rsidRPr="0037626E">
        <w:t>Je</w:t>
      </w:r>
      <w:r>
        <w:t xml:space="preserve"> kunt in het </w:t>
      </w:r>
      <w:r w:rsidR="000C42B8">
        <w:t>Command Window</w:t>
      </w:r>
      <w:r>
        <w:t xml:space="preserve"> </w:t>
      </w:r>
      <w:r w:rsidR="0037626E">
        <w:t xml:space="preserve">ook </w:t>
      </w:r>
      <w:r>
        <w:t>zelf een operatie uitvoeren zonder een script. Dit kan handig zijn om een regel code te testen</w:t>
      </w:r>
      <w:ins w:id="82" w:author="Faber, H." w:date="2017-09-19T16:08:00Z">
        <w:r w:rsidR="00106D82">
          <w:t xml:space="preserve"> en heb je hiervoor al gedaan</w:t>
        </w:r>
      </w:ins>
      <w:r>
        <w:t>.</w:t>
      </w:r>
    </w:p>
    <w:p w14:paraId="7C8CE81E" w14:textId="2DD4C381" w:rsidR="0037626E" w:rsidRDefault="0037626E" w:rsidP="005B580B">
      <w:r>
        <w:t>Als een script heel veel regels code krijgt</w:t>
      </w:r>
      <w:ins w:id="83" w:author="Faber, H." w:date="2017-09-19T16:08:00Z">
        <w:r w:rsidR="00106D82">
          <w:t>,</w:t>
        </w:r>
      </w:ins>
      <w:r>
        <w:t xml:space="preserve"> dan wordt de </w:t>
      </w:r>
      <w:r w:rsidR="00CD2EBA">
        <w:t xml:space="preserve">output in het </w:t>
      </w:r>
      <w:r w:rsidR="000C42B8">
        <w:t>Command Window</w:t>
      </w:r>
      <w:r w:rsidR="00CD2EBA">
        <w:t xml:space="preserve"> een grote puinhoop. </w:t>
      </w:r>
      <w:r w:rsidR="000C42B8">
        <w:t>Elke regel code heeft een resultaat die wordt weergegeven in het Command Window</w:t>
      </w:r>
      <w:ins w:id="84" w:author="Faber, H." w:date="2017-09-19T16:08:00Z">
        <w:r w:rsidR="00106D82">
          <w:t>.</w:t>
        </w:r>
      </w:ins>
      <w:del w:id="85" w:author="Faber, H." w:date="2017-09-19T16:08:00Z">
        <w:r w:rsidR="000C42B8" w:rsidDel="00106D82">
          <w:delText>,</w:delText>
        </w:r>
      </w:del>
      <w:r w:rsidR="000C42B8">
        <w:t xml:space="preserve"> </w:t>
      </w:r>
      <w:ins w:id="86" w:author="Faber, H." w:date="2017-09-19T16:08:00Z">
        <w:r w:rsidR="00106D82">
          <w:t>D</w:t>
        </w:r>
      </w:ins>
      <w:del w:id="87" w:author="Faber, H." w:date="2017-09-19T16:08:00Z">
        <w:r w:rsidR="000C42B8" w:rsidDel="00106D82">
          <w:delText>d</w:delText>
        </w:r>
      </w:del>
      <w:r w:rsidR="000C42B8">
        <w:t xml:space="preserve">at noemen we een ‘echo’. </w:t>
      </w:r>
      <w:r w:rsidR="00CD2EBA">
        <w:t xml:space="preserve">Daarom is het verstandig om de </w:t>
      </w:r>
      <w:r w:rsidR="000C42B8">
        <w:t>‘echos’</w:t>
      </w:r>
      <w:r w:rsidR="00CD2EBA">
        <w:t xml:space="preserve"> van een script te beperken. Dit doen we door aan het einde van een regel in een script een </w:t>
      </w:r>
      <w:r w:rsidR="00CD2EBA" w:rsidRPr="00CD2EBA">
        <w:rPr>
          <w:i/>
          <w:sz w:val="28"/>
        </w:rPr>
        <w:t>;</w:t>
      </w:r>
      <w:r w:rsidR="00CD2EBA">
        <w:rPr>
          <w:i/>
        </w:rPr>
        <w:t xml:space="preserve"> </w:t>
      </w:r>
      <w:r w:rsidR="00CD2EBA">
        <w:t>te plaatsen.</w:t>
      </w:r>
    </w:p>
    <w:p w14:paraId="51A875BB" w14:textId="77777777" w:rsidR="004D034C" w:rsidRPr="008E5F5D" w:rsidRDefault="004D034C" w:rsidP="004D034C"/>
    <w:tbl>
      <w:tblPr>
        <w:tblStyle w:val="TableGrid"/>
        <w:tblW w:w="0" w:type="auto"/>
        <w:shd w:val="clear" w:color="auto" w:fill="C00000"/>
        <w:tblLook w:val="04A0" w:firstRow="1" w:lastRow="0" w:firstColumn="1" w:lastColumn="0" w:noHBand="0" w:noVBand="1"/>
      </w:tblPr>
      <w:tblGrid>
        <w:gridCol w:w="9062"/>
      </w:tblGrid>
      <w:tr w:rsidR="004D034C" w14:paraId="57C3A2F3" w14:textId="77777777" w:rsidTr="004D034C">
        <w:tc>
          <w:tcPr>
            <w:tcW w:w="9062" w:type="dxa"/>
            <w:shd w:val="clear" w:color="auto" w:fill="C00000"/>
          </w:tcPr>
          <w:p w14:paraId="46B96DE3" w14:textId="77777777" w:rsidR="004D034C" w:rsidRDefault="004D034C" w:rsidP="004D034C">
            <w:pPr>
              <w:pStyle w:val="ListParagraph"/>
              <w:rPr>
                <w:rFonts w:eastAsia="Times New Roman" w:cs="Times New Roman"/>
              </w:rPr>
            </w:pPr>
          </w:p>
          <w:p w14:paraId="52B966F8" w14:textId="77777777" w:rsidR="004D034C" w:rsidRDefault="004D034C" w:rsidP="004D034C">
            <w:pPr>
              <w:pStyle w:val="ListParagraph"/>
              <w:rPr>
                <w:rFonts w:eastAsia="Times New Roman" w:cs="Times New Roman"/>
              </w:rPr>
            </w:pPr>
            <w:r>
              <w:rPr>
                <w:rFonts w:eastAsia="Times New Roman" w:cs="Times New Roman"/>
              </w:rPr>
              <w:t>O</w:t>
            </w:r>
            <w:r w:rsidRPr="000E6E53">
              <w:rPr>
                <w:rFonts w:eastAsia="Times New Roman" w:cs="Times New Roman"/>
              </w:rPr>
              <w:t>m de output van een script te beperken</w:t>
            </w:r>
            <w:r>
              <w:rPr>
                <w:rFonts w:eastAsia="Times New Roman" w:cs="Times New Roman"/>
              </w:rPr>
              <w:t xml:space="preserve"> plaatsen</w:t>
            </w:r>
            <w:r w:rsidRPr="000E6E53">
              <w:rPr>
                <w:rFonts w:eastAsia="Times New Roman" w:cs="Times New Roman"/>
              </w:rPr>
              <w:t xml:space="preserve"> we aan het einde van een regel een</w:t>
            </w:r>
            <w:r>
              <w:rPr>
                <w:rFonts w:eastAsia="Times New Roman" w:cs="Times New Roman"/>
              </w:rPr>
              <w:t xml:space="preserve">   </w:t>
            </w:r>
            <w:r w:rsidRPr="00C91D5E">
              <w:rPr>
                <w:rFonts w:eastAsia="Times New Roman" w:cs="Times New Roman"/>
                <w:i/>
                <w:sz w:val="48"/>
              </w:rPr>
              <w:t>;</w:t>
            </w:r>
            <w:r w:rsidRPr="00C91D5E">
              <w:rPr>
                <w:rFonts w:eastAsia="Times New Roman" w:cs="Times New Roman"/>
                <w:i/>
                <w:sz w:val="40"/>
              </w:rPr>
              <w:t xml:space="preserve"> </w:t>
            </w:r>
          </w:p>
          <w:p w14:paraId="2DB01934" w14:textId="77777777" w:rsidR="004D034C" w:rsidRDefault="004D034C" w:rsidP="004D034C">
            <w:pPr>
              <w:pStyle w:val="ListParagraph"/>
            </w:pPr>
          </w:p>
        </w:tc>
      </w:tr>
    </w:tbl>
    <w:p w14:paraId="074F33ED" w14:textId="77777777" w:rsidR="004D034C" w:rsidRPr="000E6E53" w:rsidRDefault="004D034C" w:rsidP="004D034C">
      <w:r>
        <w:rPr>
          <w:b/>
        </w:rPr>
        <w:tab/>
      </w:r>
    </w:p>
    <w:p w14:paraId="56489BEF" w14:textId="77777777" w:rsidR="004D034C" w:rsidRDefault="004D034C" w:rsidP="005B580B"/>
    <w:p w14:paraId="44B1B4E5" w14:textId="77777777" w:rsidR="00CD2EBA" w:rsidRDefault="00CD2EBA" w:rsidP="005B580B">
      <w:pPr>
        <w:rPr>
          <w:b/>
        </w:rPr>
      </w:pPr>
      <w:r>
        <w:rPr>
          <w:b/>
        </w:rPr>
        <w:t>Plaats aan het einde van de regels in jouw script een puntkomma.</w:t>
      </w:r>
    </w:p>
    <w:p w14:paraId="7075818A" w14:textId="5C49D0EB" w:rsidR="00CD2EBA" w:rsidRDefault="00D26A79" w:rsidP="005B580B">
      <w:pPr>
        <w:rPr>
          <w:b/>
        </w:rPr>
      </w:pPr>
      <w:r>
        <w:rPr>
          <w:b/>
        </w:rPr>
        <w:t xml:space="preserve">Voer het script opnieuw uit </w:t>
      </w:r>
      <w:r w:rsidR="004A2F59">
        <w:rPr>
          <w:b/>
        </w:rPr>
        <w:t>(Druk op Run of F5 of op COMMAND-ALT-R op een Mac).</w:t>
      </w:r>
    </w:p>
    <w:p w14:paraId="66F78EDB" w14:textId="77777777" w:rsidR="00CD2EBA" w:rsidRDefault="00CD2EBA" w:rsidP="005B580B">
      <w:r>
        <w:t xml:space="preserve">Wat valt op? </w:t>
      </w:r>
    </w:p>
    <w:p w14:paraId="42304DFC" w14:textId="21BC2B46" w:rsidR="00CD2EBA" w:rsidRDefault="00CD2EBA" w:rsidP="005B580B">
      <w:r>
        <w:t>Als het goed is</w:t>
      </w:r>
      <w:r w:rsidR="00036220">
        <w:t>,</w:t>
      </w:r>
      <w:r>
        <w:t xml:space="preserve"> wordt het resultaat van de operaties 5+5 en 33-11 nu niet meer weergegeven in het </w:t>
      </w:r>
      <w:r w:rsidR="000C42B8">
        <w:t>Command Window</w:t>
      </w:r>
      <w:r>
        <w:t xml:space="preserve">. </w:t>
      </w:r>
      <w:r w:rsidR="00036220">
        <w:t xml:space="preserve">Je kunt dus met een puntkomma voorkomen dat de output van een regel code wordt weergegeven in </w:t>
      </w:r>
      <w:ins w:id="88" w:author="Faber, H." w:date="2017-09-19T16:09:00Z">
        <w:r w:rsidR="00106D82">
          <w:t>het</w:t>
        </w:r>
      </w:ins>
      <w:del w:id="89" w:author="Faber, H." w:date="2017-09-19T16:09:00Z">
        <w:r w:rsidR="00036220" w:rsidDel="00106D82">
          <w:delText>de</w:delText>
        </w:r>
      </w:del>
      <w:r w:rsidR="00036220">
        <w:t xml:space="preserve"> </w:t>
      </w:r>
      <w:r w:rsidR="000C42B8">
        <w:t>Command Window</w:t>
      </w:r>
      <w:r w:rsidR="00036220">
        <w:t>.</w:t>
      </w:r>
    </w:p>
    <w:p w14:paraId="51912644" w14:textId="307D6F78" w:rsidR="00994F25" w:rsidRPr="00994F25" w:rsidRDefault="00994F25" w:rsidP="005B580B">
      <w:r>
        <w:t xml:space="preserve">Als je </w:t>
      </w:r>
      <w:ins w:id="90" w:author="Faber, H." w:date="2017-09-19T16:09:00Z">
        <w:r w:rsidR="00106D82">
          <w:t>het</w:t>
        </w:r>
      </w:ins>
      <w:del w:id="91" w:author="Faber, H." w:date="2017-09-19T16:09:00Z">
        <w:r w:rsidDel="00106D82">
          <w:delText>de</w:delText>
        </w:r>
      </w:del>
      <w:r>
        <w:t xml:space="preserve"> Command Window zou willen opschonen</w:t>
      </w:r>
      <w:ins w:id="92" w:author="Faber, H." w:date="2017-09-19T16:09:00Z">
        <w:r w:rsidR="00106D82">
          <w:t>,</w:t>
        </w:r>
      </w:ins>
      <w:r>
        <w:t xml:space="preserve"> dan kun je dit commando gebruiken</w:t>
      </w:r>
      <w:ins w:id="93" w:author="Faber, H." w:date="2017-09-19T16:09:00Z">
        <w:r w:rsidR="00106D82">
          <w:t>:</w:t>
        </w:r>
      </w:ins>
      <w:r>
        <w:t xml:space="preserve"> </w:t>
      </w:r>
      <w:r>
        <w:rPr>
          <w:b/>
        </w:rPr>
        <w:t>clc</w:t>
      </w:r>
      <w:r>
        <w:t>. Dit commando staat voor: Clear Command Window.</w:t>
      </w:r>
    </w:p>
    <w:p w14:paraId="522CA200" w14:textId="77777777" w:rsidR="00EC0C0A" w:rsidRDefault="00EC0C0A">
      <w:r>
        <w:br w:type="page"/>
      </w:r>
    </w:p>
    <w:p w14:paraId="154FB198" w14:textId="77777777" w:rsidR="005B580B" w:rsidRDefault="00036220" w:rsidP="000C1B4B">
      <w:pPr>
        <w:pStyle w:val="Heading2"/>
      </w:pPr>
      <w:bookmarkStart w:id="94" w:name="_Toc492041759"/>
      <w:r>
        <w:lastRenderedPageBreak/>
        <w:t>Vragen</w:t>
      </w:r>
      <w:bookmarkEnd w:id="94"/>
    </w:p>
    <w:p w14:paraId="2D5CD4A9" w14:textId="11EE10EF" w:rsidR="00036220" w:rsidRDefault="00036220" w:rsidP="00036220">
      <w:pPr>
        <w:pStyle w:val="ListParagraph"/>
        <w:numPr>
          <w:ilvl w:val="0"/>
          <w:numId w:val="3"/>
        </w:numPr>
      </w:pPr>
      <w:r>
        <w:t xml:space="preserve">In de </w:t>
      </w:r>
      <w:r w:rsidRPr="00036220">
        <w:rPr>
          <w:color w:val="171717" w:themeColor="background2" w:themeShade="1A"/>
        </w:rPr>
        <w:t xml:space="preserve">Workspace </w:t>
      </w:r>
      <w:r>
        <w:t>wordt de output van een operatie weergegeven</w:t>
      </w:r>
      <w:ins w:id="95" w:author="Faber, H." w:date="2017-09-19T16:10:00Z">
        <w:r w:rsidR="00C36AA9">
          <w:t>.</w:t>
        </w:r>
      </w:ins>
      <w:del w:id="96" w:author="Faber, H." w:date="2017-09-19T16:10:00Z">
        <w:r w:rsidDel="00C36AA9">
          <w:delText>?</w:delText>
        </w:r>
      </w:del>
      <w:r w:rsidR="008319EC" w:rsidRPr="008319EC">
        <w:t xml:space="preserve"> </w:t>
      </w:r>
      <w:r w:rsidR="008319EC">
        <w:t>(Ja/Nee)</w:t>
      </w:r>
    </w:p>
    <w:p w14:paraId="5D5712F6" w14:textId="77777777" w:rsidR="00036220" w:rsidRDefault="00036220" w:rsidP="00036220">
      <w:pPr>
        <w:pStyle w:val="ListParagraph"/>
        <w:numPr>
          <w:ilvl w:val="0"/>
          <w:numId w:val="3"/>
        </w:numPr>
      </w:pPr>
      <w:r>
        <w:t>Welke 3 knoppen heb je in de bovenstaande opdracht gebruikt (niet spieken)?</w:t>
      </w:r>
    </w:p>
    <w:p w14:paraId="707F50B7" w14:textId="77777777" w:rsidR="00036220" w:rsidRDefault="00036220" w:rsidP="00036220">
      <w:pPr>
        <w:pStyle w:val="ListParagraph"/>
        <w:numPr>
          <w:ilvl w:val="0"/>
          <w:numId w:val="3"/>
        </w:numPr>
      </w:pPr>
      <w:r>
        <w:t>Wat is de sneltoets(combinatie) voor het runnen van een script?</w:t>
      </w:r>
    </w:p>
    <w:p w14:paraId="5F486527" w14:textId="77777777" w:rsidR="00CC2CE0" w:rsidRDefault="00CC2CE0" w:rsidP="00036220">
      <w:pPr>
        <w:pStyle w:val="ListParagraph"/>
        <w:numPr>
          <w:ilvl w:val="0"/>
          <w:numId w:val="3"/>
        </w:numPr>
      </w:pPr>
      <w:r>
        <w:t>Is het toegestaan spatie te plaatsen in een Matlab script naam?</w:t>
      </w:r>
    </w:p>
    <w:p w14:paraId="775D7FED" w14:textId="77777777" w:rsidR="00036220" w:rsidRDefault="00036220" w:rsidP="00036220">
      <w:pPr>
        <w:pStyle w:val="ListParagraph"/>
        <w:numPr>
          <w:ilvl w:val="0"/>
          <w:numId w:val="3"/>
        </w:numPr>
      </w:pPr>
      <w:r>
        <w:t>Wat is het nut van de Current Folder window in de Matlab omgeving?</w:t>
      </w:r>
    </w:p>
    <w:p w14:paraId="5901A37A" w14:textId="77777777" w:rsidR="00036220" w:rsidRDefault="00036220" w:rsidP="00036220">
      <w:pPr>
        <w:pStyle w:val="ListParagraph"/>
        <w:numPr>
          <w:ilvl w:val="0"/>
          <w:numId w:val="3"/>
        </w:numPr>
      </w:pPr>
      <w:r>
        <w:t>In welk tabblad staat de knop: New Script?</w:t>
      </w:r>
    </w:p>
    <w:p w14:paraId="2EE96D3E" w14:textId="77777777" w:rsidR="00036220" w:rsidRPr="00383423" w:rsidRDefault="00036220" w:rsidP="00036220">
      <w:pPr>
        <w:pStyle w:val="ListParagraph"/>
        <w:numPr>
          <w:ilvl w:val="0"/>
          <w:numId w:val="3"/>
        </w:numPr>
      </w:pPr>
      <w:r>
        <w:t xml:space="preserve">Wat doet deze knop: </w:t>
      </w:r>
      <w:r>
        <w:rPr>
          <w:noProof/>
          <w:lang w:val="en-US"/>
        </w:rPr>
        <w:drawing>
          <wp:inline distT="0" distB="0" distL="0" distR="0" wp14:anchorId="1D458F89" wp14:editId="10A02BDA">
            <wp:extent cx="1247949" cy="19052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ttonClearCommand.PNG"/>
                    <pic:cNvPicPr/>
                  </pic:nvPicPr>
                  <pic:blipFill>
                    <a:blip r:embed="rId27">
                      <a:extLst>
                        <a:ext uri="{28A0092B-C50C-407E-A947-70E740481C1C}">
                          <a14:useLocalDpi xmlns:a14="http://schemas.microsoft.com/office/drawing/2010/main" val="0"/>
                        </a:ext>
                      </a:extLst>
                    </a:blip>
                    <a:stretch>
                      <a:fillRect/>
                    </a:stretch>
                  </pic:blipFill>
                  <pic:spPr>
                    <a:xfrm>
                      <a:off x="0" y="0"/>
                      <a:ext cx="1247949" cy="190527"/>
                    </a:xfrm>
                    <a:prstGeom prst="rect">
                      <a:avLst/>
                    </a:prstGeom>
                  </pic:spPr>
                </pic:pic>
              </a:graphicData>
            </a:graphic>
          </wp:inline>
        </w:drawing>
      </w:r>
      <w:r>
        <w:t xml:space="preserve">? </w:t>
      </w:r>
      <w:r>
        <w:rPr>
          <w:b/>
        </w:rPr>
        <w:t>Test dit!</w:t>
      </w:r>
    </w:p>
    <w:p w14:paraId="4C10A8E8" w14:textId="77777777" w:rsidR="00383423" w:rsidRDefault="00383423" w:rsidP="00036220">
      <w:pPr>
        <w:pStyle w:val="ListParagraph"/>
        <w:numPr>
          <w:ilvl w:val="0"/>
          <w:numId w:val="3"/>
        </w:numPr>
      </w:pPr>
      <w:r>
        <w:t>In welk tabblad staat de knop: Save?</w:t>
      </w:r>
    </w:p>
    <w:p w14:paraId="7C49BE87" w14:textId="5FBEC135" w:rsidR="00994F25" w:rsidRDefault="00994F25" w:rsidP="00036220">
      <w:pPr>
        <w:pStyle w:val="ListParagraph"/>
        <w:numPr>
          <w:ilvl w:val="0"/>
          <w:numId w:val="3"/>
        </w:numPr>
      </w:pPr>
      <w:r>
        <w:t>Met welk commando kun je het Command Window schoonmaken/leegmaken.</w:t>
      </w:r>
    </w:p>
    <w:p w14:paraId="362CADC4" w14:textId="752F4B0E" w:rsidR="00B44E9C" w:rsidRDefault="00B44E9C" w:rsidP="00036220">
      <w:pPr>
        <w:pStyle w:val="ListParagraph"/>
        <w:numPr>
          <w:ilvl w:val="0"/>
          <w:numId w:val="3"/>
        </w:numPr>
      </w:pPr>
      <w:r>
        <w:t>Wat is het verschil tussen het uitvoeren van een operatie in een script en in</w:t>
      </w:r>
      <w:ins w:id="97" w:author="Faber, H." w:date="2017-09-19T16:10:00Z">
        <w:r w:rsidR="00C36AA9">
          <w:t xml:space="preserve"> het</w:t>
        </w:r>
      </w:ins>
      <w:del w:id="98" w:author="Faber, H." w:date="2017-09-19T16:10:00Z">
        <w:r w:rsidDel="00C36AA9">
          <w:delText xml:space="preserve"> de</w:delText>
        </w:r>
      </w:del>
      <w:r>
        <w:t xml:space="preserve"> </w:t>
      </w:r>
      <w:r w:rsidR="000C42B8">
        <w:t>Command Window</w:t>
      </w:r>
      <w:r>
        <w:t>?</w:t>
      </w:r>
    </w:p>
    <w:p w14:paraId="6B12F7BD" w14:textId="1DB9874D" w:rsidR="00074B43" w:rsidRDefault="00074B43" w:rsidP="00036220">
      <w:pPr>
        <w:pStyle w:val="ListParagraph"/>
        <w:numPr>
          <w:ilvl w:val="0"/>
          <w:numId w:val="3"/>
        </w:numPr>
      </w:pPr>
      <w:r>
        <w:t xml:space="preserve">Hoeveel operaties kun je tegelijkertijd in het </w:t>
      </w:r>
      <w:r w:rsidR="000C42B8">
        <w:t>Command Window</w:t>
      </w:r>
      <w:r>
        <w:t xml:space="preserve"> uitvoeren?</w:t>
      </w:r>
    </w:p>
    <w:p w14:paraId="51B70F10" w14:textId="77777777" w:rsidR="00EC0C0A" w:rsidRDefault="00CC2CE0" w:rsidP="00036220">
      <w:pPr>
        <w:pStyle w:val="ListParagraph"/>
        <w:numPr>
          <w:ilvl w:val="0"/>
          <w:numId w:val="3"/>
        </w:numPr>
      </w:pPr>
      <w:r>
        <w:t>Mag een Matlab script beginnen met een getal (BV. 1Ditiseenscript.m)?</w:t>
      </w:r>
    </w:p>
    <w:p w14:paraId="598B8FD1" w14:textId="16B3CA80" w:rsidR="00507024" w:rsidRDefault="00507024" w:rsidP="00036220">
      <w:pPr>
        <w:pStyle w:val="ListParagraph"/>
        <w:numPr>
          <w:ilvl w:val="0"/>
          <w:numId w:val="3"/>
        </w:numPr>
      </w:pPr>
      <w:r>
        <w:t>Wat voor extensie heeft een Matlab script?</w:t>
      </w:r>
    </w:p>
    <w:p w14:paraId="07EE9ED5" w14:textId="0F073DD8" w:rsidR="00146143" w:rsidRPr="00146143" w:rsidRDefault="00146143" w:rsidP="00146143">
      <w:pPr>
        <w:pStyle w:val="ListParagraph"/>
        <w:numPr>
          <w:ilvl w:val="0"/>
          <w:numId w:val="3"/>
        </w:numPr>
      </w:pPr>
      <w:r w:rsidRPr="00146143">
        <w:t>Type in het script file X = 4 + 6: en Y = 12: en run het script. Wat gebeur</w:t>
      </w:r>
      <w:ins w:id="99" w:author="Faber, H." w:date="2017-09-19T16:11:00Z">
        <w:r w:rsidR="00C36AA9">
          <w:t>t</w:t>
        </w:r>
      </w:ins>
      <w:del w:id="100" w:author="Faber, H." w:date="2017-09-19T16:11:00Z">
        <w:r w:rsidRPr="00146143" w:rsidDel="00C36AA9">
          <w:delText>d</w:delText>
        </w:r>
      </w:del>
      <w:r w:rsidRPr="00146143">
        <w:t xml:space="preserve"> er? Hoe los je dit op?</w:t>
      </w:r>
    </w:p>
    <w:p w14:paraId="4D796DDD" w14:textId="70C57E36" w:rsidR="00146143" w:rsidRDefault="00146143" w:rsidP="00146143">
      <w:pPr>
        <w:pStyle w:val="ListParagraph"/>
        <w:numPr>
          <w:ilvl w:val="0"/>
          <w:numId w:val="3"/>
        </w:numPr>
      </w:pPr>
      <w:r w:rsidRPr="00146143">
        <w:t xml:space="preserve">Hoe wordt een berekening in Matlab </w:t>
      </w:r>
      <w:r>
        <w:t xml:space="preserve">ook wel </w:t>
      </w:r>
      <w:r w:rsidRPr="00146143">
        <w:t>genoemd?</w:t>
      </w:r>
    </w:p>
    <w:p w14:paraId="7CAF63F1" w14:textId="57D2C6BB" w:rsidR="00233E73" w:rsidRDefault="00994F25" w:rsidP="00146143">
      <w:pPr>
        <w:pStyle w:val="ListParagraph"/>
        <w:numPr>
          <w:ilvl w:val="0"/>
          <w:numId w:val="3"/>
        </w:numPr>
      </w:pPr>
      <w:r>
        <w:t>Wat is het nut van de puntkomma aan het einde van een regel?</w:t>
      </w:r>
    </w:p>
    <w:p w14:paraId="76C9A6F6" w14:textId="77777777" w:rsidR="00EC0C0A" w:rsidRDefault="00EC0C0A">
      <w:r>
        <w:br w:type="page"/>
      </w:r>
    </w:p>
    <w:p w14:paraId="31171684" w14:textId="77777777" w:rsidR="00036220" w:rsidRDefault="00036220" w:rsidP="000C1B4B">
      <w:pPr>
        <w:pStyle w:val="Heading2"/>
      </w:pPr>
      <w:bookmarkStart w:id="101" w:name="_Toc492041760"/>
      <w:r>
        <w:lastRenderedPageBreak/>
        <w:t>Antwoorden</w:t>
      </w:r>
      <w:bookmarkEnd w:id="101"/>
    </w:p>
    <w:p w14:paraId="5DC79633" w14:textId="17D6CCD8" w:rsidR="00036220" w:rsidRDefault="00036220" w:rsidP="00036220">
      <w:pPr>
        <w:pStyle w:val="ListParagraph"/>
        <w:numPr>
          <w:ilvl w:val="0"/>
          <w:numId w:val="4"/>
        </w:numPr>
      </w:pPr>
      <w:r>
        <w:t xml:space="preserve">Nee, in de Workspace wordt weergegeven welke variabelen in het geheugen staan. De output van een operatie wordt weergegeven in de </w:t>
      </w:r>
      <w:r w:rsidR="000C42B8">
        <w:t>Command Window</w:t>
      </w:r>
    </w:p>
    <w:p w14:paraId="4CDA10F9" w14:textId="77777777" w:rsidR="00036220" w:rsidRDefault="00036220" w:rsidP="00036220">
      <w:pPr>
        <w:pStyle w:val="ListParagraph"/>
        <w:numPr>
          <w:ilvl w:val="0"/>
          <w:numId w:val="4"/>
        </w:numPr>
      </w:pPr>
      <w:r>
        <w:t>De knoppen, New Script, Save en Run.</w:t>
      </w:r>
    </w:p>
    <w:p w14:paraId="64C9F041" w14:textId="77777777" w:rsidR="00036220" w:rsidRDefault="00036220" w:rsidP="00036220">
      <w:pPr>
        <w:pStyle w:val="ListParagraph"/>
        <w:numPr>
          <w:ilvl w:val="0"/>
          <w:numId w:val="4"/>
        </w:numPr>
      </w:pPr>
      <w:r>
        <w:t>F5</w:t>
      </w:r>
    </w:p>
    <w:p w14:paraId="3212D89D" w14:textId="77777777" w:rsidR="00CC2CE0" w:rsidRDefault="00CC2CE0" w:rsidP="00036220">
      <w:pPr>
        <w:pStyle w:val="ListParagraph"/>
        <w:numPr>
          <w:ilvl w:val="0"/>
          <w:numId w:val="4"/>
        </w:numPr>
      </w:pPr>
      <w:r>
        <w:t>Nee!</w:t>
      </w:r>
    </w:p>
    <w:p w14:paraId="180CC133" w14:textId="77777777" w:rsidR="00036220" w:rsidRDefault="00036220" w:rsidP="00036220">
      <w:pPr>
        <w:pStyle w:val="ListParagraph"/>
        <w:numPr>
          <w:ilvl w:val="0"/>
          <w:numId w:val="4"/>
        </w:numPr>
      </w:pPr>
      <w:r>
        <w:t>Laten zien vanuit welke folder Matlab runt. Dit is bijvoorbeeld belangrijk om te weten als een bepaalt bestand wordt ingelezen.</w:t>
      </w:r>
    </w:p>
    <w:p w14:paraId="3C5C83EA" w14:textId="77777777" w:rsidR="00036220" w:rsidRDefault="00036220" w:rsidP="00036220">
      <w:pPr>
        <w:pStyle w:val="ListParagraph"/>
        <w:numPr>
          <w:ilvl w:val="0"/>
          <w:numId w:val="4"/>
        </w:numPr>
      </w:pPr>
      <w:r>
        <w:t>Tabblad Home</w:t>
      </w:r>
    </w:p>
    <w:p w14:paraId="443D7F4D" w14:textId="2CD3DD84" w:rsidR="00036220" w:rsidRDefault="00036220" w:rsidP="00036220">
      <w:pPr>
        <w:pStyle w:val="ListParagraph"/>
        <w:numPr>
          <w:ilvl w:val="0"/>
          <w:numId w:val="4"/>
        </w:numPr>
      </w:pPr>
      <w:r>
        <w:t xml:space="preserve">Deze knop maakt het </w:t>
      </w:r>
      <w:r w:rsidR="000C42B8">
        <w:t>Command Window</w:t>
      </w:r>
      <w:r>
        <w:t xml:space="preserve"> leeg.</w:t>
      </w:r>
    </w:p>
    <w:p w14:paraId="064977E8" w14:textId="77777777" w:rsidR="00383423" w:rsidRDefault="00383423" w:rsidP="00036220">
      <w:pPr>
        <w:pStyle w:val="ListParagraph"/>
        <w:numPr>
          <w:ilvl w:val="0"/>
          <w:numId w:val="4"/>
        </w:numPr>
      </w:pPr>
      <w:r>
        <w:t>Tabblad Editor</w:t>
      </w:r>
    </w:p>
    <w:p w14:paraId="3406ECE4" w14:textId="08BAAA1E" w:rsidR="00994F25" w:rsidRDefault="00994F25" w:rsidP="00036220">
      <w:pPr>
        <w:pStyle w:val="ListParagraph"/>
        <w:numPr>
          <w:ilvl w:val="0"/>
          <w:numId w:val="4"/>
        </w:numPr>
      </w:pPr>
      <w:r>
        <w:t>clc</w:t>
      </w:r>
    </w:p>
    <w:p w14:paraId="4B89A4F8" w14:textId="4C538C17" w:rsidR="00B44E9C" w:rsidRDefault="00B44E9C" w:rsidP="00036220">
      <w:pPr>
        <w:pStyle w:val="ListParagraph"/>
        <w:numPr>
          <w:ilvl w:val="0"/>
          <w:numId w:val="4"/>
        </w:numPr>
      </w:pPr>
      <w:r>
        <w:t>Er is geen verschil! De operatie</w:t>
      </w:r>
      <w:r w:rsidR="00074B43">
        <w:t>(s)</w:t>
      </w:r>
      <w:r>
        <w:t xml:space="preserve"> wordt exact hetzelfde uitgevoerd in de </w:t>
      </w:r>
      <w:r w:rsidR="000C42B8">
        <w:t>Command Window</w:t>
      </w:r>
      <w:r>
        <w:t xml:space="preserve"> als in het script. </w:t>
      </w:r>
      <w:r>
        <w:rPr>
          <w:i/>
        </w:rPr>
        <w:t>Wat is dan het verschil?</w:t>
      </w:r>
      <w:r>
        <w:t xml:space="preserve"> Een script is een verzameling van operaties die achtereenvolgens worden uitgevoerd </w:t>
      </w:r>
      <w:r>
        <w:rPr>
          <w:u w:val="single"/>
        </w:rPr>
        <w:t>als je het script uitvoert</w:t>
      </w:r>
      <w:r>
        <w:t>.</w:t>
      </w:r>
    </w:p>
    <w:p w14:paraId="7A8AA5F1" w14:textId="09074C7D" w:rsidR="00074B43" w:rsidRDefault="00074B43" w:rsidP="00036220">
      <w:pPr>
        <w:pStyle w:val="ListParagraph"/>
        <w:numPr>
          <w:ilvl w:val="0"/>
          <w:numId w:val="4"/>
        </w:numPr>
      </w:pPr>
      <w:r>
        <w:t xml:space="preserve">Meer dan één. Is dat verwarrend? Ja, wel een beetje. Hoe kun je meerdere operaties in het </w:t>
      </w:r>
      <w:r w:rsidR="000C42B8">
        <w:t>Command Window</w:t>
      </w:r>
      <w:r>
        <w:t xml:space="preserve"> uitvoeren? Door een operatie af te sluiten met een puntkomma en direct rechts daarvan de nieuwe operatie te plaatsen. Bijvoorbeeld:</w:t>
      </w:r>
      <w:r w:rsidR="009920C1">
        <w:t xml:space="preserve"> </w:t>
      </w:r>
      <w:r w:rsidR="009920C1">
        <w:rPr>
          <w:b/>
        </w:rPr>
        <w:t xml:space="preserve">Typ in het </w:t>
      </w:r>
      <w:r w:rsidR="000C42B8">
        <w:rPr>
          <w:b/>
        </w:rPr>
        <w:t>Command Window</w:t>
      </w:r>
      <w:r w:rsidR="009920C1">
        <w:rPr>
          <w:b/>
        </w:rPr>
        <w:t>:</w:t>
      </w:r>
      <w:r>
        <w:t xml:space="preserve"> 4+4; 2+2; </w:t>
      </w:r>
      <w:r w:rsidR="00CD7E7D" w:rsidRPr="00CD7E7D">
        <w:rPr>
          <w:b/>
        </w:rPr>
        <w:t>D</w:t>
      </w:r>
      <w:r>
        <w:rPr>
          <w:b/>
        </w:rPr>
        <w:t>ruk op enter</w:t>
      </w:r>
      <w:r w:rsidR="009920C1">
        <w:rPr>
          <w:b/>
        </w:rPr>
        <w:t>.</w:t>
      </w:r>
      <w:r w:rsidR="009920C1">
        <w:t xml:space="preserve"> Mocht het nog niet duidelijk zijn wat het verschil is tussen de </w:t>
      </w:r>
      <w:r w:rsidR="000C42B8">
        <w:t>Command Window</w:t>
      </w:r>
      <w:r w:rsidR="009920C1">
        <w:t xml:space="preserve"> en het uitvoeren van code in script, wees dan gerust. Dat wordt later vanzelf duidelijk.</w:t>
      </w:r>
    </w:p>
    <w:p w14:paraId="340D0550" w14:textId="77777777" w:rsidR="00CC2CE0" w:rsidRDefault="00CC2CE0" w:rsidP="00036220">
      <w:pPr>
        <w:pStyle w:val="ListParagraph"/>
        <w:numPr>
          <w:ilvl w:val="0"/>
          <w:numId w:val="4"/>
        </w:numPr>
      </w:pPr>
      <w:r>
        <w:t>Nee dat mag niet.</w:t>
      </w:r>
    </w:p>
    <w:p w14:paraId="642146C9" w14:textId="288CCFE6" w:rsidR="00507024" w:rsidRDefault="00507024" w:rsidP="00507024">
      <w:pPr>
        <w:pStyle w:val="ListParagraph"/>
        <w:numPr>
          <w:ilvl w:val="0"/>
          <w:numId w:val="4"/>
        </w:numPr>
      </w:pPr>
      <w:r>
        <w:t xml:space="preserve">Een extensie is iets waaronder je het opslaat, zoals bij een Word bestand een .docx en Excel een .xlsx bij </w:t>
      </w:r>
      <w:r w:rsidR="00233212">
        <w:t>Matlab</w:t>
      </w:r>
      <w:r>
        <w:t xml:space="preserve"> is het een .m extensie</w:t>
      </w:r>
    </w:p>
    <w:p w14:paraId="736A65D9" w14:textId="20676D2C" w:rsidR="00146143" w:rsidRDefault="00146143" w:rsidP="00146143">
      <w:pPr>
        <w:pStyle w:val="ListParagraph"/>
        <w:numPr>
          <w:ilvl w:val="0"/>
          <w:numId w:val="4"/>
        </w:numPr>
      </w:pPr>
      <w:r>
        <w:t>De regels code bevatten beide een dubbele punt i.p.v. een puntkomma, Matlab laat zien in welke regel een error is, waarin staat dat de code niet compleet is of onjuist. Dit is op te lossen door de dubbele punt te vervangen door de puntkomma.</w:t>
      </w:r>
    </w:p>
    <w:p w14:paraId="352D197E" w14:textId="7E048AB6" w:rsidR="00146143" w:rsidRDefault="00146143" w:rsidP="00146143">
      <w:pPr>
        <w:pStyle w:val="ListParagraph"/>
        <w:numPr>
          <w:ilvl w:val="0"/>
          <w:numId w:val="4"/>
        </w:numPr>
      </w:pPr>
      <w:r>
        <w:t xml:space="preserve">Een operatie. Echter de term ‘operatie’ is algemene term die een bepaalde handeling beschrijft. Die handeling kan </w:t>
      </w:r>
      <w:del w:id="102" w:author="Faber, H." w:date="2017-09-19T16:11:00Z">
        <w:r w:rsidDel="00C36AA9">
          <w:delText xml:space="preserve">ook </w:delText>
        </w:r>
      </w:del>
      <w:r>
        <w:t>een berekening zijn</w:t>
      </w:r>
      <w:ins w:id="103" w:author="Faber, H." w:date="2017-09-19T16:11:00Z">
        <w:r w:rsidR="00C36AA9">
          <w:t>, maar ook iets anders</w:t>
        </w:r>
      </w:ins>
      <w:r>
        <w:t>.</w:t>
      </w:r>
    </w:p>
    <w:p w14:paraId="4C1EE8D2" w14:textId="29DF4AF7" w:rsidR="00994F25" w:rsidRDefault="00994F25" w:rsidP="00146143">
      <w:pPr>
        <w:pStyle w:val="ListParagraph"/>
        <w:numPr>
          <w:ilvl w:val="0"/>
          <w:numId w:val="4"/>
        </w:numPr>
      </w:pPr>
      <w:r>
        <w:t xml:space="preserve">De output of echo van een regel code wordt niet afgedrukt in het Command Window. </w:t>
      </w:r>
    </w:p>
    <w:p w14:paraId="7291A427" w14:textId="77777777" w:rsidR="00CC2CE0" w:rsidRPr="00036220" w:rsidRDefault="00CC2CE0" w:rsidP="00CC2CE0">
      <w:pPr>
        <w:ind w:left="360"/>
      </w:pPr>
    </w:p>
    <w:p w14:paraId="5853610E" w14:textId="77777777" w:rsidR="00383423" w:rsidRDefault="00383423">
      <w:pPr>
        <w:rPr>
          <w:rFonts w:asciiTheme="majorHAnsi" w:eastAsiaTheme="majorEastAsia" w:hAnsiTheme="majorHAnsi" w:cstheme="majorBidi"/>
          <w:color w:val="2E74B5" w:themeColor="accent1" w:themeShade="BF"/>
          <w:sz w:val="32"/>
          <w:szCs w:val="32"/>
        </w:rPr>
      </w:pPr>
      <w:r>
        <w:br w:type="page"/>
      </w:r>
    </w:p>
    <w:p w14:paraId="11BF3DB7" w14:textId="77777777" w:rsidR="00036220" w:rsidRDefault="00383423" w:rsidP="00383423">
      <w:pPr>
        <w:pStyle w:val="Heading1"/>
      </w:pPr>
      <w:bookmarkStart w:id="104" w:name="_Toc492041761"/>
      <w:r>
        <w:lastRenderedPageBreak/>
        <w:t>Matlab operaties</w:t>
      </w:r>
      <w:bookmarkEnd w:id="104"/>
    </w:p>
    <w:p w14:paraId="70AF50F9" w14:textId="77777777" w:rsidR="009920C1" w:rsidRDefault="00383423" w:rsidP="00383423">
      <w:r>
        <w:t>Tot nu toe heb je slechts een paar simpele operaties</w:t>
      </w:r>
      <w:r w:rsidR="00D26A79">
        <w:rPr>
          <w:rStyle w:val="FootnoteReference"/>
        </w:rPr>
        <w:footnoteReference w:id="1"/>
      </w:r>
      <w:r>
        <w:t xml:space="preserve"> gebruikt. Er zijn echter nog veel meer mogelijkheden met Matlab. In dit gedeelte van de reader gaan we Matlab verder verkennen als veredelde rekenmachine. We gaan de volgende operaties gebruiken: delen, vermenigvuldigen, </w:t>
      </w:r>
      <w:r w:rsidR="009A29B2">
        <w:t>machtsverheffen</w:t>
      </w:r>
      <w:r>
        <w:t xml:space="preserve"> en worteltrekken. </w:t>
      </w:r>
    </w:p>
    <w:p w14:paraId="10C242D7" w14:textId="35D894CB" w:rsidR="00383423" w:rsidRDefault="00383423" w:rsidP="00383423">
      <w:r>
        <w:t xml:space="preserve">Niet alle van deze genoemde operaties worden daadwerkelijk </w:t>
      </w:r>
      <w:r w:rsidR="009A29B2">
        <w:t>geïmplementeerd</w:t>
      </w:r>
      <w:r>
        <w:t xml:space="preserve"> met </w:t>
      </w:r>
      <w:r>
        <w:rPr>
          <w:i/>
        </w:rPr>
        <w:t>operators</w:t>
      </w:r>
      <w:r>
        <w:t xml:space="preserve">. </w:t>
      </w:r>
      <w:r w:rsidR="009A29B2">
        <w:t xml:space="preserve">Sommige operaties worden </w:t>
      </w:r>
      <w:r w:rsidR="00CD7E7D">
        <w:t>geïmplementeerd</w:t>
      </w:r>
      <w:r w:rsidR="009A29B2">
        <w:t xml:space="preserve"> met een </w:t>
      </w:r>
      <w:r w:rsidR="009A29B2">
        <w:rPr>
          <w:i/>
        </w:rPr>
        <w:t>functie</w:t>
      </w:r>
      <w:r w:rsidR="009A29B2">
        <w:t>. Wat dat is</w:t>
      </w:r>
      <w:ins w:id="105" w:author="Faber, H." w:date="2017-09-19T16:12:00Z">
        <w:r w:rsidR="00C36AA9">
          <w:t>,</w:t>
        </w:r>
      </w:ins>
      <w:r w:rsidR="009A29B2">
        <w:t xml:space="preserve"> leer je later. In dit gedeelte gaan we verschi</w:t>
      </w:r>
      <w:r w:rsidR="009920C1">
        <w:t>llende m</w:t>
      </w:r>
      <w:r w:rsidR="009A29B2">
        <w:t xml:space="preserve">athematische operaties </w:t>
      </w:r>
      <w:ins w:id="106" w:author="Faber, H." w:date="2017-09-19T16:12:00Z">
        <w:r w:rsidR="00C36AA9">
          <w:t xml:space="preserve">leren </w:t>
        </w:r>
      </w:ins>
      <w:r w:rsidR="009A29B2">
        <w:t>kennen en toepassen.</w:t>
      </w:r>
    </w:p>
    <w:p w14:paraId="078AF89E" w14:textId="7DF97634" w:rsidR="00383423" w:rsidRPr="00D276FB" w:rsidRDefault="009920C1" w:rsidP="00383423">
      <w:r>
        <w:t>Maar eerst het volgende</w:t>
      </w:r>
      <w:ins w:id="107" w:author="Faber, H." w:date="2017-09-19T16:12:00Z">
        <w:r w:rsidR="00C36AA9">
          <w:t>:</w:t>
        </w:r>
      </w:ins>
      <w:del w:id="108" w:author="Faber, H." w:date="2017-09-19T16:12:00Z">
        <w:r w:rsidDel="00C36AA9">
          <w:delText>?</w:delText>
        </w:r>
      </w:del>
      <w:r>
        <w:t xml:space="preserve"> </w:t>
      </w:r>
      <w:r w:rsidR="00383423" w:rsidRPr="00D276FB">
        <w:t xml:space="preserve">Wat is een operator? </w:t>
      </w:r>
    </w:p>
    <w:p w14:paraId="797075F3" w14:textId="77777777" w:rsidR="00383423" w:rsidRDefault="00383423" w:rsidP="00383423">
      <w:r>
        <w:t xml:space="preserve">Een operator is een programmeertaalconstructie die werkt op twee operands. </w:t>
      </w:r>
      <w:r w:rsidR="00D276FB">
        <w:t>Ok… Wat is een operand? Dat laat zich het beste uitleggen met een voorbeeld:</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D276FB" w14:paraId="069AA9F8" w14:textId="77777777" w:rsidTr="00D276FB">
        <w:tc>
          <w:tcPr>
            <w:tcW w:w="9062" w:type="dxa"/>
            <w:shd w:val="clear" w:color="auto" w:fill="F2F2F2" w:themeFill="background1" w:themeFillShade="F2"/>
          </w:tcPr>
          <w:p w14:paraId="6A69E017" w14:textId="77777777" w:rsidR="00D276FB" w:rsidRDefault="00D276FB" w:rsidP="00D276FB"/>
          <w:p w14:paraId="7AC6B316" w14:textId="6638AFE9" w:rsidR="009920C1" w:rsidRDefault="00D276FB" w:rsidP="00D276FB">
            <w:r>
              <w:t>In het vorige gedeelte hebben we</w:t>
            </w:r>
            <w:del w:id="109" w:author="Faber, H." w:date="2017-09-19T16:13:00Z">
              <w:r w:rsidDel="00C36AA9">
                <w:delText>:</w:delText>
              </w:r>
            </w:del>
            <w:r>
              <w:t xml:space="preserve"> </w:t>
            </w:r>
            <w:r w:rsidR="00CC2CE0">
              <w:t>5</w:t>
            </w:r>
            <w:r>
              <w:t xml:space="preserve"> opgeteld bij </w:t>
            </w:r>
            <w:r w:rsidR="00CC2CE0">
              <w:t>5</w:t>
            </w:r>
            <w:r>
              <w:t>. Nu gaan we</w:t>
            </w:r>
            <w:r w:rsidR="009920C1">
              <w:t xml:space="preserve"> </w:t>
            </w:r>
            <w:r w:rsidR="00CC2CE0">
              <w:t>5</w:t>
            </w:r>
            <w:r>
              <w:t xml:space="preserve"> bij </w:t>
            </w:r>
            <w:r w:rsidR="00CC2CE0">
              <w:t>6</w:t>
            </w:r>
            <w:r>
              <w:t xml:space="preserve"> optellen (zie </w:t>
            </w:r>
            <w:r>
              <w:fldChar w:fldCharType="begin"/>
            </w:r>
            <w:r>
              <w:instrText xml:space="preserve"> REF _Ref474850707 \h </w:instrText>
            </w:r>
            <w:r>
              <w:fldChar w:fldCharType="separate"/>
            </w:r>
            <w:r w:rsidR="001E49D3">
              <w:t xml:space="preserve">Figuur </w:t>
            </w:r>
            <w:r w:rsidR="001E49D3">
              <w:rPr>
                <w:noProof/>
              </w:rPr>
              <w:t>8</w:t>
            </w:r>
            <w:r>
              <w:fldChar w:fldCharType="end"/>
            </w:r>
            <w:r>
              <w:t xml:space="preserve">). De eerste linker </w:t>
            </w:r>
            <w:r w:rsidRPr="00A03169">
              <w:rPr>
                <w:i/>
              </w:rPr>
              <w:t>operand</w:t>
            </w:r>
            <w:r>
              <w:t xml:space="preserve"> is de waarde </w:t>
            </w:r>
            <w:r>
              <w:rPr>
                <w:b/>
              </w:rPr>
              <w:t>5</w:t>
            </w:r>
            <w:r>
              <w:t xml:space="preserve">. </w:t>
            </w:r>
          </w:p>
          <w:p w14:paraId="33D13FF0" w14:textId="77777777" w:rsidR="009920C1" w:rsidRDefault="009920C1" w:rsidP="00D276FB"/>
          <w:p w14:paraId="7D8EB838" w14:textId="77777777" w:rsidR="009920C1" w:rsidRDefault="00D276FB" w:rsidP="00D276FB">
            <w:pPr>
              <w:rPr>
                <w:i/>
              </w:rPr>
            </w:pPr>
            <w:r>
              <w:t xml:space="preserve">De operator is hier de </w:t>
            </w:r>
            <w:r w:rsidRPr="009A29B2">
              <w:rPr>
                <w:i/>
              </w:rPr>
              <w:t>plus operator</w:t>
            </w:r>
            <w:r w:rsidR="009920C1">
              <w:rPr>
                <w:i/>
              </w:rPr>
              <w:t xml:space="preserve">. </w:t>
            </w:r>
          </w:p>
          <w:p w14:paraId="673E3AF8" w14:textId="77777777" w:rsidR="009920C1" w:rsidRDefault="009920C1" w:rsidP="00D276FB">
            <w:pPr>
              <w:rPr>
                <w:i/>
              </w:rPr>
            </w:pPr>
          </w:p>
          <w:p w14:paraId="59693B65" w14:textId="77777777" w:rsidR="009920C1" w:rsidRDefault="009920C1" w:rsidP="00D276FB">
            <w:r>
              <w:t>D</w:t>
            </w:r>
            <w:r w:rsidR="00D276FB">
              <w:t>e</w:t>
            </w:r>
            <w:r w:rsidR="00CC2CE0">
              <w:t xml:space="preserve"> plus operator</w:t>
            </w:r>
            <w:r w:rsidR="00D276FB">
              <w:t xml:space="preserve"> werkt op de linker </w:t>
            </w:r>
            <w:r w:rsidR="00D276FB">
              <w:rPr>
                <w:i/>
              </w:rPr>
              <w:t>operand</w:t>
            </w:r>
            <w:r w:rsidR="00D276FB">
              <w:t xml:space="preserve"> en de rechter </w:t>
            </w:r>
            <w:r w:rsidR="00D276FB">
              <w:rPr>
                <w:i/>
              </w:rPr>
              <w:t>operand</w:t>
            </w:r>
            <w:r w:rsidR="00D276FB">
              <w:t xml:space="preserve">. </w:t>
            </w:r>
          </w:p>
          <w:p w14:paraId="351882D6" w14:textId="77777777" w:rsidR="009920C1" w:rsidRDefault="009920C1" w:rsidP="00D276FB"/>
          <w:p w14:paraId="086009DD" w14:textId="77777777" w:rsidR="00D276FB" w:rsidRPr="00A03169" w:rsidRDefault="00D276FB" w:rsidP="00D276FB">
            <w:r>
              <w:t xml:space="preserve">De rechter operand is de waarde </w:t>
            </w:r>
            <w:r>
              <w:rPr>
                <w:b/>
              </w:rPr>
              <w:t>6</w:t>
            </w:r>
            <w:r>
              <w:t xml:space="preserve">. </w:t>
            </w:r>
          </w:p>
          <w:p w14:paraId="676706A6" w14:textId="77777777" w:rsidR="00D276FB" w:rsidRDefault="00D276FB" w:rsidP="00D276FB"/>
          <w:p w14:paraId="76770450" w14:textId="77777777" w:rsidR="00D276FB" w:rsidRDefault="00D276FB" w:rsidP="00D276FB">
            <w:pPr>
              <w:keepNext/>
              <w:jc w:val="center"/>
            </w:pPr>
            <w:r>
              <w:rPr>
                <w:noProof/>
                <w:lang w:val="en-US"/>
              </w:rPr>
              <w:drawing>
                <wp:inline distT="0" distB="0" distL="0" distR="0" wp14:anchorId="6BBEFCB2" wp14:editId="18F122D7">
                  <wp:extent cx="2520000" cy="1314111"/>
                  <wp:effectExtent l="0" t="0" r="0" b="63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EditorVijfPlusVijf2.PNG"/>
                          <pic:cNvPicPr/>
                        </pic:nvPicPr>
                        <pic:blipFill>
                          <a:blip r:embed="rId28">
                            <a:extLst>
                              <a:ext uri="{28A0092B-C50C-407E-A947-70E740481C1C}">
                                <a14:useLocalDpi xmlns:a14="http://schemas.microsoft.com/office/drawing/2010/main" val="0"/>
                              </a:ext>
                            </a:extLst>
                          </a:blip>
                          <a:stretch>
                            <a:fillRect/>
                          </a:stretch>
                        </pic:blipFill>
                        <pic:spPr>
                          <a:xfrm>
                            <a:off x="0" y="0"/>
                            <a:ext cx="2520000" cy="1314111"/>
                          </a:xfrm>
                          <a:prstGeom prst="rect">
                            <a:avLst/>
                          </a:prstGeom>
                        </pic:spPr>
                      </pic:pic>
                    </a:graphicData>
                  </a:graphic>
                </wp:inline>
              </w:drawing>
            </w:r>
          </w:p>
          <w:p w14:paraId="4EED747C" w14:textId="77777777" w:rsidR="00D276FB" w:rsidRPr="00D276FB" w:rsidRDefault="00D276FB" w:rsidP="00D276FB">
            <w:pPr>
              <w:pStyle w:val="Caption"/>
            </w:pPr>
            <w:bookmarkStart w:id="110" w:name="_Ref474850707"/>
            <w:r>
              <w:t xml:space="preserve">Figuur </w:t>
            </w:r>
            <w:fldSimple w:instr=" SEQ Figuur \* ARABIC ">
              <w:r w:rsidR="001E49D3">
                <w:rPr>
                  <w:noProof/>
                </w:rPr>
                <w:t>8</w:t>
              </w:r>
            </w:fldSimple>
            <w:bookmarkEnd w:id="110"/>
            <w:r>
              <w:t>: de operatie vijf plus zes. Het gaat in deze afbeelding om de terminologie die wordt gebruikt in een programmeertaal. De linkeroperand (de waarde 5) en de rechteroperand (de waarde 6) worden door de plus-operator (+) gecombineerd tot een resultaat.</w:t>
            </w:r>
          </w:p>
        </w:tc>
      </w:tr>
    </w:tbl>
    <w:p w14:paraId="7677384D" w14:textId="77777777" w:rsidR="00D276FB" w:rsidRDefault="00D276FB" w:rsidP="00383423"/>
    <w:p w14:paraId="56B7DE6D" w14:textId="77777777" w:rsidR="009920C1" w:rsidRPr="008319EC" w:rsidRDefault="009920C1" w:rsidP="00383423">
      <w:pPr>
        <w:rPr>
          <w:i/>
        </w:rPr>
      </w:pPr>
      <w:r w:rsidRPr="008319EC">
        <w:rPr>
          <w:i/>
        </w:rPr>
        <w:t>De operand</w:t>
      </w:r>
      <w:r w:rsidRPr="008319EC">
        <w:rPr>
          <w:i/>
          <w:u w:val="single"/>
        </w:rPr>
        <w:t>s</w:t>
      </w:r>
      <w:r w:rsidRPr="008319EC">
        <w:rPr>
          <w:i/>
        </w:rPr>
        <w:t xml:space="preserve"> in dit voorbeeld en de vorige voorbeelden zijn dus waardes waar de operator op werkt.</w:t>
      </w:r>
    </w:p>
    <w:p w14:paraId="66DCF08F" w14:textId="77777777" w:rsidR="00CC2CE0" w:rsidRDefault="00CC2CE0">
      <w:r>
        <w:br w:type="page"/>
      </w:r>
    </w:p>
    <w:p w14:paraId="45058C8B" w14:textId="77777777" w:rsidR="00D276FB" w:rsidRDefault="00D276FB" w:rsidP="00D276FB">
      <w:pPr>
        <w:pStyle w:val="Heading2"/>
      </w:pPr>
      <w:bookmarkStart w:id="111" w:name="_Toc492041762"/>
      <w:r>
        <w:lastRenderedPageBreak/>
        <w:t>Vermenigvuldigen</w:t>
      </w:r>
      <w:bookmarkEnd w:id="111"/>
    </w:p>
    <w:p w14:paraId="00ED8E3C" w14:textId="27C163C6" w:rsidR="00D276FB" w:rsidRPr="00D276FB" w:rsidRDefault="00D276FB" w:rsidP="00D276FB">
      <w:r>
        <w:t>Vermenigvuldigen gaat in Matlab met de vermenigvuldig operator</w:t>
      </w:r>
      <w:ins w:id="112" w:author="Faber, H." w:date="2017-09-19T16:13:00Z">
        <w:r w:rsidR="00C36AA9">
          <w:t xml:space="preserve"> (het sterretje)</w:t>
        </w:r>
      </w:ins>
      <w:r>
        <w:t xml:space="preserve">: </w:t>
      </w:r>
      <w:r w:rsidRPr="00D276FB">
        <w:rPr>
          <w:b/>
          <w:sz w:val="36"/>
        </w:rPr>
        <w:t>*</w:t>
      </w:r>
      <w:r>
        <w:rPr>
          <w:b/>
          <w:sz w:val="36"/>
        </w:rPr>
        <w:t xml:space="preserve"> </w:t>
      </w:r>
      <w:r w:rsidRPr="00D276FB">
        <w:t xml:space="preserve">(zie </w:t>
      </w:r>
      <w:r w:rsidRPr="00D276FB">
        <w:fldChar w:fldCharType="begin"/>
      </w:r>
      <w:r w:rsidRPr="00D276FB">
        <w:instrText xml:space="preserve"> REF _Ref474850863 \h  \* MERGEFORMAT </w:instrText>
      </w:r>
      <w:r w:rsidRPr="00D276FB">
        <w:fldChar w:fldCharType="separate"/>
      </w:r>
      <w:r w:rsidR="001E49D3">
        <w:t xml:space="preserve">Figuur </w:t>
      </w:r>
      <w:r w:rsidR="001E49D3">
        <w:rPr>
          <w:noProof/>
        </w:rPr>
        <w:t>9</w:t>
      </w:r>
      <w:r w:rsidRPr="00D276FB">
        <w:fldChar w:fldCharType="end"/>
      </w:r>
      <w:r w:rsidRPr="00D276FB">
        <w:t>).</w:t>
      </w:r>
      <w:r>
        <w:rPr>
          <w:b/>
        </w:rPr>
        <w:t xml:space="preserve"> </w:t>
      </w:r>
    </w:p>
    <w:p w14:paraId="34765031" w14:textId="77777777" w:rsidR="00D276FB" w:rsidRDefault="00D276FB" w:rsidP="00D276FB">
      <w:pPr>
        <w:keepNext/>
        <w:jc w:val="center"/>
      </w:pPr>
      <w:r>
        <w:rPr>
          <w:noProof/>
          <w:lang w:val="en-US"/>
        </w:rPr>
        <w:drawing>
          <wp:inline distT="0" distB="0" distL="0" distR="0" wp14:anchorId="75D2546A" wp14:editId="20FD5D32">
            <wp:extent cx="2520000" cy="1363019"/>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ermenigvuldigen.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1363019"/>
                    </a:xfrm>
                    <a:prstGeom prst="rect">
                      <a:avLst/>
                    </a:prstGeom>
                  </pic:spPr>
                </pic:pic>
              </a:graphicData>
            </a:graphic>
          </wp:inline>
        </w:drawing>
      </w:r>
    </w:p>
    <w:p w14:paraId="39EF2AB7" w14:textId="77777777" w:rsidR="00D276FB" w:rsidRPr="00383423" w:rsidRDefault="00D276FB" w:rsidP="00D276FB">
      <w:pPr>
        <w:pStyle w:val="Caption"/>
      </w:pPr>
      <w:bookmarkStart w:id="113" w:name="_Ref474850863"/>
      <w:r>
        <w:t xml:space="preserve">Figuur </w:t>
      </w:r>
      <w:fldSimple w:instr=" SEQ Figuur \* ARABIC ">
        <w:r w:rsidR="001E49D3">
          <w:rPr>
            <w:noProof/>
          </w:rPr>
          <w:t>9</w:t>
        </w:r>
      </w:fldSimple>
      <w:bookmarkEnd w:id="113"/>
      <w:r>
        <w:t xml:space="preserve">: Voorbeeld van vermenigvuldigen in Matlab </w:t>
      </w:r>
    </w:p>
    <w:p w14:paraId="27467554" w14:textId="77777777" w:rsidR="00D276FB" w:rsidRDefault="00D276FB" w:rsidP="00D276FB">
      <w:pPr>
        <w:rPr>
          <w:b/>
        </w:rPr>
      </w:pPr>
      <w:r>
        <w:rPr>
          <w:b/>
        </w:rPr>
        <w:t>Pas het script aan zodat het er hetzelfde uitzie</w:t>
      </w:r>
      <w:r w:rsidRPr="00D276FB">
        <w:rPr>
          <w:b/>
        </w:rPr>
        <w:t xml:space="preserve">t als </w:t>
      </w:r>
      <w:r w:rsidRPr="00D276FB">
        <w:rPr>
          <w:b/>
        </w:rPr>
        <w:fldChar w:fldCharType="begin"/>
      </w:r>
      <w:r w:rsidRPr="00D276FB">
        <w:rPr>
          <w:b/>
        </w:rPr>
        <w:instrText xml:space="preserve"> REF _Ref474850863 \h  \* MERGEFORMAT </w:instrText>
      </w:r>
      <w:r w:rsidRPr="00D276FB">
        <w:rPr>
          <w:b/>
        </w:rPr>
      </w:r>
      <w:r w:rsidRPr="00D276FB">
        <w:rPr>
          <w:b/>
        </w:rPr>
        <w:fldChar w:fldCharType="separate"/>
      </w:r>
      <w:r w:rsidR="001E49D3" w:rsidRPr="001E49D3">
        <w:rPr>
          <w:b/>
        </w:rPr>
        <w:t xml:space="preserve">Figuur </w:t>
      </w:r>
      <w:r w:rsidR="001E49D3" w:rsidRPr="001E49D3">
        <w:rPr>
          <w:b/>
          <w:noProof/>
        </w:rPr>
        <w:t>9</w:t>
      </w:r>
      <w:r w:rsidRPr="00D276FB">
        <w:rPr>
          <w:b/>
        </w:rPr>
        <w:fldChar w:fldCharType="end"/>
      </w:r>
    </w:p>
    <w:p w14:paraId="550FD435" w14:textId="27AE90EA" w:rsidR="00D276FB" w:rsidRDefault="00D276FB" w:rsidP="00D276FB">
      <w:pPr>
        <w:rPr>
          <w:b/>
        </w:rPr>
      </w:pPr>
      <w:r>
        <w:rPr>
          <w:b/>
        </w:rPr>
        <w:t>Voer het script uit</w:t>
      </w:r>
      <w:commentRangeStart w:id="114"/>
      <w:r w:rsidR="00D26A79">
        <w:rPr>
          <w:b/>
        </w:rPr>
        <w:t xml:space="preserve"> </w:t>
      </w:r>
      <w:r w:rsidR="004A2F59">
        <w:rPr>
          <w:b/>
        </w:rPr>
        <w:t>(Druk op Run of F5 of op COMMAND-ALT-R op een Mac)</w:t>
      </w:r>
      <w:commentRangeEnd w:id="114"/>
      <w:r w:rsidR="00C36AA9">
        <w:rPr>
          <w:rStyle w:val="CommentReference"/>
        </w:rPr>
        <w:commentReference w:id="114"/>
      </w:r>
      <w:r w:rsidR="004A2F59">
        <w:rPr>
          <w:b/>
        </w:rPr>
        <w:t>.</w:t>
      </w:r>
    </w:p>
    <w:p w14:paraId="5B4CD409" w14:textId="7B63DF74" w:rsidR="00D276FB" w:rsidRDefault="00D276FB" w:rsidP="00D276FB">
      <w:pPr>
        <w:rPr>
          <w:b/>
        </w:rPr>
      </w:pPr>
      <w:r>
        <w:rPr>
          <w:b/>
        </w:rPr>
        <w:t>Test zelf een aantal verschillende waardes door de recht</w:t>
      </w:r>
      <w:ins w:id="115" w:author="Faber, H." w:date="2017-09-19T16:14:00Z">
        <w:r w:rsidR="00C36AA9">
          <w:rPr>
            <w:b/>
          </w:rPr>
          <w:t xml:space="preserve">er </w:t>
        </w:r>
      </w:ins>
      <w:r>
        <w:rPr>
          <w:b/>
        </w:rPr>
        <w:t>operand en de linker</w:t>
      </w:r>
      <w:ins w:id="116" w:author="Faber, H." w:date="2017-09-19T16:14:00Z">
        <w:r w:rsidR="00C36AA9">
          <w:rPr>
            <w:b/>
          </w:rPr>
          <w:t xml:space="preserve"> </w:t>
        </w:r>
      </w:ins>
      <w:r>
        <w:rPr>
          <w:b/>
        </w:rPr>
        <w:t>opand aan te passen.</w:t>
      </w:r>
    </w:p>
    <w:p w14:paraId="2D6F54DB" w14:textId="77777777" w:rsidR="00D276FB" w:rsidRDefault="00D276FB" w:rsidP="00D276FB">
      <w:pPr>
        <w:rPr>
          <w:b/>
        </w:rPr>
      </w:pPr>
    </w:p>
    <w:p w14:paraId="23172B81" w14:textId="77777777" w:rsidR="009920C1" w:rsidRDefault="009920C1" w:rsidP="009920C1">
      <w:pPr>
        <w:pStyle w:val="Heading2"/>
      </w:pPr>
      <w:bookmarkStart w:id="117" w:name="_Toc492041763"/>
      <w:r>
        <w:t>Delen</w:t>
      </w:r>
      <w:bookmarkEnd w:id="117"/>
    </w:p>
    <w:p w14:paraId="4AECB473" w14:textId="77777777" w:rsidR="009920C1" w:rsidRPr="00D276FB" w:rsidRDefault="009920C1" w:rsidP="009920C1">
      <w:r>
        <w:t xml:space="preserve">Delen gaat in Matlab met de deel operator: </w:t>
      </w:r>
      <w:r>
        <w:rPr>
          <w:b/>
          <w:sz w:val="36"/>
        </w:rPr>
        <w:t xml:space="preserve">/ </w:t>
      </w:r>
      <w:r w:rsidRPr="00D276FB">
        <w:t>(zie</w:t>
      </w:r>
      <w:r>
        <w:t xml:space="preserve"> </w:t>
      </w:r>
      <w:r>
        <w:fldChar w:fldCharType="begin"/>
      </w:r>
      <w:r>
        <w:instrText xml:space="preserve"> REF _Ref474851297 \h </w:instrText>
      </w:r>
      <w:r>
        <w:fldChar w:fldCharType="separate"/>
      </w:r>
      <w:r w:rsidR="001E49D3">
        <w:t xml:space="preserve">Figuur </w:t>
      </w:r>
      <w:r w:rsidR="001E49D3">
        <w:rPr>
          <w:noProof/>
        </w:rPr>
        <w:t>10</w:t>
      </w:r>
      <w:r>
        <w:fldChar w:fldCharType="end"/>
      </w:r>
      <w:r w:rsidRPr="00D276FB">
        <w:t>).</w:t>
      </w:r>
      <w:r>
        <w:rPr>
          <w:b/>
        </w:rPr>
        <w:t xml:space="preserve"> </w:t>
      </w:r>
    </w:p>
    <w:p w14:paraId="75D38FA4" w14:textId="77777777" w:rsidR="009920C1" w:rsidRDefault="009920C1" w:rsidP="009920C1">
      <w:pPr>
        <w:keepNext/>
        <w:jc w:val="center"/>
      </w:pPr>
      <w:r>
        <w:rPr>
          <w:noProof/>
          <w:lang w:val="en-US"/>
        </w:rPr>
        <w:drawing>
          <wp:inline distT="0" distB="0" distL="0" distR="0" wp14:anchorId="32ED1637" wp14:editId="4C7A07A8">
            <wp:extent cx="2520000" cy="1244051"/>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en.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1244051"/>
                    </a:xfrm>
                    <a:prstGeom prst="rect">
                      <a:avLst/>
                    </a:prstGeom>
                  </pic:spPr>
                </pic:pic>
              </a:graphicData>
            </a:graphic>
          </wp:inline>
        </w:drawing>
      </w:r>
    </w:p>
    <w:p w14:paraId="503A8E0C" w14:textId="77777777" w:rsidR="009920C1" w:rsidRPr="00383423" w:rsidRDefault="009920C1" w:rsidP="009920C1">
      <w:pPr>
        <w:pStyle w:val="Caption"/>
      </w:pPr>
      <w:bookmarkStart w:id="118" w:name="_Ref474851297"/>
      <w:r>
        <w:t xml:space="preserve">Figuur </w:t>
      </w:r>
      <w:fldSimple w:instr=" SEQ Figuur \* ARABIC ">
        <w:r w:rsidR="001E49D3">
          <w:rPr>
            <w:noProof/>
          </w:rPr>
          <w:t>10</w:t>
        </w:r>
      </w:fldSimple>
      <w:bookmarkEnd w:id="118"/>
      <w:r>
        <w:t xml:space="preserve">: Voorbeeld van vermenigvuldigen in Matlab </w:t>
      </w:r>
    </w:p>
    <w:p w14:paraId="71684BC8" w14:textId="41806CD6" w:rsidR="009920C1" w:rsidRDefault="009920C1" w:rsidP="009920C1">
      <w:pPr>
        <w:rPr>
          <w:b/>
        </w:rPr>
      </w:pPr>
      <w:r>
        <w:rPr>
          <w:b/>
        </w:rPr>
        <w:t>Pas het script aan zodat het er hetzelfde uitzie</w:t>
      </w:r>
      <w:r w:rsidRPr="00D276FB">
        <w:rPr>
          <w:b/>
        </w:rPr>
        <w:t>t a</w:t>
      </w:r>
      <w:r w:rsidRPr="009920C1">
        <w:rPr>
          <w:b/>
        </w:rPr>
        <w:t xml:space="preserve">ls </w:t>
      </w:r>
      <w:r w:rsidRPr="009920C1">
        <w:rPr>
          <w:b/>
        </w:rPr>
        <w:fldChar w:fldCharType="begin"/>
      </w:r>
      <w:r w:rsidRPr="009920C1">
        <w:rPr>
          <w:b/>
        </w:rPr>
        <w:instrText xml:space="preserve"> REF _Ref474851297 \h  \* MERGEFORMAT </w:instrText>
      </w:r>
      <w:r w:rsidRPr="009920C1">
        <w:rPr>
          <w:b/>
        </w:rPr>
      </w:r>
      <w:r w:rsidRPr="009920C1">
        <w:rPr>
          <w:b/>
        </w:rPr>
        <w:fldChar w:fldCharType="separate"/>
      </w:r>
      <w:r w:rsidR="001E49D3" w:rsidRPr="001E49D3">
        <w:rPr>
          <w:b/>
        </w:rPr>
        <w:t xml:space="preserve">Figuur </w:t>
      </w:r>
      <w:r w:rsidR="001E49D3" w:rsidRPr="001E49D3">
        <w:rPr>
          <w:b/>
          <w:noProof/>
        </w:rPr>
        <w:t>10</w:t>
      </w:r>
      <w:r w:rsidRPr="009920C1">
        <w:rPr>
          <w:b/>
        </w:rPr>
        <w:fldChar w:fldCharType="end"/>
      </w:r>
      <w:ins w:id="119" w:author="Faber, H." w:date="2017-09-19T16:15:00Z">
        <w:r w:rsidR="00C36AA9">
          <w:rPr>
            <w:b/>
          </w:rPr>
          <w:t>.</w:t>
        </w:r>
      </w:ins>
    </w:p>
    <w:p w14:paraId="4930274D" w14:textId="76DC25C8" w:rsidR="009920C1" w:rsidRDefault="009920C1" w:rsidP="009920C1">
      <w:pPr>
        <w:rPr>
          <w:b/>
        </w:rPr>
      </w:pPr>
      <w:r>
        <w:rPr>
          <w:b/>
        </w:rPr>
        <w:t>Voer het script uit</w:t>
      </w:r>
      <w:ins w:id="120" w:author="Faber, H." w:date="2017-09-19T16:15:00Z">
        <w:r w:rsidR="00C36AA9">
          <w:rPr>
            <w:b/>
          </w:rPr>
          <w:t>.</w:t>
        </w:r>
      </w:ins>
    </w:p>
    <w:p w14:paraId="57608153" w14:textId="4C79B4A3" w:rsidR="00D276FB" w:rsidRPr="00D766E2" w:rsidRDefault="009920C1" w:rsidP="00D766E2">
      <w:pPr>
        <w:rPr>
          <w:b/>
        </w:rPr>
      </w:pPr>
      <w:r>
        <w:rPr>
          <w:b/>
        </w:rPr>
        <w:t>Test zelf een aantal verschillende waardes door de recht</w:t>
      </w:r>
      <w:ins w:id="121" w:author="Faber, H." w:date="2017-09-19T16:15:00Z">
        <w:r w:rsidR="00C36AA9">
          <w:rPr>
            <w:b/>
          </w:rPr>
          <w:t xml:space="preserve">er </w:t>
        </w:r>
      </w:ins>
      <w:r>
        <w:rPr>
          <w:b/>
        </w:rPr>
        <w:t>operand en de linker</w:t>
      </w:r>
      <w:ins w:id="122" w:author="Faber, H." w:date="2017-09-19T16:15:00Z">
        <w:r w:rsidR="00C36AA9">
          <w:rPr>
            <w:b/>
          </w:rPr>
          <w:t xml:space="preserve"> </w:t>
        </w:r>
      </w:ins>
      <w:r>
        <w:rPr>
          <w:b/>
        </w:rPr>
        <w:t>op</w:t>
      </w:r>
      <w:r w:rsidR="00CE59DA">
        <w:rPr>
          <w:b/>
        </w:rPr>
        <w:t>er</w:t>
      </w:r>
      <w:r>
        <w:rPr>
          <w:b/>
        </w:rPr>
        <w:t>and aan te passen.</w:t>
      </w:r>
    </w:p>
    <w:p w14:paraId="2C4E2A84" w14:textId="77777777" w:rsidR="00383423" w:rsidRDefault="00D37C5B" w:rsidP="009A29B2">
      <w:pPr>
        <w:pStyle w:val="Heading2"/>
      </w:pPr>
      <w:bookmarkStart w:id="123" w:name="_Toc492041764"/>
      <w:r>
        <w:t>Machtsverheffen</w:t>
      </w:r>
      <w:bookmarkEnd w:id="123"/>
    </w:p>
    <w:p w14:paraId="4DC1C9DE" w14:textId="30991524" w:rsidR="009A29B2" w:rsidRDefault="009A29B2" w:rsidP="009A29B2">
      <w:r>
        <w:t>Tot nu to</w:t>
      </w:r>
      <w:r w:rsidR="00D276FB">
        <w:t xml:space="preserve">e hebben we getallen opgeteld, </w:t>
      </w:r>
      <w:r>
        <w:t>afgetrokken</w:t>
      </w:r>
      <w:r w:rsidR="00D276FB">
        <w:t>, vermenigvuldig</w:t>
      </w:r>
      <w:ins w:id="124" w:author="Faber, H." w:date="2017-09-19T16:15:00Z">
        <w:r w:rsidR="00C36AA9">
          <w:t>d</w:t>
        </w:r>
      </w:ins>
      <w:del w:id="125" w:author="Faber, H." w:date="2017-09-19T16:15:00Z">
        <w:r w:rsidR="00D276FB" w:rsidDel="00C36AA9">
          <w:delText>t</w:delText>
        </w:r>
      </w:del>
      <w:r w:rsidR="00D276FB">
        <w:t xml:space="preserve"> en gedeeld</w:t>
      </w:r>
      <w:r>
        <w:t xml:space="preserve">. Maar er zijn nog meer operaties. Je kunt getallen ook kwadrateren. Dat wordt gedaan met de operator </w:t>
      </w:r>
      <w:r w:rsidRPr="009A29B2">
        <w:rPr>
          <w:b/>
          <w:sz w:val="28"/>
        </w:rPr>
        <w:t>^</w:t>
      </w:r>
      <w:r w:rsidRPr="009A29B2">
        <w:rPr>
          <w:sz w:val="28"/>
        </w:rPr>
        <w:t xml:space="preserve"> </w:t>
      </w:r>
      <w:r>
        <w:t>(dakje) en ziet er als volgt uit:</w:t>
      </w:r>
    </w:p>
    <w:p w14:paraId="1E6A212B" w14:textId="77777777" w:rsidR="009A29B2" w:rsidRDefault="009A29B2" w:rsidP="009A29B2">
      <w:pPr>
        <w:keepNext/>
        <w:jc w:val="center"/>
      </w:pPr>
      <w:r>
        <w:rPr>
          <w:noProof/>
          <w:lang w:val="en-US"/>
        </w:rPr>
        <w:lastRenderedPageBreak/>
        <w:drawing>
          <wp:inline distT="0" distB="0" distL="0" distR="0" wp14:anchorId="0084A368" wp14:editId="7B7D8B6B">
            <wp:extent cx="2520000" cy="1243846"/>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wadrateren.PNG"/>
                    <pic:cNvPicPr/>
                  </pic:nvPicPr>
                  <pic:blipFill>
                    <a:blip r:embed="rId31">
                      <a:extLst>
                        <a:ext uri="{28A0092B-C50C-407E-A947-70E740481C1C}">
                          <a14:useLocalDpi xmlns:a14="http://schemas.microsoft.com/office/drawing/2010/main" val="0"/>
                        </a:ext>
                      </a:extLst>
                    </a:blip>
                    <a:stretch>
                      <a:fillRect/>
                    </a:stretch>
                  </pic:blipFill>
                  <pic:spPr>
                    <a:xfrm>
                      <a:off x="0" y="0"/>
                      <a:ext cx="2520000" cy="1243846"/>
                    </a:xfrm>
                    <a:prstGeom prst="rect">
                      <a:avLst/>
                    </a:prstGeom>
                  </pic:spPr>
                </pic:pic>
              </a:graphicData>
            </a:graphic>
          </wp:inline>
        </w:drawing>
      </w:r>
    </w:p>
    <w:p w14:paraId="68872817" w14:textId="77777777" w:rsidR="009A29B2" w:rsidRPr="00383423" w:rsidRDefault="009A29B2" w:rsidP="009A29B2">
      <w:pPr>
        <w:pStyle w:val="Caption"/>
      </w:pPr>
      <w:bookmarkStart w:id="126" w:name="_Ref474493333"/>
      <w:r>
        <w:t xml:space="preserve">Figuur </w:t>
      </w:r>
      <w:fldSimple w:instr=" SEQ Figuur \* ARABIC ">
        <w:r w:rsidR="001E49D3">
          <w:rPr>
            <w:noProof/>
          </w:rPr>
          <w:t>11</w:t>
        </w:r>
      </w:fldSimple>
      <w:bookmarkEnd w:id="126"/>
      <w:r>
        <w:t xml:space="preserve">: Voorbeeld van het kwadrateren van </w:t>
      </w:r>
    </w:p>
    <w:p w14:paraId="2419E069" w14:textId="77777777" w:rsidR="009A29B2" w:rsidRDefault="009A29B2" w:rsidP="009A29B2">
      <w:pPr>
        <w:rPr>
          <w:b/>
        </w:rPr>
      </w:pPr>
      <w:r>
        <w:rPr>
          <w:b/>
        </w:rPr>
        <w:t>Pas het script aan zodat het er hetzelfde uitziet als</w:t>
      </w:r>
      <w:r w:rsidRPr="009A29B2">
        <w:rPr>
          <w:b/>
        </w:rPr>
        <w:t xml:space="preserve"> </w:t>
      </w:r>
      <w:r w:rsidRPr="009A29B2">
        <w:rPr>
          <w:b/>
        </w:rPr>
        <w:fldChar w:fldCharType="begin"/>
      </w:r>
      <w:r w:rsidRPr="009A29B2">
        <w:rPr>
          <w:b/>
        </w:rPr>
        <w:instrText xml:space="preserve"> REF _Ref474493333 \h  \* MERGEFORMAT </w:instrText>
      </w:r>
      <w:r w:rsidRPr="009A29B2">
        <w:rPr>
          <w:b/>
        </w:rPr>
      </w:r>
      <w:r w:rsidRPr="009A29B2">
        <w:rPr>
          <w:b/>
        </w:rPr>
        <w:fldChar w:fldCharType="separate"/>
      </w:r>
      <w:r w:rsidR="001E49D3" w:rsidRPr="001E49D3">
        <w:rPr>
          <w:b/>
        </w:rPr>
        <w:t xml:space="preserve">Figuur </w:t>
      </w:r>
      <w:r w:rsidR="001E49D3" w:rsidRPr="001E49D3">
        <w:rPr>
          <w:b/>
          <w:noProof/>
        </w:rPr>
        <w:t>11</w:t>
      </w:r>
      <w:r w:rsidRPr="009A29B2">
        <w:rPr>
          <w:b/>
        </w:rPr>
        <w:fldChar w:fldCharType="end"/>
      </w:r>
      <w:r>
        <w:rPr>
          <w:b/>
        </w:rPr>
        <w:t>.</w:t>
      </w:r>
    </w:p>
    <w:p w14:paraId="0FC2DEC2" w14:textId="0F041BC7" w:rsidR="009A29B2" w:rsidRDefault="009A29B2" w:rsidP="009A29B2">
      <w:pPr>
        <w:rPr>
          <w:b/>
        </w:rPr>
      </w:pPr>
      <w:r>
        <w:rPr>
          <w:b/>
        </w:rPr>
        <w:t>Voer het script uit</w:t>
      </w:r>
      <w:r w:rsidR="00D26A79">
        <w:rPr>
          <w:b/>
        </w:rPr>
        <w:t xml:space="preserve"> </w:t>
      </w:r>
      <w:r w:rsidR="004A2F59">
        <w:rPr>
          <w:b/>
        </w:rPr>
        <w:t>(</w:t>
      </w:r>
      <w:commentRangeStart w:id="127"/>
      <w:r w:rsidR="004A2F59">
        <w:rPr>
          <w:b/>
        </w:rPr>
        <w:t>Druk op Run of F5 of op COMMAND-ALT-R op een Mac</w:t>
      </w:r>
      <w:commentRangeEnd w:id="127"/>
      <w:r w:rsidR="00C36AA9">
        <w:rPr>
          <w:rStyle w:val="CommentReference"/>
        </w:rPr>
        <w:commentReference w:id="127"/>
      </w:r>
      <w:r w:rsidR="004A2F59">
        <w:rPr>
          <w:b/>
        </w:rPr>
        <w:t>).</w:t>
      </w:r>
    </w:p>
    <w:p w14:paraId="41E87E4F" w14:textId="77777777" w:rsidR="009A29B2" w:rsidRDefault="009A29B2" w:rsidP="009A29B2">
      <w:pPr>
        <w:rPr>
          <w:rFonts w:eastAsiaTheme="minorEastAsia"/>
        </w:rPr>
      </w:pPr>
      <w:r>
        <w:t xml:space="preserve">Zoals je ongetwijfeld weet is het resultaat van </w:t>
      </w:r>
      <m:oMath>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sidR="005E4667">
        <w:rPr>
          <w:rFonts w:eastAsiaTheme="minorEastAsia"/>
        </w:rPr>
        <w:t xml:space="preserve">. </w:t>
      </w:r>
    </w:p>
    <w:tbl>
      <w:tblPr>
        <w:tblStyle w:val="TableGrid"/>
        <w:tblW w:w="0" w:type="auto"/>
        <w:shd w:val="clear" w:color="auto" w:fill="D9D9D9" w:themeFill="background1" w:themeFillShade="D9"/>
        <w:tblLook w:val="04A0" w:firstRow="1" w:lastRow="0" w:firstColumn="1" w:lastColumn="0" w:noHBand="0" w:noVBand="1"/>
      </w:tblPr>
      <w:tblGrid>
        <w:gridCol w:w="9062"/>
      </w:tblGrid>
      <w:tr w:rsidR="005E4667" w14:paraId="4632B90B" w14:textId="77777777" w:rsidTr="005E4667">
        <w:tc>
          <w:tcPr>
            <w:tcW w:w="9062" w:type="dxa"/>
            <w:shd w:val="clear" w:color="auto" w:fill="D9D9D9" w:themeFill="background1" w:themeFillShade="D9"/>
          </w:tcPr>
          <w:p w14:paraId="0F4281A2" w14:textId="77777777" w:rsidR="005E4667" w:rsidRDefault="005E4667" w:rsidP="00796233">
            <w:pPr>
              <w:pStyle w:val="ListParagraph"/>
              <w:numPr>
                <w:ilvl w:val="0"/>
                <w:numId w:val="5"/>
              </w:numPr>
            </w:pPr>
            <w:r>
              <w:t xml:space="preserve">Hoeveel verschillende operatoren ken je nu? Voor het antwoord zie de footnote: </w:t>
            </w:r>
            <w:r>
              <w:rPr>
                <w:rStyle w:val="FootnoteReference"/>
              </w:rPr>
              <w:footnoteReference w:id="2"/>
            </w:r>
          </w:p>
          <w:p w14:paraId="0573CAAB" w14:textId="5763A945" w:rsidR="00796233" w:rsidRDefault="00796233" w:rsidP="00796233">
            <w:pPr>
              <w:pStyle w:val="ListParagraph"/>
              <w:numPr>
                <w:ilvl w:val="0"/>
                <w:numId w:val="5"/>
              </w:numPr>
            </w:pPr>
            <w:r>
              <w:t>Heb je een idee hoe je een operand tot een hogere macht kunt heffen? Dus 3</w:t>
            </w:r>
            <w:r w:rsidRPr="00796233">
              <w:rPr>
                <w:vertAlign w:val="superscript"/>
              </w:rPr>
              <w:t>3</w:t>
            </w:r>
            <w:r>
              <w:t xml:space="preserve"> of 3</w:t>
            </w:r>
            <w:r w:rsidRPr="00796233">
              <w:rPr>
                <w:vertAlign w:val="superscript"/>
              </w:rPr>
              <w:t>4</w:t>
            </w:r>
            <w:r>
              <w:t xml:space="preserve"> dus 3</w:t>
            </w:r>
            <w:r w:rsidRPr="00796233">
              <w:rPr>
                <w:vertAlign w:val="superscript"/>
              </w:rPr>
              <w:t>x</w:t>
            </w:r>
            <w:ins w:id="128" w:author="Faber, H." w:date="2017-09-19T16:16:00Z">
              <w:r w:rsidR="00C36AA9">
                <w:t>.</w:t>
              </w:r>
            </w:ins>
            <w:del w:id="129" w:author="Faber, H." w:date="2017-09-19T16:16:00Z">
              <w:r w:rsidDel="00C36AA9">
                <w:delText>?</w:delText>
              </w:r>
            </w:del>
          </w:p>
        </w:tc>
      </w:tr>
    </w:tbl>
    <w:p w14:paraId="22F1BA4F" w14:textId="77777777" w:rsidR="005E4667" w:rsidRDefault="005E4667" w:rsidP="009A29B2"/>
    <w:p w14:paraId="2E851DFA" w14:textId="77777777" w:rsidR="00796233" w:rsidRDefault="00D37C5B" w:rsidP="00D37C5B">
      <w:pPr>
        <w:pStyle w:val="Heading3"/>
      </w:pPr>
      <w:bookmarkStart w:id="130" w:name="_Toc492041765"/>
      <w:r>
        <w:t>Hogere machten</w:t>
      </w:r>
      <w:bookmarkEnd w:id="130"/>
    </w:p>
    <w:p w14:paraId="43DBB8EA" w14:textId="42C71C8F" w:rsidR="00D37C5B" w:rsidRPr="00D37C5B" w:rsidRDefault="00D37C5B" w:rsidP="00D37C5B">
      <w:r>
        <w:t>Als je de voorgaande stappen hebt bestudeerd en uitgevoerd dan heb je vast een idee hoe je hogere machten kunt uitvoeren in Matlab. Juist! Door de rechteroperand van de machteroperator te verhogen (</w:t>
      </w:r>
      <w:r w:rsidR="007A1219">
        <w:t xml:space="preserve">zie </w:t>
      </w:r>
      <w:r w:rsidR="007A1219">
        <w:fldChar w:fldCharType="begin"/>
      </w:r>
      <w:r w:rsidR="007A1219">
        <w:instrText xml:space="preserve"> REF _Ref474850492 \h </w:instrText>
      </w:r>
      <w:r w:rsidR="007A1219">
        <w:fldChar w:fldCharType="separate"/>
      </w:r>
      <w:r w:rsidR="001E49D3">
        <w:t xml:space="preserve">Figuur </w:t>
      </w:r>
      <w:r w:rsidR="001E49D3">
        <w:rPr>
          <w:noProof/>
        </w:rPr>
        <w:t>12</w:t>
      </w:r>
      <w:r w:rsidR="007A1219">
        <w:fldChar w:fldCharType="end"/>
      </w:r>
      <w:r w:rsidR="007A1219">
        <w:t>)</w:t>
      </w:r>
    </w:p>
    <w:p w14:paraId="5F51D295" w14:textId="77777777" w:rsidR="00D37C5B" w:rsidRDefault="00D37C5B" w:rsidP="00D37C5B">
      <w:pPr>
        <w:keepNext/>
        <w:jc w:val="center"/>
      </w:pPr>
      <w:r>
        <w:rPr>
          <w:noProof/>
          <w:lang w:val="en-US"/>
        </w:rPr>
        <w:drawing>
          <wp:inline distT="0" distB="0" distL="0" distR="0" wp14:anchorId="1A5A8262" wp14:editId="1D48A805">
            <wp:extent cx="2520000" cy="1332229"/>
            <wp:effectExtent l="0" t="0" r="0" b="190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gereMachten.PNG"/>
                    <pic:cNvPicPr/>
                  </pic:nvPicPr>
                  <pic:blipFill>
                    <a:blip r:embed="rId32">
                      <a:extLst>
                        <a:ext uri="{28A0092B-C50C-407E-A947-70E740481C1C}">
                          <a14:useLocalDpi xmlns:a14="http://schemas.microsoft.com/office/drawing/2010/main" val="0"/>
                        </a:ext>
                      </a:extLst>
                    </a:blip>
                    <a:stretch>
                      <a:fillRect/>
                    </a:stretch>
                  </pic:blipFill>
                  <pic:spPr>
                    <a:xfrm>
                      <a:off x="0" y="0"/>
                      <a:ext cx="2520000" cy="1332229"/>
                    </a:xfrm>
                    <a:prstGeom prst="rect">
                      <a:avLst/>
                    </a:prstGeom>
                  </pic:spPr>
                </pic:pic>
              </a:graphicData>
            </a:graphic>
          </wp:inline>
        </w:drawing>
      </w:r>
    </w:p>
    <w:p w14:paraId="61087558" w14:textId="77777777" w:rsidR="00D37C5B" w:rsidRDefault="00D37C5B" w:rsidP="00711FFA">
      <w:pPr>
        <w:pStyle w:val="Caption"/>
        <w:jc w:val="center"/>
      </w:pPr>
      <w:bookmarkStart w:id="131" w:name="_Ref474850492"/>
      <w:r>
        <w:t xml:space="preserve">Figuur </w:t>
      </w:r>
      <w:fldSimple w:instr=" SEQ Figuur \* ARABIC ">
        <w:r w:rsidR="001E49D3">
          <w:rPr>
            <w:noProof/>
          </w:rPr>
          <w:t>12</w:t>
        </w:r>
      </w:fldSimple>
      <w:bookmarkEnd w:id="131"/>
      <w:r>
        <w:t>: Hogere macht.</w:t>
      </w:r>
    </w:p>
    <w:p w14:paraId="1C8A9B4B" w14:textId="256197B5" w:rsidR="00D37C5B" w:rsidRDefault="00D37C5B" w:rsidP="00D37C5B">
      <w:pPr>
        <w:rPr>
          <w:b/>
        </w:rPr>
      </w:pPr>
      <w:r>
        <w:rPr>
          <w:b/>
        </w:rPr>
        <w:t>Pas het script aan zodat het er hetzelfde uitziet als</w:t>
      </w:r>
      <w:r w:rsidRPr="009A29B2">
        <w:rPr>
          <w:b/>
        </w:rPr>
        <w:t xml:space="preserve"> </w:t>
      </w:r>
      <w:r w:rsidRPr="00D37C5B">
        <w:rPr>
          <w:b/>
        </w:rPr>
        <w:fldChar w:fldCharType="begin"/>
      </w:r>
      <w:r w:rsidRPr="00D37C5B">
        <w:rPr>
          <w:b/>
        </w:rPr>
        <w:instrText xml:space="preserve"> REF _Ref474850492 \h  \* MERGEFORMAT </w:instrText>
      </w:r>
      <w:r w:rsidRPr="00D37C5B">
        <w:rPr>
          <w:b/>
        </w:rPr>
      </w:r>
      <w:r w:rsidRPr="00D37C5B">
        <w:rPr>
          <w:b/>
        </w:rPr>
        <w:fldChar w:fldCharType="separate"/>
      </w:r>
      <w:r w:rsidR="001E49D3" w:rsidRPr="001E49D3">
        <w:rPr>
          <w:b/>
        </w:rPr>
        <w:t xml:space="preserve">Figuur </w:t>
      </w:r>
      <w:r w:rsidR="001E49D3" w:rsidRPr="001E49D3">
        <w:rPr>
          <w:b/>
          <w:noProof/>
        </w:rPr>
        <w:t>12</w:t>
      </w:r>
      <w:r w:rsidRPr="00D37C5B">
        <w:rPr>
          <w:b/>
        </w:rPr>
        <w:fldChar w:fldCharType="end"/>
      </w:r>
      <w:ins w:id="132" w:author="Faber, H." w:date="2017-09-19T16:16:00Z">
        <w:r w:rsidR="00C36AA9">
          <w:rPr>
            <w:b/>
          </w:rPr>
          <w:t>.</w:t>
        </w:r>
      </w:ins>
    </w:p>
    <w:p w14:paraId="0C745C6C" w14:textId="407D1B7F" w:rsidR="00D37C5B" w:rsidRDefault="00D37C5B" w:rsidP="00D37C5B">
      <w:pPr>
        <w:rPr>
          <w:b/>
        </w:rPr>
      </w:pPr>
      <w:r>
        <w:rPr>
          <w:b/>
        </w:rPr>
        <w:t>Voer het script uit</w:t>
      </w:r>
      <w:r w:rsidR="00D26A79">
        <w:rPr>
          <w:b/>
        </w:rPr>
        <w:t xml:space="preserve"> </w:t>
      </w:r>
      <w:r w:rsidR="004A2F59">
        <w:rPr>
          <w:b/>
        </w:rPr>
        <w:t>(</w:t>
      </w:r>
      <w:commentRangeStart w:id="133"/>
      <w:r w:rsidR="004A2F59">
        <w:rPr>
          <w:b/>
        </w:rPr>
        <w:t>Druk op Run of F5 of op COMMAND-ALT-R op een Mac</w:t>
      </w:r>
      <w:commentRangeEnd w:id="133"/>
      <w:r w:rsidR="00C36AA9">
        <w:rPr>
          <w:rStyle w:val="CommentReference"/>
        </w:rPr>
        <w:commentReference w:id="133"/>
      </w:r>
      <w:r w:rsidR="004A2F59">
        <w:rPr>
          <w:b/>
        </w:rPr>
        <w:t>).</w:t>
      </w:r>
    </w:p>
    <w:p w14:paraId="670A5C58" w14:textId="7C395B4E" w:rsidR="00D37C5B" w:rsidRDefault="00D37C5B" w:rsidP="00D37C5B">
      <w:pPr>
        <w:rPr>
          <w:b/>
        </w:rPr>
      </w:pPr>
      <w:r>
        <w:rPr>
          <w:b/>
        </w:rPr>
        <w:t>Test zelf een aantal verschillende waardes door de macht (recht</w:t>
      </w:r>
      <w:ins w:id="134" w:author="Faber, H." w:date="2017-09-19T16:17:00Z">
        <w:r w:rsidR="00C36AA9">
          <w:rPr>
            <w:b/>
          </w:rPr>
          <w:t xml:space="preserve">er </w:t>
        </w:r>
      </w:ins>
      <w:r>
        <w:rPr>
          <w:b/>
        </w:rPr>
        <w:t>operand) en het grond</w:t>
      </w:r>
      <w:del w:id="135" w:author="Faber, H." w:date="2017-09-19T16:17:00Z">
        <w:r w:rsidDel="00C36AA9">
          <w:rPr>
            <w:b/>
          </w:rPr>
          <w:delText>ge</w:delText>
        </w:r>
      </w:del>
      <w:r>
        <w:rPr>
          <w:b/>
        </w:rPr>
        <w:t>tal (linker</w:t>
      </w:r>
      <w:ins w:id="136" w:author="Faber, H." w:date="2017-09-19T16:17:00Z">
        <w:r w:rsidR="00C36AA9">
          <w:rPr>
            <w:b/>
          </w:rPr>
          <w:t xml:space="preserve"> </w:t>
        </w:r>
      </w:ins>
      <w:r>
        <w:rPr>
          <w:b/>
        </w:rPr>
        <w:t>op</w:t>
      </w:r>
      <w:ins w:id="137" w:author="Faber, H." w:date="2017-09-19T16:17:00Z">
        <w:r w:rsidR="00C36AA9">
          <w:rPr>
            <w:b/>
          </w:rPr>
          <w:t>er</w:t>
        </w:r>
      </w:ins>
      <w:r>
        <w:rPr>
          <w:b/>
        </w:rPr>
        <w:t>and) aan te passen.</w:t>
      </w:r>
    </w:p>
    <w:p w14:paraId="13859641" w14:textId="77777777" w:rsidR="00D37C5B" w:rsidRPr="00D37C5B" w:rsidRDefault="00D37C5B" w:rsidP="00D37C5B">
      <w:pPr>
        <w:rPr>
          <w:b/>
        </w:rPr>
      </w:pPr>
    </w:p>
    <w:p w14:paraId="06E1FFE0" w14:textId="77777777" w:rsidR="00796233" w:rsidRDefault="009920C1" w:rsidP="009920C1">
      <w:pPr>
        <w:pStyle w:val="Heading2"/>
      </w:pPr>
      <w:bookmarkStart w:id="138" w:name="_Toc492041766"/>
      <w:r>
        <w:t>Haakjes</w:t>
      </w:r>
      <w:bookmarkEnd w:id="138"/>
    </w:p>
    <w:p w14:paraId="2721FA0F" w14:textId="3CCE89C0" w:rsidR="009920C1" w:rsidRPr="009920C1" w:rsidRDefault="009920C1" w:rsidP="009920C1">
      <w:r>
        <w:t>Zoals je vast wel eens hebt geleerd in je vorige opleiding</w:t>
      </w:r>
      <w:ins w:id="139" w:author="Faber, H." w:date="2017-09-19T16:17:00Z">
        <w:r w:rsidR="00C36AA9">
          <w:t>,</w:t>
        </w:r>
      </w:ins>
      <w:r>
        <w:t xml:space="preserve"> moet je soms bij berekeningen haakjes gebruiken. Dat is om prioriteit te geven aan bepaalde operaties. </w:t>
      </w:r>
      <w:r w:rsidR="000C1B4B">
        <w:t xml:space="preserve">Dat wil zeggen dat de operaties tussen haakjes </w:t>
      </w:r>
      <w:del w:id="140" w:author="Faber, H." w:date="2017-09-19T16:17:00Z">
        <w:r w:rsidR="000C1B4B" w:rsidDel="00C36AA9">
          <w:delText xml:space="preserve">worden </w:delText>
        </w:r>
      </w:del>
      <w:r w:rsidR="000C1B4B">
        <w:t>als eerst</w:t>
      </w:r>
      <w:ins w:id="141" w:author="Faber, H." w:date="2017-09-19T16:17:00Z">
        <w:r w:rsidR="00C36AA9">
          <w:t>e worden</w:t>
        </w:r>
      </w:ins>
      <w:r w:rsidR="000C1B4B">
        <w:t xml:space="preserve"> uitgevoerd. </w:t>
      </w:r>
      <w:r>
        <w:t xml:space="preserve">Zie </w:t>
      </w:r>
      <w:r>
        <w:fldChar w:fldCharType="begin"/>
      </w:r>
      <w:r>
        <w:instrText xml:space="preserve"> REF _Ref474851545 \h </w:instrText>
      </w:r>
      <w:r>
        <w:fldChar w:fldCharType="separate"/>
      </w:r>
      <w:r w:rsidR="001E49D3">
        <w:t xml:space="preserve">Figuur </w:t>
      </w:r>
      <w:r w:rsidR="001E49D3">
        <w:rPr>
          <w:noProof/>
        </w:rPr>
        <w:t>13</w:t>
      </w:r>
      <w:r>
        <w:fldChar w:fldCharType="end"/>
      </w:r>
      <w:r w:rsidR="000C1B4B">
        <w:t>.</w:t>
      </w:r>
    </w:p>
    <w:p w14:paraId="5D82E871" w14:textId="77777777" w:rsidR="009920C1" w:rsidRDefault="000C1B4B" w:rsidP="009920C1">
      <w:pPr>
        <w:keepNext/>
        <w:jc w:val="center"/>
      </w:pPr>
      <w:r>
        <w:rPr>
          <w:noProof/>
          <w:lang w:val="en-US"/>
        </w:rPr>
        <w:lastRenderedPageBreak/>
        <w:drawing>
          <wp:inline distT="0" distB="0" distL="0" distR="0" wp14:anchorId="0762870F" wp14:editId="69E4099D">
            <wp:extent cx="2520000" cy="1307250"/>
            <wp:effectExtent l="0" t="0" r="0" b="762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aakjes.PNG"/>
                    <pic:cNvPicPr/>
                  </pic:nvPicPr>
                  <pic:blipFill>
                    <a:blip r:embed="rId33">
                      <a:extLst>
                        <a:ext uri="{28A0092B-C50C-407E-A947-70E740481C1C}">
                          <a14:useLocalDpi xmlns:a14="http://schemas.microsoft.com/office/drawing/2010/main" val="0"/>
                        </a:ext>
                      </a:extLst>
                    </a:blip>
                    <a:stretch>
                      <a:fillRect/>
                    </a:stretch>
                  </pic:blipFill>
                  <pic:spPr>
                    <a:xfrm>
                      <a:off x="0" y="0"/>
                      <a:ext cx="2520000" cy="1307250"/>
                    </a:xfrm>
                    <a:prstGeom prst="rect">
                      <a:avLst/>
                    </a:prstGeom>
                  </pic:spPr>
                </pic:pic>
              </a:graphicData>
            </a:graphic>
          </wp:inline>
        </w:drawing>
      </w:r>
    </w:p>
    <w:p w14:paraId="021C0C79" w14:textId="77777777" w:rsidR="009920C1" w:rsidRDefault="009920C1" w:rsidP="009920C1">
      <w:pPr>
        <w:pStyle w:val="Caption"/>
      </w:pPr>
      <w:bookmarkStart w:id="142" w:name="_Ref474851545"/>
      <w:r>
        <w:t xml:space="preserve">Figuur </w:t>
      </w:r>
      <w:fldSimple w:instr=" SEQ Figuur \* ARABIC ">
        <w:r w:rsidR="001E49D3">
          <w:rPr>
            <w:noProof/>
          </w:rPr>
          <w:t>13</w:t>
        </w:r>
      </w:fldSimple>
      <w:bookmarkEnd w:id="142"/>
      <w:r>
        <w:t>: Wat is de uitkomst van deze berekening?</w:t>
      </w:r>
    </w:p>
    <w:p w14:paraId="09173422" w14:textId="77777777" w:rsidR="000C1B4B" w:rsidRPr="000C1B4B" w:rsidRDefault="000C1B4B" w:rsidP="009920C1">
      <w:r w:rsidRPr="000C1B4B">
        <w:t xml:space="preserve">Wat denk jij dat uit de berekening komt in </w:t>
      </w:r>
      <w:r w:rsidRPr="000C1B4B">
        <w:fldChar w:fldCharType="begin"/>
      </w:r>
      <w:r w:rsidRPr="000C1B4B">
        <w:instrText xml:space="preserve"> REF _Ref474851545 \h </w:instrText>
      </w:r>
      <w:r>
        <w:instrText xml:space="preserve"> \* MERGEFORMAT </w:instrText>
      </w:r>
      <w:r w:rsidRPr="000C1B4B">
        <w:fldChar w:fldCharType="separate"/>
      </w:r>
      <w:r w:rsidR="001E49D3">
        <w:t xml:space="preserve">Figuur </w:t>
      </w:r>
      <w:r w:rsidR="001E49D3">
        <w:rPr>
          <w:noProof/>
        </w:rPr>
        <w:t>13</w:t>
      </w:r>
      <w:r w:rsidRPr="000C1B4B">
        <w:fldChar w:fldCharType="end"/>
      </w:r>
      <w:r w:rsidRPr="000C1B4B">
        <w:t>?</w:t>
      </w:r>
    </w:p>
    <w:p w14:paraId="5A37BC57" w14:textId="77777777" w:rsidR="009920C1" w:rsidRDefault="009920C1" w:rsidP="009920C1">
      <w:pPr>
        <w:rPr>
          <w:b/>
        </w:rPr>
      </w:pPr>
      <w:r>
        <w:rPr>
          <w:b/>
        </w:rPr>
        <w:t xml:space="preserve">Pas het script aan zodat het er hetzelfde uitziet </w:t>
      </w:r>
      <w:r w:rsidRPr="000C1B4B">
        <w:rPr>
          <w:b/>
        </w:rPr>
        <w:t xml:space="preserve">als </w:t>
      </w:r>
      <w:r w:rsidR="000C1B4B" w:rsidRPr="000C1B4B">
        <w:rPr>
          <w:b/>
        </w:rPr>
        <w:fldChar w:fldCharType="begin"/>
      </w:r>
      <w:r w:rsidR="000C1B4B" w:rsidRPr="000C1B4B">
        <w:rPr>
          <w:b/>
        </w:rPr>
        <w:instrText xml:space="preserve"> REF _Ref474851545 \h  \* MERGEFORMAT </w:instrText>
      </w:r>
      <w:r w:rsidR="000C1B4B" w:rsidRPr="000C1B4B">
        <w:rPr>
          <w:b/>
        </w:rPr>
      </w:r>
      <w:r w:rsidR="000C1B4B" w:rsidRPr="000C1B4B">
        <w:rPr>
          <w:b/>
        </w:rPr>
        <w:fldChar w:fldCharType="separate"/>
      </w:r>
      <w:r w:rsidR="001E49D3" w:rsidRPr="001E49D3">
        <w:rPr>
          <w:b/>
        </w:rPr>
        <w:t xml:space="preserve">Figuur </w:t>
      </w:r>
      <w:r w:rsidR="001E49D3" w:rsidRPr="001E49D3">
        <w:rPr>
          <w:b/>
          <w:noProof/>
        </w:rPr>
        <w:t>13</w:t>
      </w:r>
      <w:r w:rsidR="000C1B4B" w:rsidRPr="000C1B4B">
        <w:rPr>
          <w:b/>
        </w:rPr>
        <w:fldChar w:fldCharType="end"/>
      </w:r>
      <w:r w:rsidR="000C1B4B" w:rsidRPr="000C1B4B">
        <w:rPr>
          <w:b/>
        </w:rPr>
        <w:t>.</w:t>
      </w:r>
    </w:p>
    <w:p w14:paraId="27414B16" w14:textId="56812B0B" w:rsidR="009920C1" w:rsidRDefault="009920C1" w:rsidP="009920C1">
      <w:pPr>
        <w:rPr>
          <w:b/>
        </w:rPr>
      </w:pPr>
      <w:r>
        <w:rPr>
          <w:b/>
        </w:rPr>
        <w:t>Voer het script uit</w:t>
      </w:r>
      <w:r w:rsidR="00D26A79">
        <w:rPr>
          <w:b/>
        </w:rPr>
        <w:t xml:space="preserve"> </w:t>
      </w:r>
      <w:r w:rsidR="004A2F59">
        <w:rPr>
          <w:b/>
        </w:rPr>
        <w:t>(</w:t>
      </w:r>
      <w:commentRangeStart w:id="143"/>
      <w:r w:rsidR="004A2F59">
        <w:rPr>
          <w:b/>
        </w:rPr>
        <w:t>Druk op Run of F5 of op COMMAND-ALT-R op een Mac</w:t>
      </w:r>
      <w:commentRangeEnd w:id="143"/>
      <w:r w:rsidR="00C36AA9">
        <w:rPr>
          <w:rStyle w:val="CommentReference"/>
        </w:rPr>
        <w:commentReference w:id="143"/>
      </w:r>
      <w:r w:rsidR="004A2F59">
        <w:rPr>
          <w:b/>
        </w:rPr>
        <w:t>).</w:t>
      </w:r>
    </w:p>
    <w:p w14:paraId="0EEA4E5B" w14:textId="77777777" w:rsidR="000C1B4B" w:rsidRDefault="000C1B4B" w:rsidP="009920C1">
      <w:r>
        <w:t>Waar moet je haakjes zetten om als antwoord: 0.333 te krijgen?</w:t>
      </w:r>
    </w:p>
    <w:p w14:paraId="7B87BDD1" w14:textId="40149ABD" w:rsidR="007A1219" w:rsidRPr="007A1219" w:rsidRDefault="007A1219" w:rsidP="009920C1">
      <w:pPr>
        <w:rPr>
          <w:b/>
        </w:rPr>
      </w:pPr>
      <w:r>
        <w:rPr>
          <w:b/>
        </w:rPr>
        <w:t>Probeer de voorgaande vraag zelf te beantwoorden met Matlab. Kortom, zelf proberen want Matlab geeft automatisch een antwoord.</w:t>
      </w:r>
    </w:p>
    <w:p w14:paraId="4DCCB7D9" w14:textId="54681B87" w:rsidR="009920C1" w:rsidRDefault="0038297A" w:rsidP="0038297A">
      <w:pPr>
        <w:pStyle w:val="Heading3"/>
      </w:pPr>
      <w:bookmarkStart w:id="144" w:name="_Toc492041767"/>
      <w:r>
        <w:t>Een specifiek voorbeeld</w:t>
      </w:r>
      <w:bookmarkEnd w:id="144"/>
    </w:p>
    <w:p w14:paraId="2B576FC8" w14:textId="0CD636F5" w:rsidR="0038297A" w:rsidRDefault="00875640" w:rsidP="0038297A">
      <w:r>
        <w:t>Als je geen haakjes gebruikt</w:t>
      </w:r>
      <w:ins w:id="145" w:author="Faber, H." w:date="2017-09-19T16:18:00Z">
        <w:r w:rsidR="00C36AA9">
          <w:t>,</w:t>
        </w:r>
      </w:ins>
      <w:r>
        <w:t xml:space="preserve"> dan weet je ook niet wat je exact aan het berekenen bent. Kijk maar eens naar dit voorbeeld: 6 / 3 * 5. Wat is het resultaat van deze bewerking zonder haakjes? Natuurlijk in Matlab kun je dit gemakkelijk uittesten. Maar als de waardes in </w:t>
      </w:r>
      <w:ins w:id="146" w:author="Faber, H." w:date="2017-09-19T16:19:00Z">
        <w:r w:rsidR="00C36AA9">
          <w:t xml:space="preserve">zogenaamde </w:t>
        </w:r>
      </w:ins>
      <w:r>
        <w:t>variabelen zijn ingepakt dan wordt het minder gemakkelijk te zien. Immers je ziet niet snel welke waardes in de variabelen zijn opgeslagen.</w:t>
      </w:r>
    </w:p>
    <w:p w14:paraId="057F409F" w14:textId="37BDE909" w:rsidR="00875640" w:rsidRPr="00875640" w:rsidRDefault="00875640" w:rsidP="0038297A">
      <w:pPr>
        <w:rPr>
          <w:i/>
        </w:rPr>
      </w:pPr>
      <w:r>
        <w:rPr>
          <w:i/>
        </w:rPr>
        <w:t>Wat verwacht je dat uit 6 / 3 * 5 komt?</w:t>
      </w:r>
    </w:p>
    <w:p w14:paraId="21052AA4" w14:textId="110715D2" w:rsidR="00875640" w:rsidRDefault="00875640" w:rsidP="0038297A">
      <w:pPr>
        <w:rPr>
          <w:b/>
        </w:rPr>
      </w:pPr>
      <w:r>
        <w:rPr>
          <w:b/>
        </w:rPr>
        <w:t>Voer de expressie: 6 / 3 * 5 in Matlab en voer deze uit</w:t>
      </w:r>
      <w:ins w:id="147" w:author="Faber, H." w:date="2017-09-19T16:19:00Z">
        <w:r w:rsidR="00C36AA9">
          <w:rPr>
            <w:b/>
          </w:rPr>
          <w:t>.</w:t>
        </w:r>
      </w:ins>
    </w:p>
    <w:p w14:paraId="0BA1E23A" w14:textId="57DCD156" w:rsidR="00875640" w:rsidRPr="00875640" w:rsidRDefault="00481510" w:rsidP="0038297A">
      <w:r>
        <w:t xml:space="preserve">Je kunt het resultaat van deze expressie zelf voorspellen als je weet welke prioriteit een bepaalde operator heeft. </w:t>
      </w:r>
      <w:r w:rsidR="00875640">
        <w:t>Als je meer informatie over de prioriteiten van sommige operatoren wil verkrijgen</w:t>
      </w:r>
      <w:ins w:id="148" w:author="Faber, H." w:date="2017-09-19T16:19:00Z">
        <w:r w:rsidR="00C36AA9">
          <w:t>,</w:t>
        </w:r>
      </w:ins>
      <w:r w:rsidR="00875640">
        <w:t xml:space="preserve"> ga dan naar: </w:t>
      </w:r>
      <w:r w:rsidR="00875640" w:rsidRPr="00875640">
        <w:t>https://nl.mathworks.com/help/</w:t>
      </w:r>
      <w:r w:rsidR="00233212">
        <w:t>Matlab</w:t>
      </w:r>
      <w:r w:rsidR="00875640" w:rsidRPr="00875640">
        <w:t>/</w:t>
      </w:r>
      <w:r w:rsidR="00233212">
        <w:t>Matlab</w:t>
      </w:r>
      <w:r w:rsidR="00875640" w:rsidRPr="00875640">
        <w:t>_prog/operator-precedence.html</w:t>
      </w:r>
    </w:p>
    <w:p w14:paraId="41B5E1EA" w14:textId="77777777" w:rsidR="00D67BDA" w:rsidRDefault="00D67BDA" w:rsidP="00D67BDA">
      <w:pPr>
        <w:pStyle w:val="Heading2"/>
      </w:pPr>
      <w:bookmarkStart w:id="149" w:name="_Toc492041768"/>
      <w:r>
        <w:t>Worteltrekken</w:t>
      </w:r>
      <w:bookmarkEnd w:id="149"/>
    </w:p>
    <w:p w14:paraId="79A89EED" w14:textId="4D57A4FC" w:rsidR="00D67BDA" w:rsidRDefault="00D67BDA" w:rsidP="00D67BDA">
      <w:r>
        <w:t>Als we getallen kunnen optellen</w:t>
      </w:r>
      <w:ins w:id="150" w:author="Faber, H." w:date="2017-09-19T16:19:00Z">
        <w:r w:rsidR="00C36AA9">
          <w:t>,</w:t>
        </w:r>
      </w:ins>
      <w:r>
        <w:t xml:space="preserve"> dan moeten we ook getallen kunnen aftrekken. Als we getallen kunnen vermenigvuldigen dan moeten we ze ook kunnen delen. Als we getallen kunnen kwadrateren dan moeten we ze ook kunnen….. Juist! Worteltrekken. </w:t>
      </w:r>
    </w:p>
    <w:p w14:paraId="54E5F0E5" w14:textId="7C635D73" w:rsidR="00571943" w:rsidRDefault="00571943" w:rsidP="00D67BDA">
      <w:r>
        <w:t xml:space="preserve">In Matlab zit geen wortel operator. Althans niet in de vorm waardoor je met een specifieke wortel operator in één keer de wortel kunt trekken. Je kunt natuurlijk </w:t>
      </w:r>
      <w:ins w:id="151" w:author="Faber, H." w:date="2017-09-19T16:20:00Z">
        <w:r w:rsidR="00421B50">
          <w:t xml:space="preserve">wel </w:t>
        </w:r>
      </w:ins>
      <w:r>
        <w:t xml:space="preserve">de macht operator gebruiken (zie </w:t>
      </w:r>
      <w:r>
        <w:fldChar w:fldCharType="begin"/>
      </w:r>
      <w:r>
        <w:instrText xml:space="preserve"> REF _Ref474852443 \h </w:instrText>
      </w:r>
      <w:r>
        <w:fldChar w:fldCharType="separate"/>
      </w:r>
      <w:r w:rsidR="001E49D3">
        <w:t xml:space="preserve">Figuur </w:t>
      </w:r>
      <w:r w:rsidR="001E49D3">
        <w:rPr>
          <w:noProof/>
        </w:rPr>
        <w:t>14</w:t>
      </w:r>
      <w:r>
        <w:fldChar w:fldCharType="end"/>
      </w:r>
      <w:r>
        <w:t>).</w:t>
      </w:r>
    </w:p>
    <w:p w14:paraId="14575257" w14:textId="77777777" w:rsidR="00571943" w:rsidRDefault="00571943" w:rsidP="00571943">
      <w:pPr>
        <w:keepNext/>
        <w:jc w:val="center"/>
      </w:pPr>
      <w:r>
        <w:t xml:space="preserve"> </w:t>
      </w:r>
      <w:r>
        <w:rPr>
          <w:noProof/>
          <w:lang w:val="en-US"/>
        </w:rPr>
        <w:drawing>
          <wp:inline distT="0" distB="0" distL="0" distR="0" wp14:anchorId="6C51AA98" wp14:editId="140A6BE7">
            <wp:extent cx="2520000" cy="1339748"/>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teltrekkenMacht.PNG"/>
                    <pic:cNvPicPr/>
                  </pic:nvPicPr>
                  <pic:blipFill>
                    <a:blip r:embed="rId34">
                      <a:extLst>
                        <a:ext uri="{28A0092B-C50C-407E-A947-70E740481C1C}">
                          <a14:useLocalDpi xmlns:a14="http://schemas.microsoft.com/office/drawing/2010/main" val="0"/>
                        </a:ext>
                      </a:extLst>
                    </a:blip>
                    <a:stretch>
                      <a:fillRect/>
                    </a:stretch>
                  </pic:blipFill>
                  <pic:spPr>
                    <a:xfrm>
                      <a:off x="0" y="0"/>
                      <a:ext cx="2520000" cy="1339748"/>
                    </a:xfrm>
                    <a:prstGeom prst="rect">
                      <a:avLst/>
                    </a:prstGeom>
                  </pic:spPr>
                </pic:pic>
              </a:graphicData>
            </a:graphic>
          </wp:inline>
        </w:drawing>
      </w:r>
    </w:p>
    <w:p w14:paraId="74FEA294" w14:textId="77777777" w:rsidR="00571943" w:rsidRDefault="00571943" w:rsidP="00571943">
      <w:pPr>
        <w:pStyle w:val="Caption"/>
      </w:pPr>
      <w:bookmarkStart w:id="152" w:name="_Ref474852443"/>
      <w:r>
        <w:t xml:space="preserve">Figuur </w:t>
      </w:r>
      <w:fldSimple w:instr=" SEQ Figuur \* ARABIC ">
        <w:r w:rsidR="001E49D3">
          <w:rPr>
            <w:noProof/>
          </w:rPr>
          <w:t>14</w:t>
        </w:r>
      </w:fldSimple>
      <w:bookmarkEnd w:id="152"/>
      <w:r>
        <w:t>: Wat is de uitkomst van deze berekening?</w:t>
      </w:r>
    </w:p>
    <w:p w14:paraId="67AFF2D6" w14:textId="77777777" w:rsidR="00571943" w:rsidRDefault="00571943" w:rsidP="00571943">
      <w:pPr>
        <w:rPr>
          <w:b/>
        </w:rPr>
      </w:pPr>
      <w:r>
        <w:rPr>
          <w:b/>
        </w:rPr>
        <w:lastRenderedPageBreak/>
        <w:t xml:space="preserve">Pas het script aan zodat het er hetzelfde uitziet </w:t>
      </w:r>
      <w:r w:rsidRPr="000C1B4B">
        <w:rPr>
          <w:b/>
        </w:rPr>
        <w:t xml:space="preserve">als </w:t>
      </w:r>
      <w:r w:rsidRPr="00571943">
        <w:rPr>
          <w:b/>
        </w:rPr>
        <w:fldChar w:fldCharType="begin"/>
      </w:r>
      <w:r w:rsidRPr="00571943">
        <w:rPr>
          <w:b/>
        </w:rPr>
        <w:instrText xml:space="preserve"> REF _Ref474852443 \h </w:instrText>
      </w:r>
      <w:r>
        <w:rPr>
          <w:b/>
        </w:rPr>
        <w:instrText xml:space="preserve"> \* MERGEFORMAT </w:instrText>
      </w:r>
      <w:r w:rsidRPr="00571943">
        <w:rPr>
          <w:b/>
        </w:rPr>
      </w:r>
      <w:r w:rsidRPr="00571943">
        <w:rPr>
          <w:b/>
        </w:rPr>
        <w:fldChar w:fldCharType="separate"/>
      </w:r>
      <w:r w:rsidR="001E49D3" w:rsidRPr="001E49D3">
        <w:rPr>
          <w:b/>
        </w:rPr>
        <w:t xml:space="preserve">Figuur </w:t>
      </w:r>
      <w:r w:rsidR="001E49D3" w:rsidRPr="001E49D3">
        <w:rPr>
          <w:b/>
          <w:noProof/>
        </w:rPr>
        <w:t>14</w:t>
      </w:r>
      <w:r w:rsidRPr="00571943">
        <w:rPr>
          <w:b/>
        </w:rPr>
        <w:fldChar w:fldCharType="end"/>
      </w:r>
      <w:r w:rsidRPr="000C1B4B">
        <w:rPr>
          <w:b/>
        </w:rPr>
        <w:t>.</w:t>
      </w:r>
    </w:p>
    <w:p w14:paraId="6403EB4F" w14:textId="72669591" w:rsidR="00571943" w:rsidRDefault="00571943" w:rsidP="00571943">
      <w:pPr>
        <w:rPr>
          <w:b/>
        </w:rPr>
      </w:pPr>
      <w:r>
        <w:rPr>
          <w:b/>
        </w:rPr>
        <w:t>Voer het script uit</w:t>
      </w:r>
      <w:r w:rsidR="00D26A79">
        <w:rPr>
          <w:b/>
        </w:rPr>
        <w:t xml:space="preserve"> </w:t>
      </w:r>
      <w:r w:rsidR="004A2F59">
        <w:rPr>
          <w:b/>
        </w:rPr>
        <w:t>(</w:t>
      </w:r>
      <w:commentRangeStart w:id="153"/>
      <w:r w:rsidR="004A2F59">
        <w:rPr>
          <w:b/>
        </w:rPr>
        <w:t>Druk op Run of F5 of op COMMAND-ALT-R op een Mac</w:t>
      </w:r>
      <w:commentRangeEnd w:id="153"/>
      <w:r w:rsidR="00421B50">
        <w:rPr>
          <w:rStyle w:val="CommentReference"/>
        </w:rPr>
        <w:commentReference w:id="153"/>
      </w:r>
      <w:r w:rsidR="004A2F59">
        <w:rPr>
          <w:b/>
        </w:rPr>
        <w:t>).</w:t>
      </w:r>
    </w:p>
    <w:p w14:paraId="0567214D" w14:textId="77777777" w:rsidR="00571943" w:rsidRPr="00571943" w:rsidRDefault="00571943" w:rsidP="00571943">
      <w:r>
        <w:t>Je weet dat 3</w:t>
      </w:r>
      <w:r>
        <w:rPr>
          <w:vertAlign w:val="superscript"/>
        </w:rPr>
        <w:t>3</w:t>
      </w:r>
      <w:r>
        <w:t>=9. Dus dan is 9</w:t>
      </w:r>
      <w:r>
        <w:rPr>
          <w:vertAlign w:val="superscript"/>
        </w:rPr>
        <w:t>1/2</w:t>
      </w:r>
      <w:r>
        <w:t xml:space="preserve">=3. We zouden het liefst een operator gebruiken voor de wortel, maar zoals gezegd die is er niet. Daarom heeft Matlab een iets anders bedacht zie </w:t>
      </w:r>
      <w:r>
        <w:fldChar w:fldCharType="begin"/>
      </w:r>
      <w:r>
        <w:instrText xml:space="preserve"> REF _Ref474852658 \h </w:instrText>
      </w:r>
      <w:r>
        <w:fldChar w:fldCharType="separate"/>
      </w:r>
      <w:r w:rsidR="001E49D3">
        <w:t xml:space="preserve">Figuur </w:t>
      </w:r>
      <w:r w:rsidR="001E49D3">
        <w:rPr>
          <w:noProof/>
        </w:rPr>
        <w:t>15</w:t>
      </w:r>
      <w:r>
        <w:fldChar w:fldCharType="end"/>
      </w:r>
      <w:r>
        <w:t>:</w:t>
      </w:r>
    </w:p>
    <w:p w14:paraId="60753427" w14:textId="77777777" w:rsidR="00571943" w:rsidRDefault="00571943" w:rsidP="00571943">
      <w:pPr>
        <w:keepNext/>
        <w:jc w:val="center"/>
      </w:pPr>
      <w:r>
        <w:rPr>
          <w:noProof/>
          <w:lang w:val="en-US"/>
        </w:rPr>
        <w:drawing>
          <wp:inline distT="0" distB="0" distL="0" distR="0" wp14:anchorId="6EDA38EF" wp14:editId="44C7159F">
            <wp:extent cx="2520000" cy="1394717"/>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teltrekkenMacht2.PNG"/>
                    <pic:cNvPicPr/>
                  </pic:nvPicPr>
                  <pic:blipFill>
                    <a:blip r:embed="rId35">
                      <a:extLst>
                        <a:ext uri="{28A0092B-C50C-407E-A947-70E740481C1C}">
                          <a14:useLocalDpi xmlns:a14="http://schemas.microsoft.com/office/drawing/2010/main" val="0"/>
                        </a:ext>
                      </a:extLst>
                    </a:blip>
                    <a:stretch>
                      <a:fillRect/>
                    </a:stretch>
                  </pic:blipFill>
                  <pic:spPr>
                    <a:xfrm>
                      <a:off x="0" y="0"/>
                      <a:ext cx="2520000" cy="1394717"/>
                    </a:xfrm>
                    <a:prstGeom prst="rect">
                      <a:avLst/>
                    </a:prstGeom>
                  </pic:spPr>
                </pic:pic>
              </a:graphicData>
            </a:graphic>
          </wp:inline>
        </w:drawing>
      </w:r>
    </w:p>
    <w:p w14:paraId="0B5EAA51" w14:textId="77777777" w:rsidR="00571943" w:rsidRDefault="00571943" w:rsidP="00571943">
      <w:pPr>
        <w:pStyle w:val="Caption"/>
      </w:pPr>
      <w:bookmarkStart w:id="154" w:name="_Ref474852658"/>
      <w:r>
        <w:t xml:space="preserve">Figuur </w:t>
      </w:r>
      <w:fldSimple w:instr=" SEQ Figuur \* ARABIC ">
        <w:r w:rsidR="001E49D3">
          <w:rPr>
            <w:noProof/>
          </w:rPr>
          <w:t>15</w:t>
        </w:r>
      </w:fldSimple>
      <w:bookmarkEnd w:id="154"/>
      <w:r>
        <w:t>: Wat is de uitkomst van deze berekening?</w:t>
      </w:r>
    </w:p>
    <w:p w14:paraId="49B8995A" w14:textId="77777777" w:rsidR="00571943" w:rsidRDefault="00571943" w:rsidP="00D67BDA">
      <w:pPr>
        <w:rPr>
          <w:rFonts w:cs="Consolas"/>
        </w:rPr>
      </w:pPr>
      <w:r>
        <w:t xml:space="preserve">Matlab heeft een functie gemaakt genaamd </w:t>
      </w:r>
      <w:r w:rsidRPr="00571943">
        <w:rPr>
          <w:rFonts w:ascii="Consolas" w:hAnsi="Consolas" w:cs="Consolas"/>
        </w:rPr>
        <w:t>sqrt()</w:t>
      </w:r>
      <w:r>
        <w:rPr>
          <w:rFonts w:cs="Consolas"/>
        </w:rPr>
        <w:t xml:space="preserve">. Wat </w:t>
      </w:r>
      <w:r w:rsidR="00C944D3">
        <w:rPr>
          <w:rFonts w:cs="Consolas"/>
        </w:rPr>
        <w:t>een functie</w:t>
      </w:r>
      <w:r>
        <w:rPr>
          <w:rFonts w:cs="Consolas"/>
        </w:rPr>
        <w:t xml:space="preserve"> is, wordt je later duidelijk gemaakt. </w:t>
      </w:r>
    </w:p>
    <w:p w14:paraId="49DFE6D0" w14:textId="77777777" w:rsidR="00571943" w:rsidRPr="00571943" w:rsidRDefault="00571943" w:rsidP="00571943">
      <w:pPr>
        <w:rPr>
          <w:b/>
        </w:rPr>
      </w:pPr>
      <w:r>
        <w:rPr>
          <w:b/>
        </w:rPr>
        <w:t xml:space="preserve">Pas het script aan zodat het er hetzelfde uitziet </w:t>
      </w:r>
      <w:r w:rsidRPr="000C1B4B">
        <w:rPr>
          <w:b/>
        </w:rPr>
        <w:t xml:space="preserve">als </w:t>
      </w:r>
      <w:r w:rsidRPr="00571943">
        <w:rPr>
          <w:b/>
        </w:rPr>
        <w:fldChar w:fldCharType="begin"/>
      </w:r>
      <w:r w:rsidRPr="00571943">
        <w:rPr>
          <w:b/>
        </w:rPr>
        <w:instrText xml:space="preserve"> REF _Ref474852658 \h </w:instrText>
      </w:r>
      <w:r>
        <w:rPr>
          <w:b/>
        </w:rPr>
        <w:instrText xml:space="preserve"> \* MERGEFORMAT </w:instrText>
      </w:r>
      <w:r w:rsidRPr="00571943">
        <w:rPr>
          <w:b/>
        </w:rPr>
      </w:r>
      <w:r w:rsidRPr="00571943">
        <w:rPr>
          <w:b/>
        </w:rPr>
        <w:fldChar w:fldCharType="separate"/>
      </w:r>
      <w:r w:rsidR="001E49D3" w:rsidRPr="001E49D3">
        <w:rPr>
          <w:b/>
        </w:rPr>
        <w:t xml:space="preserve">Figuur </w:t>
      </w:r>
      <w:r w:rsidR="001E49D3" w:rsidRPr="001E49D3">
        <w:rPr>
          <w:b/>
          <w:noProof/>
        </w:rPr>
        <w:t>15</w:t>
      </w:r>
      <w:r w:rsidRPr="00571943">
        <w:rPr>
          <w:b/>
        </w:rPr>
        <w:fldChar w:fldCharType="end"/>
      </w:r>
    </w:p>
    <w:p w14:paraId="2DA6A097" w14:textId="587292CB" w:rsidR="00571943" w:rsidRDefault="00571943" w:rsidP="00571943">
      <w:pPr>
        <w:rPr>
          <w:b/>
        </w:rPr>
      </w:pPr>
      <w:r>
        <w:rPr>
          <w:b/>
        </w:rPr>
        <w:t>Voer het script uit</w:t>
      </w:r>
      <w:r w:rsidR="00D26A79">
        <w:rPr>
          <w:b/>
        </w:rPr>
        <w:t xml:space="preserve"> </w:t>
      </w:r>
      <w:r w:rsidR="004A2F59">
        <w:rPr>
          <w:b/>
        </w:rPr>
        <w:t>(Druk op Run of F5 of op COMMAND-ALT-R op een Mac).</w:t>
      </w:r>
    </w:p>
    <w:p w14:paraId="6C6B9153" w14:textId="77777777" w:rsidR="00571943" w:rsidRDefault="00571943" w:rsidP="00D67BDA">
      <w:r>
        <w:t>Het valt op dat de antwoorden van regel 1 en van regel 2 exact hetzelfde zijn.</w:t>
      </w:r>
    </w:p>
    <w:p w14:paraId="75B32080" w14:textId="77777777" w:rsidR="00571943" w:rsidRPr="00571943" w:rsidRDefault="00571943" w:rsidP="00D67BDA">
      <w:pPr>
        <w:rPr>
          <w:b/>
        </w:rPr>
      </w:pPr>
      <w:r w:rsidRPr="00571943">
        <w:rPr>
          <w:b/>
        </w:rPr>
        <w:t xml:space="preserve">Verander in beide regels de grondgetallen en controleer </w:t>
      </w:r>
      <w:r>
        <w:rPr>
          <w:b/>
        </w:rPr>
        <w:t>of</w:t>
      </w:r>
      <w:r w:rsidRPr="00571943">
        <w:rPr>
          <w:b/>
        </w:rPr>
        <w:t xml:space="preserve"> de resultaten van regel 1 en regel 2 telkens hetzelfde zijn.</w:t>
      </w:r>
    </w:p>
    <w:p w14:paraId="73F2B85F" w14:textId="77777777" w:rsidR="00D67BDA" w:rsidRPr="00D67BDA" w:rsidRDefault="00D67BDA" w:rsidP="00D67BDA"/>
    <w:p w14:paraId="419807AD" w14:textId="77777777" w:rsidR="000C1B4B" w:rsidRDefault="000C1B4B" w:rsidP="000C1B4B">
      <w:pPr>
        <w:pStyle w:val="Heading2"/>
      </w:pPr>
      <w:bookmarkStart w:id="155" w:name="_Toc492041769"/>
      <w:r>
        <w:t>Vragen en opdrachten</w:t>
      </w:r>
      <w:bookmarkEnd w:id="155"/>
    </w:p>
    <w:p w14:paraId="006B58BC" w14:textId="77777777" w:rsidR="000C1B4B" w:rsidRDefault="000C1B4B" w:rsidP="000C1B4B">
      <w:pPr>
        <w:pStyle w:val="ListParagraph"/>
        <w:numPr>
          <w:ilvl w:val="0"/>
          <w:numId w:val="6"/>
        </w:numPr>
      </w:pPr>
      <w:r>
        <w:t>Hoeveel is 8</w:t>
      </w:r>
      <w:r>
        <w:rPr>
          <w:vertAlign w:val="superscript"/>
        </w:rPr>
        <w:t>8</w:t>
      </w:r>
      <w:r>
        <w:rPr>
          <w:vertAlign w:val="superscript"/>
        </w:rPr>
        <w:softHyphen/>
      </w:r>
      <w:r>
        <w:t>?</w:t>
      </w:r>
      <w:r w:rsidR="0075020A">
        <w:t xml:space="preserve"> Gebruik Matlab.</w:t>
      </w:r>
    </w:p>
    <w:p w14:paraId="3137D274" w14:textId="77777777" w:rsidR="00CC2CE0" w:rsidRDefault="00CC2CE0" w:rsidP="000C1B4B">
      <w:pPr>
        <w:pStyle w:val="ListParagraph"/>
        <w:numPr>
          <w:ilvl w:val="0"/>
          <w:numId w:val="6"/>
        </w:numPr>
      </w:pPr>
      <w:r>
        <w:t>Wat is een operator?</w:t>
      </w:r>
    </w:p>
    <w:p w14:paraId="459181C9" w14:textId="77777777" w:rsidR="000C1B4B" w:rsidRDefault="000C1B4B" w:rsidP="000C1B4B">
      <w:pPr>
        <w:pStyle w:val="ListParagraph"/>
        <w:numPr>
          <w:ilvl w:val="0"/>
          <w:numId w:val="6"/>
        </w:numPr>
      </w:pPr>
      <w:r>
        <w:t xml:space="preserve">Wat is het antwoord op de berekening: </w:t>
      </w:r>
      <w:r w:rsidRPr="000C1B4B">
        <w:rPr>
          <w:rFonts w:ascii="Consolas" w:hAnsi="Consolas" w:cs="Consolas"/>
        </w:rPr>
        <w:t>3 + 4 – 5 / 6 * 7 ^ 8</w:t>
      </w:r>
      <w:r>
        <w:rPr>
          <w:rFonts w:ascii="Consolas" w:hAnsi="Consolas" w:cs="Consolas"/>
        </w:rPr>
        <w:t xml:space="preserve"> </w:t>
      </w:r>
      <w:r>
        <w:t>?</w:t>
      </w:r>
    </w:p>
    <w:p w14:paraId="7A2CD299" w14:textId="77777777" w:rsidR="00CC2CE0" w:rsidRDefault="00CC2CE0" w:rsidP="000C1B4B">
      <w:pPr>
        <w:pStyle w:val="ListParagraph"/>
        <w:numPr>
          <w:ilvl w:val="0"/>
          <w:numId w:val="6"/>
        </w:numPr>
      </w:pPr>
      <w:r>
        <w:t>Waar of niet waar: in Matlab is het gebruik van haakjes in principe overbodig.</w:t>
      </w:r>
    </w:p>
    <w:p w14:paraId="2498202F" w14:textId="77777777" w:rsidR="000C1B4B" w:rsidRDefault="000C1B4B" w:rsidP="000C1B4B">
      <w:pPr>
        <w:pStyle w:val="ListParagraph"/>
        <w:numPr>
          <w:ilvl w:val="0"/>
          <w:numId w:val="6"/>
        </w:numPr>
      </w:pPr>
      <w:r>
        <w:t xml:space="preserve">Wat is het antwoord op de berekening: </w:t>
      </w:r>
      <w:r w:rsidRPr="000C1B4B">
        <w:rPr>
          <w:rFonts w:ascii="Consolas" w:hAnsi="Consolas" w:cs="Consolas"/>
        </w:rPr>
        <w:t>((3 ^ 4) - ((5 / 2) * (2 ^ 8)))</w:t>
      </w:r>
      <w:r w:rsidRPr="000C1B4B">
        <w:t xml:space="preserve"> </w:t>
      </w:r>
      <w:r>
        <w:t>?</w:t>
      </w:r>
    </w:p>
    <w:p w14:paraId="7B17746D" w14:textId="77777777" w:rsidR="00CC2CE0" w:rsidRDefault="00CC2CE0" w:rsidP="000C1B4B">
      <w:pPr>
        <w:pStyle w:val="ListParagraph"/>
        <w:numPr>
          <w:ilvl w:val="0"/>
          <w:numId w:val="6"/>
        </w:numPr>
      </w:pPr>
      <w:r>
        <w:t>Bestaat er in Matlab een wortel operator?</w:t>
      </w:r>
    </w:p>
    <w:p w14:paraId="507FAACE" w14:textId="77777777" w:rsidR="0075020A" w:rsidRDefault="0075020A" w:rsidP="00D67BDA">
      <w:pPr>
        <w:pStyle w:val="ListParagraph"/>
        <w:numPr>
          <w:ilvl w:val="0"/>
          <w:numId w:val="6"/>
        </w:numPr>
      </w:pPr>
      <w:r>
        <w:t>Bereken de wortel van 121 en 144 en 119025.</w:t>
      </w:r>
    </w:p>
    <w:p w14:paraId="4CC8774D" w14:textId="555BC8CF" w:rsidR="008319EC" w:rsidRPr="008319EC" w:rsidRDefault="008319EC" w:rsidP="00D67BDA">
      <w:pPr>
        <w:pStyle w:val="ListParagraph"/>
        <w:numPr>
          <w:ilvl w:val="0"/>
          <w:numId w:val="6"/>
        </w:numPr>
      </w:pPr>
      <w:r>
        <w:t>Welke waarde heeft de rechter</w:t>
      </w:r>
      <w:ins w:id="156" w:author="Faber, H." w:date="2017-09-19T16:58:00Z">
        <w:r w:rsidR="009A65B0">
          <w:t xml:space="preserve"> </w:t>
        </w:r>
      </w:ins>
      <w:r>
        <w:t xml:space="preserve">operand in de volgende regel code: </w:t>
      </w:r>
      <w:r w:rsidRPr="000C1B4B">
        <w:rPr>
          <w:rFonts w:ascii="Consolas" w:hAnsi="Consolas" w:cs="Consolas"/>
        </w:rPr>
        <w:t>5 / 6</w:t>
      </w:r>
      <w:r w:rsidRPr="000C1B4B">
        <w:t xml:space="preserve"> </w:t>
      </w:r>
      <w:r>
        <w:t>?</w:t>
      </w:r>
    </w:p>
    <w:p w14:paraId="4195B657" w14:textId="3D3397F9" w:rsidR="008319EC" w:rsidRDefault="008319EC" w:rsidP="008319EC">
      <w:pPr>
        <w:pStyle w:val="ListParagraph"/>
        <w:numPr>
          <w:ilvl w:val="0"/>
          <w:numId w:val="6"/>
        </w:numPr>
      </w:pPr>
      <w:r>
        <w:t>Welke waarde heeft de rechter</w:t>
      </w:r>
      <w:ins w:id="157" w:author="Faber, H." w:date="2017-09-19T16:58:00Z">
        <w:r w:rsidR="009A65B0">
          <w:t xml:space="preserve"> </w:t>
        </w:r>
      </w:ins>
      <w:r>
        <w:t xml:space="preserve">operand in de volgende regel code: </w:t>
      </w:r>
      <w:r w:rsidRPr="000C1B4B">
        <w:rPr>
          <w:rFonts w:ascii="Consolas" w:hAnsi="Consolas" w:cs="Consolas"/>
        </w:rPr>
        <w:t>2 ^ 8</w:t>
      </w:r>
      <w:r w:rsidRPr="000C1B4B">
        <w:t xml:space="preserve"> </w:t>
      </w:r>
      <w:r>
        <w:t>?</w:t>
      </w:r>
    </w:p>
    <w:p w14:paraId="2780FAA1" w14:textId="7F59FF13" w:rsidR="008319EC" w:rsidRDefault="008319EC" w:rsidP="008319EC">
      <w:pPr>
        <w:pStyle w:val="ListParagraph"/>
        <w:numPr>
          <w:ilvl w:val="0"/>
          <w:numId w:val="6"/>
        </w:numPr>
      </w:pPr>
      <w:r>
        <w:t>Welke waarde heeft de linker</w:t>
      </w:r>
      <w:ins w:id="158" w:author="Faber, H." w:date="2017-09-19T16:58:00Z">
        <w:r w:rsidR="009A65B0">
          <w:t xml:space="preserve"> </w:t>
        </w:r>
      </w:ins>
      <w:r>
        <w:t xml:space="preserve">operand in de volgende regel code: </w:t>
      </w:r>
      <w:r>
        <w:rPr>
          <w:rFonts w:ascii="Consolas" w:hAnsi="Consolas" w:cs="Consolas"/>
        </w:rPr>
        <w:t>4</w:t>
      </w:r>
      <w:r w:rsidRPr="000C1B4B">
        <w:rPr>
          <w:rFonts w:ascii="Consolas" w:hAnsi="Consolas" w:cs="Consolas"/>
        </w:rPr>
        <w:t xml:space="preserve"> </w:t>
      </w:r>
      <w:r>
        <w:rPr>
          <w:rFonts w:ascii="Consolas" w:hAnsi="Consolas" w:cs="Consolas"/>
        </w:rPr>
        <w:t>-</w:t>
      </w:r>
      <w:r w:rsidRPr="000C1B4B">
        <w:rPr>
          <w:rFonts w:ascii="Consolas" w:hAnsi="Consolas" w:cs="Consolas"/>
        </w:rPr>
        <w:t xml:space="preserve"> </w:t>
      </w:r>
      <w:r>
        <w:rPr>
          <w:rFonts w:ascii="Consolas" w:hAnsi="Consolas" w:cs="Consolas"/>
        </w:rPr>
        <w:t>2</w:t>
      </w:r>
      <w:r w:rsidRPr="000C1B4B">
        <w:t xml:space="preserve"> </w:t>
      </w:r>
      <w:r>
        <w:t>?</w:t>
      </w:r>
    </w:p>
    <w:p w14:paraId="6CDE3066" w14:textId="401D179E" w:rsidR="00760604" w:rsidRDefault="00760604" w:rsidP="008319EC">
      <w:pPr>
        <w:pStyle w:val="ListParagraph"/>
        <w:numPr>
          <w:ilvl w:val="0"/>
          <w:numId w:val="6"/>
        </w:numPr>
      </w:pPr>
      <w:r>
        <w:t xml:space="preserve">Wat wordt er onder </w:t>
      </w:r>
      <w:r w:rsidRPr="009A65B0">
        <w:rPr>
          <w:rPrChange w:id="159" w:author="Faber, H." w:date="2017-09-19T16:58:00Z">
            <w:rPr>
              <w:i/>
            </w:rPr>
          </w:rPrChange>
        </w:rPr>
        <w:t xml:space="preserve">een </w:t>
      </w:r>
      <w:r>
        <w:rPr>
          <w:i/>
        </w:rPr>
        <w:t>operand</w:t>
      </w:r>
      <w:r>
        <w:t xml:space="preserve"> verstaan?</w:t>
      </w:r>
    </w:p>
    <w:p w14:paraId="2EF3897F" w14:textId="7767C10E" w:rsidR="00760604" w:rsidRDefault="00760604" w:rsidP="00760604">
      <w:pPr>
        <w:pStyle w:val="ListParagraph"/>
        <w:numPr>
          <w:ilvl w:val="0"/>
          <w:numId w:val="6"/>
        </w:numPr>
      </w:pPr>
      <w:r>
        <w:t xml:space="preserve">Waar of niet waar? In de volgende code regel heeft de min-operator voorrang op de macht-operator: </w:t>
      </w:r>
      <w:r w:rsidRPr="00760604">
        <w:t>76 – 6^2</w:t>
      </w:r>
      <w:r>
        <w:t>.</w:t>
      </w:r>
    </w:p>
    <w:p w14:paraId="3CA3EA7E" w14:textId="784B7CB1" w:rsidR="00760604" w:rsidRDefault="00760604" w:rsidP="00760604">
      <w:pPr>
        <w:pStyle w:val="ListParagraph"/>
        <w:numPr>
          <w:ilvl w:val="0"/>
          <w:numId w:val="6"/>
        </w:numPr>
      </w:pPr>
      <w:r w:rsidRPr="00760604">
        <w:t xml:space="preserve">Voer in Matlab de volgende som in: </w:t>
      </w:r>
      <w:r w:rsidRPr="00760604">
        <w:rPr>
          <w:b/>
        </w:rPr>
        <w:t>((9*8)/(2*38)));</w:t>
      </w:r>
      <w:r>
        <w:t>.</w:t>
      </w:r>
      <w:r w:rsidRPr="00760604">
        <w:t xml:space="preserve"> Wat gebeur</w:t>
      </w:r>
      <w:ins w:id="160" w:author="Faber, H." w:date="2017-09-19T16:58:00Z">
        <w:r w:rsidR="009A65B0">
          <w:t>t</w:t>
        </w:r>
      </w:ins>
      <w:del w:id="161" w:author="Faber, H." w:date="2017-09-19T16:58:00Z">
        <w:r w:rsidRPr="00760604" w:rsidDel="009A65B0">
          <w:delText>d</w:delText>
        </w:r>
      </w:del>
      <w:r w:rsidRPr="00760604">
        <w:t xml:space="preserve"> er? Hoe los je dit op?</w:t>
      </w:r>
    </w:p>
    <w:p w14:paraId="1A1BAFDB" w14:textId="77777777" w:rsidR="0075020A" w:rsidRDefault="0075020A">
      <w:r>
        <w:br w:type="page"/>
      </w:r>
    </w:p>
    <w:p w14:paraId="33363555" w14:textId="77777777" w:rsidR="0075020A" w:rsidRDefault="0075020A" w:rsidP="0075020A"/>
    <w:p w14:paraId="41A8D060" w14:textId="77777777" w:rsidR="000C1B4B" w:rsidRDefault="000C1B4B" w:rsidP="000C1B4B">
      <w:pPr>
        <w:pStyle w:val="Heading2"/>
      </w:pPr>
      <w:bookmarkStart w:id="162" w:name="_Toc492041770"/>
      <w:r>
        <w:t>Antwoorden</w:t>
      </w:r>
      <w:bookmarkEnd w:id="162"/>
    </w:p>
    <w:p w14:paraId="044ECC32" w14:textId="77777777" w:rsidR="000C1B4B" w:rsidRDefault="000C1B4B" w:rsidP="000C1B4B">
      <w:pPr>
        <w:pStyle w:val="ListParagraph"/>
        <w:numPr>
          <w:ilvl w:val="0"/>
          <w:numId w:val="7"/>
        </w:numPr>
      </w:pPr>
      <w:r>
        <w:t xml:space="preserve">Vul het in: </w:t>
      </w:r>
      <w:r w:rsidRPr="000C1B4B">
        <w:t>16777216</w:t>
      </w:r>
    </w:p>
    <w:p w14:paraId="5DFC3B0E" w14:textId="0894CC2A" w:rsidR="00CC2CE0" w:rsidRDefault="00CC2CE0" w:rsidP="000C1B4B">
      <w:pPr>
        <w:pStyle w:val="ListParagraph"/>
        <w:numPr>
          <w:ilvl w:val="0"/>
          <w:numId w:val="7"/>
        </w:numPr>
      </w:pPr>
      <w:r>
        <w:t>Een operator is een bewerking op twee operands. Een voorbeeld is de min-operator. Deze zorgt dat de waarde van de recht</w:t>
      </w:r>
      <w:ins w:id="163" w:author="Faber, H." w:date="2017-09-19T17:01:00Z">
        <w:r w:rsidR="009A65B0">
          <w:t xml:space="preserve">er </w:t>
        </w:r>
      </w:ins>
      <w:r>
        <w:t>operand wordt afgetrokken van de linker</w:t>
      </w:r>
      <w:ins w:id="164" w:author="Faber, H." w:date="2017-09-19T17:01:00Z">
        <w:r w:rsidR="009A65B0">
          <w:t xml:space="preserve"> </w:t>
        </w:r>
      </w:ins>
      <w:r>
        <w:t>operand.</w:t>
      </w:r>
    </w:p>
    <w:p w14:paraId="30727E53" w14:textId="77777777" w:rsidR="000C1B4B" w:rsidRDefault="000C1B4B" w:rsidP="000C1B4B">
      <w:pPr>
        <w:pStyle w:val="ListParagraph"/>
        <w:numPr>
          <w:ilvl w:val="0"/>
          <w:numId w:val="7"/>
        </w:numPr>
      </w:pPr>
      <w:r w:rsidRPr="000C1B4B">
        <w:t>-4.8040e+06</w:t>
      </w:r>
    </w:p>
    <w:p w14:paraId="336501C2" w14:textId="77777777" w:rsidR="00CC2CE0" w:rsidRDefault="00CC2CE0" w:rsidP="000C1B4B">
      <w:pPr>
        <w:pStyle w:val="ListParagraph"/>
        <w:numPr>
          <w:ilvl w:val="0"/>
          <w:numId w:val="7"/>
        </w:numPr>
      </w:pPr>
      <w:r>
        <w:t xml:space="preserve">Niet waar! Haakjes heb je met regelmaat nodig. </w:t>
      </w:r>
    </w:p>
    <w:p w14:paraId="45012D84" w14:textId="77777777" w:rsidR="000C1B4B" w:rsidRDefault="000C1B4B" w:rsidP="000C1B4B">
      <w:pPr>
        <w:pStyle w:val="ListParagraph"/>
        <w:numPr>
          <w:ilvl w:val="0"/>
          <w:numId w:val="7"/>
        </w:numPr>
      </w:pPr>
      <w:r>
        <w:t>-559</w:t>
      </w:r>
    </w:p>
    <w:p w14:paraId="593C0A14" w14:textId="77777777" w:rsidR="00CC2CE0" w:rsidRDefault="00CC2CE0" w:rsidP="000C1B4B">
      <w:pPr>
        <w:pStyle w:val="ListParagraph"/>
        <w:numPr>
          <w:ilvl w:val="0"/>
          <w:numId w:val="7"/>
        </w:numPr>
      </w:pPr>
      <w:r>
        <w:t>Nee, die bestaat niet. Je hebt een functie om de wortel te berekenen (</w:t>
      </w:r>
      <w:r w:rsidRPr="00CC2CE0">
        <w:rPr>
          <w:rFonts w:ascii="Consolas" w:hAnsi="Consolas" w:cs="Consolas"/>
        </w:rPr>
        <w:t>sqrt()</w:t>
      </w:r>
      <w:r>
        <w:t>). Ook kun je de macht-operator gebruiken om de wortel te berekenen (zie voorbeelden).</w:t>
      </w:r>
    </w:p>
    <w:p w14:paraId="22A5B6F5" w14:textId="77777777" w:rsidR="00CC2CE0" w:rsidRDefault="00CC2CE0" w:rsidP="000C1B4B">
      <w:pPr>
        <w:pStyle w:val="ListParagraph"/>
        <w:numPr>
          <w:ilvl w:val="0"/>
          <w:numId w:val="7"/>
        </w:numPr>
      </w:pPr>
      <w:r>
        <w:t>Dit is een Matlab exercitie en moet je dus met Matlab uitvoeren.</w:t>
      </w:r>
    </w:p>
    <w:p w14:paraId="4A68A301" w14:textId="0BDAC1FF" w:rsidR="008319EC" w:rsidRDefault="008319EC" w:rsidP="000C1B4B">
      <w:pPr>
        <w:pStyle w:val="ListParagraph"/>
        <w:numPr>
          <w:ilvl w:val="0"/>
          <w:numId w:val="7"/>
        </w:numPr>
      </w:pPr>
      <w:r>
        <w:t>De rechter</w:t>
      </w:r>
      <w:ins w:id="165" w:author="Faber, H." w:date="2017-09-19T17:01:00Z">
        <w:r w:rsidR="009A65B0">
          <w:t xml:space="preserve"> </w:t>
        </w:r>
      </w:ins>
      <w:r>
        <w:t>operand is de waarde 6.</w:t>
      </w:r>
    </w:p>
    <w:p w14:paraId="2B423A93" w14:textId="4F690B13" w:rsidR="008319EC" w:rsidRDefault="008319EC" w:rsidP="000C1B4B">
      <w:pPr>
        <w:pStyle w:val="ListParagraph"/>
        <w:numPr>
          <w:ilvl w:val="0"/>
          <w:numId w:val="7"/>
        </w:numPr>
      </w:pPr>
      <w:r>
        <w:t>De rechter</w:t>
      </w:r>
      <w:ins w:id="166" w:author="Faber, H." w:date="2017-09-19T17:01:00Z">
        <w:r w:rsidR="009A65B0">
          <w:t xml:space="preserve"> </w:t>
        </w:r>
      </w:ins>
      <w:r>
        <w:t>operand is de waarde 8.</w:t>
      </w:r>
    </w:p>
    <w:p w14:paraId="26CDF1BF" w14:textId="6250FF9E" w:rsidR="008319EC" w:rsidRDefault="008319EC" w:rsidP="000C1B4B">
      <w:pPr>
        <w:pStyle w:val="ListParagraph"/>
        <w:numPr>
          <w:ilvl w:val="0"/>
          <w:numId w:val="7"/>
        </w:numPr>
      </w:pPr>
      <w:r>
        <w:t>De linker</w:t>
      </w:r>
      <w:ins w:id="167" w:author="Faber, H." w:date="2017-09-19T17:01:00Z">
        <w:r w:rsidR="009A65B0">
          <w:t xml:space="preserve"> </w:t>
        </w:r>
      </w:ins>
      <w:r>
        <w:t>operand is de waarde 4.</w:t>
      </w:r>
    </w:p>
    <w:p w14:paraId="371FE456" w14:textId="7702513D" w:rsidR="00760604" w:rsidRDefault="00760604" w:rsidP="000C1B4B">
      <w:pPr>
        <w:pStyle w:val="ListParagraph"/>
        <w:numPr>
          <w:ilvl w:val="0"/>
          <w:numId w:val="7"/>
        </w:numPr>
      </w:pPr>
      <w:r>
        <w:t>Een operand is het ‘ding’ links of rechts van de operator. Hetgeen waar de operator ‘op werkt’.</w:t>
      </w:r>
    </w:p>
    <w:p w14:paraId="7FF40CCA" w14:textId="7E68B2E3" w:rsidR="00760604" w:rsidRDefault="00760604" w:rsidP="000C1B4B">
      <w:pPr>
        <w:pStyle w:val="ListParagraph"/>
        <w:numPr>
          <w:ilvl w:val="0"/>
          <w:numId w:val="7"/>
        </w:numPr>
      </w:pPr>
      <w:r>
        <w:t>Dat kun je natuurlijk snel zelf testen door het in te voeren in Matlab. Dat is het gemakkelijke aan deze cursus: ‘Matlab geeft je bij veel vragen een direct antwoord’. Het antwoord is</w:t>
      </w:r>
      <w:ins w:id="168" w:author="Faber, H." w:date="2017-09-19T17:02:00Z">
        <w:r w:rsidR="009A65B0">
          <w:t>:</w:t>
        </w:r>
      </w:ins>
      <w:r>
        <w:t xml:space="preserve"> niet waar. De ^operator heeft een hogere prioriteit en wordt dus eerder uitgevoerd. Als ^</w:t>
      </w:r>
      <w:ins w:id="169" w:author="Faber, H." w:date="2017-09-19T17:02:00Z">
        <w:r w:rsidR="009A65B0">
          <w:t xml:space="preserve"> </w:t>
        </w:r>
      </w:ins>
      <w:r>
        <w:t>geen hogere prioriteit zou hebben</w:t>
      </w:r>
      <w:ins w:id="170" w:author="Faber, H." w:date="2017-09-19T17:02:00Z">
        <w:r w:rsidR="009A65B0">
          <w:t>,</w:t>
        </w:r>
      </w:ins>
      <w:r>
        <w:t xml:space="preserve"> dan zou het antwoord zijn: 76-6^2 = 70^2 = 4900.</w:t>
      </w:r>
    </w:p>
    <w:p w14:paraId="3EB43D3D" w14:textId="11A3A77A" w:rsidR="00760604" w:rsidRDefault="00760604" w:rsidP="00760604">
      <w:pPr>
        <w:pStyle w:val="ListParagraph"/>
        <w:numPr>
          <w:ilvl w:val="0"/>
          <w:numId w:val="7"/>
        </w:numPr>
      </w:pPr>
      <w:r>
        <w:t>Je krijgt een foutmelding. Dat is een situatie waar je vertrouwd mee moet raken. Matlab geeft namelijk, zoals je zult gaan</w:t>
      </w:r>
      <w:r w:rsidR="00F270BB">
        <w:t xml:space="preserve"> merken</w:t>
      </w:r>
      <w:r>
        <w:t xml:space="preserve">, snel foutmeldingen. Het is jouw taak als programmeur om de foutmelding te lezen en te interpreteren en daaruit af te leiden wat er moet gebeuren om de fout op te lossen. </w:t>
      </w:r>
      <w:ins w:id="171" w:author="Faber, H." w:date="2017-09-19T17:03:00Z">
        <w:r w:rsidR="009A65B0">
          <w:t>In het begin kan dat frustrerend zijn, helaas.</w:t>
        </w:r>
      </w:ins>
    </w:p>
    <w:p w14:paraId="0909F0AD" w14:textId="77777777" w:rsidR="00760604" w:rsidRDefault="00760604" w:rsidP="00760604">
      <w:pPr>
        <w:pStyle w:val="ListParagraph"/>
      </w:pPr>
    </w:p>
    <w:p w14:paraId="0A4B32FE" w14:textId="79E672DE" w:rsidR="00760604" w:rsidRPr="000C1B4B" w:rsidRDefault="00760604" w:rsidP="00760604">
      <w:pPr>
        <w:pStyle w:val="ListParagraph"/>
      </w:pPr>
      <w:r w:rsidRPr="009E1082">
        <w:rPr>
          <w:lang w:val="en-US"/>
          <w:rPrChange w:id="172" w:author="Faber, H." w:date="2017-09-19T15:29:00Z">
            <w:rPr/>
          </w:rPrChange>
        </w:rPr>
        <w:t xml:space="preserve">In dit geval is de foutmelding: “Unbalanced or unexpected parenthesis or bracket”. </w:t>
      </w:r>
      <w:r w:rsidRPr="00760604">
        <w:t xml:space="preserve">Matlab vertelt dat de som niet </w:t>
      </w:r>
      <w:ins w:id="173" w:author="Faber, H." w:date="2017-09-19T17:04:00Z">
        <w:r w:rsidR="009A65B0">
          <w:t>‘</w:t>
        </w:r>
      </w:ins>
      <w:r w:rsidRPr="00760604">
        <w:t>in evenwicht</w:t>
      </w:r>
      <w:ins w:id="174" w:author="Faber, H." w:date="2017-09-19T17:04:00Z">
        <w:r w:rsidR="009A65B0">
          <w:t>’</w:t>
        </w:r>
      </w:ins>
      <w:r w:rsidRPr="00760604">
        <w:t xml:space="preserve"> is</w:t>
      </w:r>
      <w:ins w:id="175" w:author="Faber, H." w:date="2017-09-19T17:04:00Z">
        <w:r w:rsidR="009A65B0">
          <w:t>.</w:t>
        </w:r>
      </w:ins>
      <w:del w:id="176" w:author="Faber, H." w:date="2017-09-19T17:04:00Z">
        <w:r w:rsidRPr="00760604" w:rsidDel="009A65B0">
          <w:delText>,</w:delText>
        </w:r>
      </w:del>
      <w:r w:rsidRPr="00760604">
        <w:t xml:space="preserve"> </w:t>
      </w:r>
      <w:ins w:id="177" w:author="Faber, H." w:date="2017-09-19T17:04:00Z">
        <w:r w:rsidR="009A65B0">
          <w:t>D</w:t>
        </w:r>
      </w:ins>
      <w:del w:id="178" w:author="Faber, H." w:date="2017-09-19T17:04:00Z">
        <w:r w:rsidRPr="00760604" w:rsidDel="009A65B0">
          <w:delText>d</w:delText>
        </w:r>
      </w:del>
      <w:r w:rsidRPr="00760604">
        <w:t xml:space="preserve">it komt </w:t>
      </w:r>
      <w:ins w:id="179" w:author="Faber, H." w:date="2017-09-19T17:04:00Z">
        <w:r w:rsidR="009A65B0">
          <w:t>door</w:t>
        </w:r>
      </w:ins>
      <w:del w:id="180" w:author="Faber, H." w:date="2017-09-19T17:04:00Z">
        <w:r w:rsidRPr="00760604" w:rsidDel="009A65B0">
          <w:delText>om</w:delText>
        </w:r>
      </w:del>
      <w:r w:rsidRPr="00760604">
        <w:t>dat er e</w:t>
      </w:r>
      <w:r>
        <w:t xml:space="preserve">en ongelijk aantal haakjes </w:t>
      </w:r>
      <w:ins w:id="181" w:author="Faber, H." w:date="2017-09-19T17:04:00Z">
        <w:r w:rsidR="009A65B0">
          <w:t>is</w:t>
        </w:r>
      </w:ins>
      <w:del w:id="182" w:author="Faber, H." w:date="2017-09-19T17:04:00Z">
        <w:r w:rsidDel="009A65B0">
          <w:delText>zijn</w:delText>
        </w:r>
      </w:del>
      <w:r>
        <w:t xml:space="preserve">. Het aantal haakjes openen </w:t>
      </w:r>
      <w:r w:rsidRPr="00760604">
        <w:rPr>
          <w:b/>
        </w:rPr>
        <w:t>(</w:t>
      </w:r>
      <w:r>
        <w:t xml:space="preserve"> en haakjes sluiten </w:t>
      </w:r>
      <w:r w:rsidRPr="00760604">
        <w:rPr>
          <w:b/>
        </w:rPr>
        <w:t>)</w:t>
      </w:r>
      <w:r>
        <w:t xml:space="preserve"> moet exact hetzelfde zijn! </w:t>
      </w:r>
    </w:p>
    <w:p w14:paraId="45BFE5C8" w14:textId="77777777" w:rsidR="00796233" w:rsidRDefault="00796233" w:rsidP="009A29B2"/>
    <w:p w14:paraId="6DDF08BD" w14:textId="77777777" w:rsidR="00796233" w:rsidRDefault="00796233" w:rsidP="009A29B2"/>
    <w:p w14:paraId="205F27C2" w14:textId="77777777" w:rsidR="00796233" w:rsidRDefault="00796233" w:rsidP="009A29B2"/>
    <w:p w14:paraId="7D8502EF" w14:textId="77777777" w:rsidR="00796233" w:rsidRDefault="00796233" w:rsidP="009A29B2"/>
    <w:p w14:paraId="72CE7346" w14:textId="77777777" w:rsidR="00D67BDA" w:rsidRDefault="00D67BDA">
      <w:r>
        <w:br w:type="page"/>
      </w:r>
    </w:p>
    <w:p w14:paraId="7529265C" w14:textId="77777777" w:rsidR="00796233" w:rsidRDefault="00D67BDA" w:rsidP="00D67BDA">
      <w:pPr>
        <w:pStyle w:val="Heading1"/>
      </w:pPr>
      <w:bookmarkStart w:id="183" w:name="_Ref491419860"/>
      <w:bookmarkStart w:id="184" w:name="_Ref491419867"/>
      <w:bookmarkStart w:id="185" w:name="_Toc492041771"/>
      <w:r>
        <w:lastRenderedPageBreak/>
        <w:t>Variabelen</w:t>
      </w:r>
      <w:bookmarkEnd w:id="183"/>
      <w:bookmarkEnd w:id="184"/>
      <w:bookmarkEnd w:id="185"/>
    </w:p>
    <w:p w14:paraId="46B180D9" w14:textId="6A53ABDC" w:rsidR="00DF5F1A" w:rsidRDefault="00D67BDA" w:rsidP="00D67BDA">
      <w:r>
        <w:t xml:space="preserve">Tot nu toe hebben we verschillende </w:t>
      </w:r>
      <w:ins w:id="186" w:author="Faber, H." w:date="2017-09-19T17:04:00Z">
        <w:r w:rsidR="000F4883">
          <w:t xml:space="preserve">rekenkundige </w:t>
        </w:r>
      </w:ins>
      <w:r>
        <w:t>operaties</w:t>
      </w:r>
      <w:r w:rsidR="00DF5F1A">
        <w:t xml:space="preserve"> direct ingevoerd in </w:t>
      </w:r>
      <w:ins w:id="187" w:author="Faber, H." w:date="2017-09-19T17:04:00Z">
        <w:r w:rsidR="000F4883">
          <w:t>het</w:t>
        </w:r>
      </w:ins>
      <w:del w:id="188" w:author="Faber, H." w:date="2017-09-19T17:04:00Z">
        <w:r w:rsidR="00DF5F1A" w:rsidDel="000F4883">
          <w:delText>d</w:delText>
        </w:r>
      </w:del>
      <w:r w:rsidR="00DF5F1A">
        <w:t xml:space="preserve">e </w:t>
      </w:r>
      <w:r w:rsidR="000C42B8">
        <w:t>Command Window</w:t>
      </w:r>
      <w:r w:rsidR="00DF5F1A">
        <w:t xml:space="preserve"> (CW) en in een script. Je kunt Matlab </w:t>
      </w:r>
      <w:r w:rsidR="001715FB">
        <w:t xml:space="preserve">dus </w:t>
      </w:r>
      <w:r w:rsidR="00DF5F1A">
        <w:t xml:space="preserve">gebruiken als een rekenmachine. Matlab is in essentie een waanzinnig complexe rekenmachine. Complex? Ja complex! We hebben in de vorige gedeeltes slechts </w:t>
      </w:r>
      <w:r w:rsidR="001715FB">
        <w:t xml:space="preserve">het </w:t>
      </w:r>
      <w:r w:rsidR="00DF5F1A">
        <w:t>tipje van de spreekwoordelijk</w:t>
      </w:r>
      <w:ins w:id="189" w:author="Faber, H." w:date="2017-09-19T17:05:00Z">
        <w:r w:rsidR="000F4883">
          <w:t>e</w:t>
        </w:r>
      </w:ins>
      <w:r w:rsidR="00DF5F1A">
        <w:t xml:space="preserve"> sluier opgelicht. </w:t>
      </w:r>
    </w:p>
    <w:p w14:paraId="22A8CE30" w14:textId="084610D8" w:rsidR="00DF5F1A" w:rsidRDefault="00DF5F1A" w:rsidP="00D67BDA">
      <w:r>
        <w:t xml:space="preserve">In het laatste voorbeeld in </w:t>
      </w:r>
      <w:r>
        <w:fldChar w:fldCharType="begin"/>
      </w:r>
      <w:r>
        <w:instrText xml:space="preserve"> REF _Ref474852658 \h </w:instrText>
      </w:r>
      <w:r>
        <w:fldChar w:fldCharType="separate"/>
      </w:r>
      <w:r w:rsidR="001E49D3">
        <w:t xml:space="preserve">Figuur </w:t>
      </w:r>
      <w:r w:rsidR="001E49D3">
        <w:rPr>
          <w:noProof/>
        </w:rPr>
        <w:t>15</w:t>
      </w:r>
      <w:r>
        <w:fldChar w:fldCharType="end"/>
      </w:r>
      <w:r>
        <w:t xml:space="preserve"> moesten we telkens twee grond</w:t>
      </w:r>
      <w:del w:id="190" w:author="Faber, H." w:date="2017-09-19T17:05:00Z">
        <w:r w:rsidDel="000F4883">
          <w:delText>ge</w:delText>
        </w:r>
      </w:del>
      <w:r>
        <w:t xml:space="preserve">tallen (in het geval van </w:t>
      </w:r>
      <w:r>
        <w:fldChar w:fldCharType="begin"/>
      </w:r>
      <w:r>
        <w:instrText xml:space="preserve"> REF _Ref474852658 \h </w:instrText>
      </w:r>
      <w:r>
        <w:fldChar w:fldCharType="separate"/>
      </w:r>
      <w:r w:rsidR="001E49D3">
        <w:t xml:space="preserve">Figuur </w:t>
      </w:r>
      <w:r w:rsidR="001E49D3">
        <w:rPr>
          <w:noProof/>
        </w:rPr>
        <w:t>15</w:t>
      </w:r>
      <w:r>
        <w:fldChar w:fldCharType="end"/>
      </w:r>
      <w:r>
        <w:t xml:space="preserve"> het getal 9) aanpassen. Dit kan een stuk</w:t>
      </w:r>
      <w:r w:rsidR="00FA143D">
        <w:t>je</w:t>
      </w:r>
      <w:r>
        <w:t xml:space="preserve"> slimmer</w:t>
      </w:r>
      <w:del w:id="191" w:author="Faber, H." w:date="2017-09-19T17:05:00Z">
        <w:r w:rsidDel="000F4883">
          <w:delText>. Dat is</w:delText>
        </w:r>
      </w:del>
      <w:r>
        <w:t xml:space="preserve"> door de grond</w:t>
      </w:r>
      <w:del w:id="192" w:author="Faber, H." w:date="2017-09-19T17:05:00Z">
        <w:r w:rsidDel="000F4883">
          <w:delText>ge</w:delText>
        </w:r>
      </w:del>
      <w:r>
        <w:t xml:space="preserve">tallen te onthouden (op te slaan). Het opslaan van </w:t>
      </w:r>
      <w:ins w:id="193" w:author="Faber, H." w:date="2017-09-19T17:05:00Z">
        <w:r w:rsidR="000F4883">
          <w:t>‘</w:t>
        </w:r>
      </w:ins>
      <w:r>
        <w:t>iets</w:t>
      </w:r>
      <w:ins w:id="194" w:author="Faber, H." w:date="2017-09-19T17:05:00Z">
        <w:r w:rsidR="000F4883">
          <w:t>’</w:t>
        </w:r>
      </w:ins>
      <w:r>
        <w:t xml:space="preserve"> doen we in Matlab met behulp van een </w:t>
      </w:r>
      <w:r w:rsidRPr="00FA143D">
        <w:rPr>
          <w:b/>
          <w:u w:val="single"/>
        </w:rPr>
        <w:t>variabele</w:t>
      </w:r>
      <w:r>
        <w:t>.</w:t>
      </w:r>
    </w:p>
    <w:p w14:paraId="40FADA9C" w14:textId="77777777" w:rsidR="001715FB" w:rsidRDefault="001715FB" w:rsidP="001715FB">
      <w:pPr>
        <w:pStyle w:val="Heading2"/>
      </w:pPr>
      <w:bookmarkStart w:id="195" w:name="_Toc492041772"/>
      <w:r>
        <w:t>Aanmaken van een variabele</w:t>
      </w:r>
      <w:bookmarkEnd w:id="195"/>
    </w:p>
    <w:p w14:paraId="72A15DF9" w14:textId="48606458" w:rsidR="00DF5F1A" w:rsidRPr="00D67BDA" w:rsidRDefault="001715FB" w:rsidP="00D67BDA">
      <w:r>
        <w:t xml:space="preserve">Het aanmaken van een variabele wordt </w:t>
      </w:r>
      <w:r w:rsidR="00B37009">
        <w:t>geïllustreerd</w:t>
      </w:r>
      <w:r w:rsidR="00DF5F1A">
        <w:t xml:space="preserve"> aan de hand van het voorbeeld in </w:t>
      </w:r>
      <w:r w:rsidR="00DF5F1A">
        <w:fldChar w:fldCharType="begin"/>
      </w:r>
      <w:r w:rsidR="00DF5F1A">
        <w:instrText xml:space="preserve"> REF _Ref474853187 \h </w:instrText>
      </w:r>
      <w:r w:rsidR="00DF5F1A">
        <w:fldChar w:fldCharType="separate"/>
      </w:r>
      <w:r w:rsidR="001E49D3">
        <w:t xml:space="preserve">Figuur </w:t>
      </w:r>
      <w:r w:rsidR="001E49D3">
        <w:rPr>
          <w:noProof/>
        </w:rPr>
        <w:t>16</w:t>
      </w:r>
      <w:r w:rsidR="00DF5F1A">
        <w:fldChar w:fldCharType="end"/>
      </w:r>
      <w:r w:rsidR="00DF5F1A">
        <w:t>.</w:t>
      </w:r>
    </w:p>
    <w:p w14:paraId="339F085A" w14:textId="77777777" w:rsidR="00DF5F1A" w:rsidRDefault="00DF5F1A" w:rsidP="00DF5F1A">
      <w:pPr>
        <w:keepNext/>
        <w:jc w:val="center"/>
      </w:pPr>
      <w:r>
        <w:rPr>
          <w:noProof/>
          <w:lang w:val="en-US"/>
        </w:rPr>
        <w:drawing>
          <wp:inline distT="0" distB="0" distL="0" distR="0" wp14:anchorId="249544B6" wp14:editId="0D79CCB1">
            <wp:extent cx="4320000" cy="1561447"/>
            <wp:effectExtent l="0" t="0" r="4445" b="127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ariabeleVb1.PNG"/>
                    <pic:cNvPicPr/>
                  </pic:nvPicPr>
                  <pic:blipFill>
                    <a:blip r:embed="rId36">
                      <a:extLst>
                        <a:ext uri="{28A0092B-C50C-407E-A947-70E740481C1C}">
                          <a14:useLocalDpi xmlns:a14="http://schemas.microsoft.com/office/drawing/2010/main" val="0"/>
                        </a:ext>
                      </a:extLst>
                    </a:blip>
                    <a:stretch>
                      <a:fillRect/>
                    </a:stretch>
                  </pic:blipFill>
                  <pic:spPr>
                    <a:xfrm>
                      <a:off x="0" y="0"/>
                      <a:ext cx="4320000" cy="1561447"/>
                    </a:xfrm>
                    <a:prstGeom prst="rect">
                      <a:avLst/>
                    </a:prstGeom>
                  </pic:spPr>
                </pic:pic>
              </a:graphicData>
            </a:graphic>
          </wp:inline>
        </w:drawing>
      </w:r>
    </w:p>
    <w:p w14:paraId="771037F0" w14:textId="77777777" w:rsidR="00DF5F1A" w:rsidRDefault="00DF5F1A" w:rsidP="00DF5F1A">
      <w:pPr>
        <w:pStyle w:val="Caption"/>
      </w:pPr>
      <w:bookmarkStart w:id="196" w:name="_Ref474853187"/>
      <w:r>
        <w:t xml:space="preserve">Figuur </w:t>
      </w:r>
      <w:fldSimple w:instr=" SEQ Figuur \* ARABIC ">
        <w:r w:rsidR="001E49D3">
          <w:rPr>
            <w:noProof/>
          </w:rPr>
          <w:t>16</w:t>
        </w:r>
      </w:fldSimple>
      <w:bookmarkEnd w:id="196"/>
      <w:r>
        <w:t>: Het gebruik van een variabele.</w:t>
      </w:r>
    </w:p>
    <w:p w14:paraId="443EEAD2" w14:textId="6CCC7FE3" w:rsidR="008E5F5D" w:rsidRPr="008E5F5D" w:rsidRDefault="00DF5F1A" w:rsidP="009A29B2">
      <w:r>
        <w:t xml:space="preserve">Je ziet dat in regel </w:t>
      </w:r>
      <w:r w:rsidR="00FE3D9C">
        <w:t>1</w:t>
      </w:r>
      <w:r>
        <w:t xml:space="preserve"> van het script deze regel staat:  </w:t>
      </w:r>
      <w:r>
        <w:rPr>
          <w:rFonts w:ascii="Consolas" w:hAnsi="Consolas" w:cs="Consolas"/>
          <w:sz w:val="24"/>
        </w:rPr>
        <w:t>grondgetal = 49</w:t>
      </w:r>
      <w:r w:rsidR="008E5F5D">
        <w:t>.</w:t>
      </w:r>
      <w:r w:rsidR="00FE3D9C">
        <w:t xml:space="preserve"> </w:t>
      </w:r>
      <w:r>
        <w:t xml:space="preserve">In deze regel is de waarde 49 opgeslagen in een variabele met de naam grondgetal. Overal in het script waar nu de naam </w:t>
      </w:r>
      <w:r w:rsidRPr="008E5F5D">
        <w:rPr>
          <w:i/>
        </w:rPr>
        <w:t>grondgetal</w:t>
      </w:r>
      <w:r>
        <w:t xml:space="preserve"> voorkomt, zal Matlab de </w:t>
      </w:r>
      <w:r w:rsidR="008E5F5D">
        <w:t xml:space="preserve">naam veranderen naar de waarde 49. </w:t>
      </w:r>
      <w:del w:id="197" w:author="Faber, H." w:date="2017-09-19T17:06:00Z">
        <w:r w:rsidR="008E5F5D" w:rsidDel="000F4883">
          <w:delText xml:space="preserve">In het script waar de naam </w:delText>
        </w:r>
        <w:r w:rsidR="008E5F5D" w:rsidDel="000F4883">
          <w:rPr>
            <w:i/>
          </w:rPr>
          <w:delText>grondgetal</w:delText>
        </w:r>
        <w:r w:rsidR="008E5F5D" w:rsidDel="000F4883">
          <w:delText xml:space="preserve"> staat, staat een </w:delText>
        </w:r>
        <w:r w:rsidR="008E5F5D" w:rsidRPr="008E5F5D" w:rsidDel="000F4883">
          <w:rPr>
            <w:b/>
          </w:rPr>
          <w:delText>variabele</w:delText>
        </w:r>
        <w:r w:rsidR="008E5F5D" w:rsidDel="000F4883">
          <w:delText xml:space="preserve">.  </w:delText>
        </w:r>
      </w:del>
    </w:p>
    <w:p w14:paraId="3CC36536" w14:textId="77777777" w:rsidR="00DF5F1A" w:rsidRDefault="00DF5F1A" w:rsidP="009A29B2">
      <w:r w:rsidRPr="00DF5F1A">
        <w:t>In</w:t>
      </w:r>
      <w:r w:rsidR="008E5F5D">
        <w:t xml:space="preserve"> </w:t>
      </w:r>
      <w:r>
        <w:t xml:space="preserve">regel 2 </w:t>
      </w:r>
      <w:r w:rsidR="008E5F5D">
        <w:t xml:space="preserve">en 3 zie je de variabele met de naam </w:t>
      </w:r>
      <w:r w:rsidR="008E5F5D">
        <w:rPr>
          <w:i/>
        </w:rPr>
        <w:t xml:space="preserve">grondgetal </w:t>
      </w:r>
      <w:r w:rsidR="008E5F5D" w:rsidRPr="008E5F5D">
        <w:t>staan</w:t>
      </w:r>
      <w:r w:rsidR="008E5F5D">
        <w:rPr>
          <w:i/>
        </w:rPr>
        <w:t xml:space="preserve">. </w:t>
      </w:r>
      <w:r>
        <w:t>Wat gaat het script nu doen?</w:t>
      </w:r>
    </w:p>
    <w:p w14:paraId="2F0EAA2D" w14:textId="7C531023" w:rsidR="00DF5F1A" w:rsidRDefault="00DF5F1A" w:rsidP="00DF5F1A">
      <w:pPr>
        <w:rPr>
          <w:b/>
        </w:rPr>
      </w:pPr>
      <w:r>
        <w:rPr>
          <w:b/>
        </w:rPr>
        <w:t>Pas het script aan zodat het er hetzelfde uitziet als</w:t>
      </w:r>
      <w:r w:rsidRPr="009A29B2">
        <w:rPr>
          <w:b/>
        </w:rPr>
        <w:t xml:space="preserve"> </w:t>
      </w:r>
      <w:r w:rsidRPr="00DF5F1A">
        <w:rPr>
          <w:b/>
        </w:rPr>
        <w:fldChar w:fldCharType="begin"/>
      </w:r>
      <w:r w:rsidRPr="00DF5F1A">
        <w:rPr>
          <w:b/>
        </w:rPr>
        <w:instrText xml:space="preserve"> REF _Ref474853187 \h </w:instrText>
      </w:r>
      <w:r>
        <w:rPr>
          <w:b/>
        </w:rPr>
        <w:instrText xml:space="preserve"> \* MERGEFORMAT </w:instrText>
      </w:r>
      <w:r w:rsidRPr="00DF5F1A">
        <w:rPr>
          <w:b/>
        </w:rPr>
      </w:r>
      <w:r w:rsidRPr="00DF5F1A">
        <w:rPr>
          <w:b/>
        </w:rPr>
        <w:fldChar w:fldCharType="separate"/>
      </w:r>
      <w:r w:rsidR="001E49D3" w:rsidRPr="001E49D3">
        <w:rPr>
          <w:b/>
        </w:rPr>
        <w:t xml:space="preserve">Figuur </w:t>
      </w:r>
      <w:r w:rsidR="001E49D3" w:rsidRPr="001E49D3">
        <w:rPr>
          <w:b/>
          <w:noProof/>
        </w:rPr>
        <w:t>16</w:t>
      </w:r>
      <w:r w:rsidRPr="00DF5F1A">
        <w:rPr>
          <w:b/>
        </w:rPr>
        <w:fldChar w:fldCharType="end"/>
      </w:r>
      <w:ins w:id="198" w:author="Faber, H." w:date="2017-09-19T17:06:00Z">
        <w:r w:rsidR="000F4883">
          <w:rPr>
            <w:b/>
          </w:rPr>
          <w:t>.</w:t>
        </w:r>
      </w:ins>
    </w:p>
    <w:p w14:paraId="60A346DA" w14:textId="5E6481CE" w:rsidR="00DF5F1A" w:rsidRDefault="00DF5F1A" w:rsidP="00DF5F1A">
      <w:pPr>
        <w:rPr>
          <w:b/>
        </w:rPr>
      </w:pPr>
      <w:r>
        <w:rPr>
          <w:b/>
        </w:rPr>
        <w:t>Voer het script uit</w:t>
      </w:r>
      <w:r w:rsidR="00D26A79">
        <w:rPr>
          <w:b/>
        </w:rPr>
        <w:t xml:space="preserve"> </w:t>
      </w:r>
      <w:r w:rsidR="004A2F59">
        <w:rPr>
          <w:b/>
        </w:rPr>
        <w:t>(</w:t>
      </w:r>
      <w:commentRangeStart w:id="199"/>
      <w:r w:rsidR="004A2F59">
        <w:rPr>
          <w:b/>
        </w:rPr>
        <w:t>Druk op Run of F5 of op COMMAND-ALT-R op een Mac</w:t>
      </w:r>
      <w:commentRangeEnd w:id="199"/>
      <w:r w:rsidR="000F4883">
        <w:rPr>
          <w:rStyle w:val="CommentReference"/>
        </w:rPr>
        <w:commentReference w:id="199"/>
      </w:r>
      <w:r w:rsidR="004A2F59">
        <w:rPr>
          <w:b/>
        </w:rPr>
        <w:t>).</w:t>
      </w:r>
    </w:p>
    <w:p w14:paraId="72E21679" w14:textId="77777777" w:rsidR="00DF5F1A" w:rsidRDefault="008E5F5D" w:rsidP="00DF5F1A">
      <w:pPr>
        <w:rPr>
          <w:b/>
        </w:rPr>
      </w:pPr>
      <w:r>
        <w:rPr>
          <w:b/>
        </w:rPr>
        <w:t>Geef de variabele grondgetal een aantal andere waardes en test of regel 2 en regel 3 telkens hetzelfde resultaat produceren.</w:t>
      </w:r>
    </w:p>
    <w:p w14:paraId="668514C5" w14:textId="54D2F5A5" w:rsidR="008E5F5D" w:rsidRPr="008E5F5D" w:rsidRDefault="008E5F5D" w:rsidP="00DF5F1A">
      <w:r>
        <w:t xml:space="preserve">Een variabele maakt het leven </w:t>
      </w:r>
      <w:r w:rsidR="006F1A69">
        <w:t xml:space="preserve">van de </w:t>
      </w:r>
      <w:commentRangeStart w:id="200"/>
      <w:r w:rsidR="001715FB">
        <w:t>Bewegingstechnoloog</w:t>
      </w:r>
      <w:commentRangeEnd w:id="200"/>
      <w:r w:rsidR="00006F61">
        <w:rPr>
          <w:rStyle w:val="CommentReference"/>
        </w:rPr>
        <w:commentReference w:id="200"/>
      </w:r>
      <w:r>
        <w:t xml:space="preserve"> gemakkelijker. Want nu hoef</w:t>
      </w:r>
      <w:r w:rsidR="006F1A69">
        <w:t>t</w:t>
      </w:r>
      <w:r>
        <w:t xml:space="preserve"> </w:t>
      </w:r>
      <w:ins w:id="201" w:author="Faber, H." w:date="2017-09-19T17:07:00Z">
        <w:r w:rsidR="00006F61">
          <w:t>hij</w:t>
        </w:r>
      </w:ins>
      <w:del w:id="202" w:author="Faber, H." w:date="2017-09-19T17:07:00Z">
        <w:r w:rsidR="006F1A69" w:rsidDel="00006F61">
          <w:delText xml:space="preserve">de </w:delText>
        </w:r>
        <w:r w:rsidR="001715FB" w:rsidDel="00006F61">
          <w:delText>Bewegingstechnoloog</w:delText>
        </w:r>
      </w:del>
      <w:r w:rsidR="001715FB">
        <w:t xml:space="preserve"> </w:t>
      </w:r>
      <w:r>
        <w:t xml:space="preserve">slechts in één regel de waarde aan te passen. In elke regel daarna waar de variabele in voorkomt, zal automatisch de juiste waarde worden gebruikt. </w:t>
      </w:r>
      <w:ins w:id="203" w:author="Faber, H." w:date="2017-09-19T17:07:00Z">
        <w:r w:rsidR="00006F61">
          <w:t xml:space="preserve">Dit is enigszins vergelijkbaar met Excel, waarin veranderingen in de ene cel automatisch worden doorgevoerd in andere cellen. </w:t>
        </w:r>
      </w:ins>
      <w:r>
        <w:t xml:space="preserve">Dit bespaart </w:t>
      </w:r>
      <w:ins w:id="204" w:author="Faber, H." w:date="2017-09-19T17:08:00Z">
        <w:r w:rsidR="00006F61">
          <w:t xml:space="preserve">op het </w:t>
        </w:r>
      </w:ins>
      <w:del w:id="205" w:author="Faber, H." w:date="2017-09-19T17:08:00Z">
        <w:r w:rsidDel="00006F61">
          <w:delText xml:space="preserve">de code </w:delText>
        </w:r>
      </w:del>
      <w:r>
        <w:t>schrijven</w:t>
      </w:r>
      <w:ins w:id="206" w:author="Faber, H." w:date="2017-09-19T17:08:00Z">
        <w:r w:rsidR="00006F61">
          <w:t xml:space="preserve"> van code</w:t>
        </w:r>
      </w:ins>
      <w:del w:id="207" w:author="Faber, H." w:date="2017-09-19T17:08:00Z">
        <w:r w:rsidDel="00006F61">
          <w:delText xml:space="preserve"> (de </w:delText>
        </w:r>
        <w:r w:rsidR="001715FB" w:rsidDel="00006F61">
          <w:delText>Bewegingstechnoloog</w:delText>
        </w:r>
        <w:r w:rsidDel="00006F61">
          <w:delText>) dus ontzettend veel tijd</w:delText>
        </w:r>
      </w:del>
      <w:del w:id="208" w:author="Faber, H." w:date="2017-09-19T17:09:00Z">
        <w:r w:rsidDel="00006F61">
          <w:delText>.</w:delText>
        </w:r>
      </w:del>
      <w:ins w:id="209" w:author="Faber, H." w:date="2017-09-19T17:09:00Z">
        <w:r w:rsidR="00006F61">
          <w:t>,</w:t>
        </w:r>
      </w:ins>
      <w:r>
        <w:t xml:space="preserve"> </w:t>
      </w:r>
      <w:ins w:id="210" w:author="Faber, H." w:date="2017-09-19T17:09:00Z">
        <w:r w:rsidR="00006F61">
          <w:t>v</w:t>
        </w:r>
      </w:ins>
      <w:del w:id="211" w:author="Faber, H." w:date="2017-09-19T17:09:00Z">
        <w:r w:rsidDel="00006F61">
          <w:delText>V</w:delText>
        </w:r>
      </w:del>
      <w:r>
        <w:t>ooral als programma’s heel veel langer gaan worden.</w:t>
      </w:r>
    </w:p>
    <w:tbl>
      <w:tblPr>
        <w:tblStyle w:val="TableGrid"/>
        <w:tblW w:w="0" w:type="auto"/>
        <w:shd w:val="clear" w:color="auto" w:fill="D9D9D9" w:themeFill="background1" w:themeFillShade="D9"/>
        <w:tblLook w:val="04A0" w:firstRow="1" w:lastRow="0" w:firstColumn="1" w:lastColumn="0" w:noHBand="0" w:noVBand="1"/>
      </w:tblPr>
      <w:tblGrid>
        <w:gridCol w:w="9062"/>
      </w:tblGrid>
      <w:tr w:rsidR="008E5F5D" w14:paraId="3EA8AF79" w14:textId="77777777" w:rsidTr="003D2F90">
        <w:tc>
          <w:tcPr>
            <w:tcW w:w="9062" w:type="dxa"/>
            <w:shd w:val="clear" w:color="auto" w:fill="D9D9D9" w:themeFill="background1" w:themeFillShade="D9"/>
          </w:tcPr>
          <w:p w14:paraId="1A7AAA4D" w14:textId="228F984D" w:rsidR="008E5F5D" w:rsidRDefault="008E5F5D" w:rsidP="008E5F5D">
            <w:pPr>
              <w:pStyle w:val="ListParagraph"/>
              <w:numPr>
                <w:ilvl w:val="0"/>
                <w:numId w:val="8"/>
              </w:numPr>
            </w:pPr>
            <w:r>
              <w:t>Wat is het voordeel van het gebruik maken van variabelen?</w:t>
            </w:r>
          </w:p>
          <w:p w14:paraId="6EE4128D" w14:textId="77777777" w:rsidR="008E5F5D" w:rsidRDefault="008E5F5D" w:rsidP="008E5F5D">
            <w:pPr>
              <w:pStyle w:val="ListParagraph"/>
              <w:numPr>
                <w:ilvl w:val="0"/>
                <w:numId w:val="8"/>
              </w:numPr>
            </w:pPr>
            <w:r>
              <w:t xml:space="preserve">Kan het resultaat van regel 2 en regel 3 in </w:t>
            </w:r>
            <w:r>
              <w:fldChar w:fldCharType="begin"/>
            </w:r>
            <w:r>
              <w:instrText xml:space="preserve"> REF _Ref474853187 \h </w:instrText>
            </w:r>
            <w:r>
              <w:fldChar w:fldCharType="separate"/>
            </w:r>
            <w:r w:rsidR="001E49D3">
              <w:t xml:space="preserve">Figuur </w:t>
            </w:r>
            <w:r w:rsidR="001E49D3">
              <w:rPr>
                <w:noProof/>
              </w:rPr>
              <w:t>16</w:t>
            </w:r>
            <w:r>
              <w:fldChar w:fldCharType="end"/>
            </w:r>
            <w:r>
              <w:t xml:space="preserve"> ook in afzonderlijke variabelen worden opgeslagen?</w:t>
            </w:r>
            <w:r>
              <w:rPr>
                <w:rStyle w:val="FootnoteReference"/>
              </w:rPr>
              <w:footnoteReference w:id="3"/>
            </w:r>
          </w:p>
        </w:tc>
      </w:tr>
    </w:tbl>
    <w:p w14:paraId="68607F5C" w14:textId="290700EA" w:rsidR="008E5F5D" w:rsidRDefault="000E6E53" w:rsidP="000E6E53">
      <w:pPr>
        <w:tabs>
          <w:tab w:val="left" w:pos="2459"/>
        </w:tabs>
        <w:rPr>
          <w:b/>
        </w:rPr>
      </w:pPr>
      <w:r>
        <w:rPr>
          <w:b/>
        </w:rPr>
        <w:tab/>
      </w:r>
    </w:p>
    <w:p w14:paraId="5902D46C" w14:textId="2F0CAF7E" w:rsidR="008E5F5D" w:rsidRDefault="008E5F5D" w:rsidP="008E5F5D">
      <w:pPr>
        <w:rPr>
          <w:b/>
        </w:rPr>
      </w:pPr>
      <w:r>
        <w:rPr>
          <w:b/>
        </w:rPr>
        <w:lastRenderedPageBreak/>
        <w:t xml:space="preserve">Pas het script </w:t>
      </w:r>
      <w:ins w:id="212" w:author="Faber, H." w:date="2017-09-19T17:09:00Z">
        <w:r w:rsidR="00006F61">
          <w:rPr>
            <w:b/>
          </w:rPr>
          <w:t>d</w:t>
        </w:r>
      </w:ins>
      <w:del w:id="213" w:author="Faber, H." w:date="2017-09-19T17:09:00Z">
        <w:r w:rsidDel="00006F61">
          <w:rPr>
            <w:b/>
          </w:rPr>
          <w:delText>w</w:delText>
        </w:r>
      </w:del>
      <w:r>
        <w:rPr>
          <w:b/>
        </w:rPr>
        <w:t>at je tot nu toe hebt gemaakt aan</w:t>
      </w:r>
      <w:ins w:id="214" w:author="Faber, H." w:date="2017-09-19T17:09:00Z">
        <w:r w:rsidR="00006F61">
          <w:rPr>
            <w:b/>
          </w:rPr>
          <w:t>,</w:t>
        </w:r>
      </w:ins>
      <w:r>
        <w:rPr>
          <w:b/>
        </w:rPr>
        <w:t xml:space="preserve"> zodat het resultaat van de operatie in regel 2 wordt opgeslagen in een variabele.</w:t>
      </w:r>
    </w:p>
    <w:p w14:paraId="5C9C1191" w14:textId="77777777" w:rsidR="008E5F5D" w:rsidRDefault="008E5F5D" w:rsidP="00DF5F1A">
      <w:pPr>
        <w:rPr>
          <w:b/>
        </w:rPr>
      </w:pPr>
      <w:r>
        <w:rPr>
          <w:b/>
        </w:rPr>
        <w:t>Doe hetzelfde voor regel 3</w:t>
      </w:r>
    </w:p>
    <w:p w14:paraId="6A5ADBD0" w14:textId="77777777" w:rsidR="003D2F90" w:rsidRPr="003D2F90" w:rsidRDefault="003D2F90" w:rsidP="00DF5F1A">
      <w:r>
        <w:t>Een voorbeeld van hoe je de vorige twee opdrachten had kunnen doen</w:t>
      </w:r>
      <w:r w:rsidR="009E5E75">
        <w:t>,</w:t>
      </w:r>
      <w:r>
        <w:t xml:space="preserve"> is te zien in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3AAFA93B" w14:textId="77777777" w:rsidR="008E5F5D" w:rsidRDefault="008E5F5D" w:rsidP="008E5F5D">
      <w:pPr>
        <w:keepNext/>
        <w:jc w:val="center"/>
      </w:pPr>
      <w:r>
        <w:rPr>
          <w:noProof/>
          <w:lang w:val="en-US"/>
        </w:rPr>
        <w:drawing>
          <wp:inline distT="0" distB="0" distL="0" distR="0" wp14:anchorId="14AE5C39" wp14:editId="0014B9D9">
            <wp:extent cx="4320000" cy="1562553"/>
            <wp:effectExtent l="0" t="0" r="444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VariabeleVb2.PNG"/>
                    <pic:cNvPicPr/>
                  </pic:nvPicPr>
                  <pic:blipFill>
                    <a:blip r:embed="rId37">
                      <a:extLst>
                        <a:ext uri="{28A0092B-C50C-407E-A947-70E740481C1C}">
                          <a14:useLocalDpi xmlns:a14="http://schemas.microsoft.com/office/drawing/2010/main" val="0"/>
                        </a:ext>
                      </a:extLst>
                    </a:blip>
                    <a:stretch>
                      <a:fillRect/>
                    </a:stretch>
                  </pic:blipFill>
                  <pic:spPr>
                    <a:xfrm>
                      <a:off x="0" y="0"/>
                      <a:ext cx="4320000" cy="1562553"/>
                    </a:xfrm>
                    <a:prstGeom prst="rect">
                      <a:avLst/>
                    </a:prstGeom>
                  </pic:spPr>
                </pic:pic>
              </a:graphicData>
            </a:graphic>
          </wp:inline>
        </w:drawing>
      </w:r>
    </w:p>
    <w:p w14:paraId="7FFC2122" w14:textId="77777777" w:rsidR="008E5F5D" w:rsidRDefault="008E5F5D" w:rsidP="008E5F5D">
      <w:pPr>
        <w:pStyle w:val="Caption"/>
      </w:pPr>
      <w:bookmarkStart w:id="215" w:name="_Ref474854042"/>
      <w:r>
        <w:t xml:space="preserve">Figuur </w:t>
      </w:r>
      <w:fldSimple w:instr=" SEQ Figuur \* ARABIC ">
        <w:r w:rsidR="001E49D3">
          <w:rPr>
            <w:noProof/>
          </w:rPr>
          <w:t>17</w:t>
        </w:r>
      </w:fldSimple>
      <w:bookmarkEnd w:id="215"/>
      <w:r>
        <w:t>: Het gebruiken  van 3 variabelen binnen één script. Herken je de drie variabelen?.</w:t>
      </w:r>
    </w:p>
    <w:p w14:paraId="06901A5A" w14:textId="09F71790" w:rsidR="00DF5F1A" w:rsidRDefault="00FE3D9C" w:rsidP="009A29B2">
      <w:pPr>
        <w:rPr>
          <w:b/>
        </w:rPr>
      </w:pPr>
      <w:r>
        <w:rPr>
          <w:b/>
        </w:rPr>
        <w:t>Voer het script uit</w:t>
      </w:r>
      <w:r w:rsidR="00D26A79">
        <w:rPr>
          <w:b/>
        </w:rPr>
        <w:t xml:space="preserve"> </w:t>
      </w:r>
      <w:r w:rsidR="004A2F59">
        <w:rPr>
          <w:b/>
        </w:rPr>
        <w:t>(Druk op Run of F5 of op COMMAND-ALT-R op een Mac).</w:t>
      </w:r>
    </w:p>
    <w:p w14:paraId="614FB20E" w14:textId="77777777" w:rsidR="00FE3D9C" w:rsidRDefault="00FE3D9C" w:rsidP="00FE3D9C">
      <w:pPr>
        <w:keepNext/>
        <w:jc w:val="center"/>
      </w:pPr>
      <w:r>
        <w:rPr>
          <w:noProof/>
          <w:lang w:val="en-US"/>
        </w:rPr>
        <w:drawing>
          <wp:inline distT="0" distB="0" distL="0" distR="0" wp14:anchorId="362A63B8" wp14:editId="134051EE">
            <wp:extent cx="1609725" cy="2811506"/>
            <wp:effectExtent l="0" t="0" r="0" b="825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esultaatVb2.PNG"/>
                    <pic:cNvPicPr/>
                  </pic:nvPicPr>
                  <pic:blipFill>
                    <a:blip r:embed="rId38">
                      <a:extLst>
                        <a:ext uri="{28A0092B-C50C-407E-A947-70E740481C1C}">
                          <a14:useLocalDpi xmlns:a14="http://schemas.microsoft.com/office/drawing/2010/main" val="0"/>
                        </a:ext>
                      </a:extLst>
                    </a:blip>
                    <a:stretch>
                      <a:fillRect/>
                    </a:stretch>
                  </pic:blipFill>
                  <pic:spPr>
                    <a:xfrm>
                      <a:off x="0" y="0"/>
                      <a:ext cx="1615810" cy="2822134"/>
                    </a:xfrm>
                    <a:prstGeom prst="rect">
                      <a:avLst/>
                    </a:prstGeom>
                  </pic:spPr>
                </pic:pic>
              </a:graphicData>
            </a:graphic>
          </wp:inline>
        </w:drawing>
      </w:r>
    </w:p>
    <w:p w14:paraId="496EA83D" w14:textId="77777777" w:rsidR="00FE3D9C" w:rsidRDefault="00FE3D9C" w:rsidP="00FE3D9C">
      <w:pPr>
        <w:pStyle w:val="Caption"/>
      </w:pPr>
      <w:r>
        <w:t xml:space="preserve">Figuur </w:t>
      </w:r>
      <w:fldSimple w:instr=" SEQ Figuur \* ARABIC ">
        <w:r w:rsidR="001E49D3">
          <w:rPr>
            <w:noProof/>
          </w:rPr>
          <w:t>18</w:t>
        </w:r>
      </w:fldSimple>
      <w:r>
        <w:t xml:space="preserve">: Het resultaat van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2E608D76" w14:textId="77777777" w:rsidR="000E6E53" w:rsidRPr="008E5F5D" w:rsidRDefault="000E6E53" w:rsidP="000E6E53"/>
    <w:tbl>
      <w:tblPr>
        <w:tblStyle w:val="TableGrid"/>
        <w:tblW w:w="0" w:type="auto"/>
        <w:shd w:val="clear" w:color="auto" w:fill="C00000"/>
        <w:tblLook w:val="04A0" w:firstRow="1" w:lastRow="0" w:firstColumn="1" w:lastColumn="0" w:noHBand="0" w:noVBand="1"/>
      </w:tblPr>
      <w:tblGrid>
        <w:gridCol w:w="9062"/>
      </w:tblGrid>
      <w:tr w:rsidR="000E6E53" w14:paraId="46C42B64" w14:textId="77777777" w:rsidTr="000E6E53">
        <w:tc>
          <w:tcPr>
            <w:tcW w:w="9062" w:type="dxa"/>
            <w:shd w:val="clear" w:color="auto" w:fill="C00000"/>
          </w:tcPr>
          <w:p w14:paraId="3706BFFA" w14:textId="77777777" w:rsidR="000E6E53" w:rsidRDefault="000E6E53" w:rsidP="000E6E53">
            <w:pPr>
              <w:pStyle w:val="ListParagraph"/>
              <w:rPr>
                <w:rFonts w:eastAsia="Times New Roman" w:cs="Times New Roman"/>
              </w:rPr>
            </w:pPr>
          </w:p>
          <w:p w14:paraId="6051A3D3" w14:textId="4308ABA9" w:rsidR="000E6E53" w:rsidRPr="007A1219" w:rsidRDefault="000E6E53" w:rsidP="000E6E53">
            <w:pPr>
              <w:pStyle w:val="ListParagraph"/>
              <w:rPr>
                <w:rFonts w:eastAsia="Times New Roman" w:cs="Times New Roman"/>
                <w:sz w:val="28"/>
              </w:rPr>
            </w:pPr>
            <w:r w:rsidRPr="007A1219">
              <w:rPr>
                <w:rFonts w:eastAsia="Times New Roman" w:cs="Times New Roman"/>
                <w:sz w:val="28"/>
              </w:rPr>
              <w:t>O</w:t>
            </w:r>
            <w:r w:rsidR="007A1219" w:rsidRPr="007A1219">
              <w:rPr>
                <w:rFonts w:eastAsia="Times New Roman" w:cs="Times New Roman"/>
                <w:sz w:val="28"/>
              </w:rPr>
              <w:t xml:space="preserve">m de output </w:t>
            </w:r>
            <w:r w:rsidR="004D034C">
              <w:rPr>
                <w:rFonts w:eastAsia="Times New Roman" w:cs="Times New Roman"/>
                <w:sz w:val="28"/>
              </w:rPr>
              <w:t>(echo</w:t>
            </w:r>
            <w:ins w:id="216" w:author="Faber, H." w:date="2017-09-19T17:09:00Z">
              <w:r w:rsidR="00006F61">
                <w:rPr>
                  <w:rFonts w:eastAsia="Times New Roman" w:cs="Times New Roman"/>
                  <w:sz w:val="28"/>
                </w:rPr>
                <w:t>’</w:t>
              </w:r>
            </w:ins>
            <w:r w:rsidR="004D034C">
              <w:rPr>
                <w:rFonts w:eastAsia="Times New Roman" w:cs="Times New Roman"/>
                <w:sz w:val="28"/>
              </w:rPr>
              <w:t xml:space="preserve">s) </w:t>
            </w:r>
            <w:r w:rsidR="007A1219" w:rsidRPr="007A1219">
              <w:rPr>
                <w:rFonts w:eastAsia="Times New Roman" w:cs="Times New Roman"/>
                <w:sz w:val="28"/>
              </w:rPr>
              <w:t xml:space="preserve">van een script, zoals je dat ziet in het </w:t>
            </w:r>
            <w:r w:rsidR="000C42B8">
              <w:rPr>
                <w:rFonts w:eastAsia="Times New Roman" w:cs="Times New Roman"/>
                <w:sz w:val="28"/>
              </w:rPr>
              <w:t>Command Window</w:t>
            </w:r>
            <w:r w:rsidR="007A1219" w:rsidRPr="007A1219">
              <w:rPr>
                <w:rFonts w:eastAsia="Times New Roman" w:cs="Times New Roman"/>
                <w:sz w:val="28"/>
              </w:rPr>
              <w:t xml:space="preserve">, niet te laten zien, </w:t>
            </w:r>
            <w:commentRangeStart w:id="217"/>
            <w:r w:rsidRPr="007A1219">
              <w:rPr>
                <w:rFonts w:eastAsia="Times New Roman" w:cs="Times New Roman"/>
                <w:sz w:val="28"/>
              </w:rPr>
              <w:t>plaatsen</w:t>
            </w:r>
            <w:commentRangeEnd w:id="217"/>
            <w:r w:rsidR="00006F61">
              <w:rPr>
                <w:rStyle w:val="CommentReference"/>
              </w:rPr>
              <w:commentReference w:id="217"/>
            </w:r>
            <w:r w:rsidRPr="007A1219">
              <w:rPr>
                <w:rFonts w:eastAsia="Times New Roman" w:cs="Times New Roman"/>
                <w:sz w:val="28"/>
              </w:rPr>
              <w:t xml:space="preserve"> we aan het einde van een regel een</w:t>
            </w:r>
            <w:r w:rsidR="00C91D5E" w:rsidRPr="007A1219">
              <w:rPr>
                <w:rFonts w:eastAsia="Times New Roman" w:cs="Times New Roman"/>
                <w:sz w:val="28"/>
              </w:rPr>
              <w:t xml:space="preserve">  </w:t>
            </w:r>
            <w:r w:rsidRPr="007A1219">
              <w:rPr>
                <w:rFonts w:eastAsia="Times New Roman" w:cs="Times New Roman"/>
                <w:sz w:val="28"/>
              </w:rPr>
              <w:t xml:space="preserve"> </w:t>
            </w:r>
            <w:r w:rsidRPr="007A1219">
              <w:rPr>
                <w:rFonts w:eastAsia="Times New Roman" w:cs="Times New Roman"/>
                <w:i/>
                <w:sz w:val="56"/>
              </w:rPr>
              <w:t>;</w:t>
            </w:r>
            <w:r w:rsidRPr="007A1219">
              <w:rPr>
                <w:rFonts w:eastAsia="Times New Roman" w:cs="Times New Roman"/>
                <w:i/>
                <w:sz w:val="48"/>
              </w:rPr>
              <w:t xml:space="preserve"> </w:t>
            </w:r>
          </w:p>
          <w:p w14:paraId="6217D145" w14:textId="2FBABC66" w:rsidR="000E6E53" w:rsidRDefault="000E6E53" w:rsidP="000E6E53">
            <w:pPr>
              <w:pStyle w:val="ListParagraph"/>
            </w:pPr>
          </w:p>
        </w:tc>
      </w:tr>
    </w:tbl>
    <w:p w14:paraId="202B0B63" w14:textId="6EC187AC" w:rsidR="000E6E53" w:rsidRPr="000E6E53" w:rsidRDefault="000E6E53" w:rsidP="000E6E53">
      <w:r>
        <w:rPr>
          <w:b/>
        </w:rPr>
        <w:tab/>
      </w:r>
    </w:p>
    <w:p w14:paraId="35390E3E" w14:textId="77777777" w:rsidR="005A792A" w:rsidRDefault="005A792A" w:rsidP="005A792A">
      <w:pPr>
        <w:pStyle w:val="Heading2"/>
      </w:pPr>
      <w:bookmarkStart w:id="218" w:name="_Toc492041773"/>
      <w:r>
        <w:t>Workspace</w:t>
      </w:r>
      <w:bookmarkEnd w:id="218"/>
    </w:p>
    <w:p w14:paraId="68E43172" w14:textId="661B0206" w:rsidR="005A792A" w:rsidRDefault="005A792A" w:rsidP="005A792A">
      <w:r>
        <w:t>Dit is een mooi moment om eens terug te gr</w:t>
      </w:r>
      <w:r w:rsidR="0038297A">
        <w:t>ijpen naar de Workspace</w:t>
      </w:r>
      <w:r>
        <w:t xml:space="preserve">. Wat deed de </w:t>
      </w:r>
      <w:r w:rsidR="0038297A">
        <w:t>Work</w:t>
      </w:r>
      <w:ins w:id="219" w:author="Faber, H." w:date="2017-09-19T17:10:00Z">
        <w:r w:rsidR="00006F61">
          <w:t>s</w:t>
        </w:r>
      </w:ins>
      <w:del w:id="220" w:author="Faber, H." w:date="2017-09-19T17:10:00Z">
        <w:r w:rsidR="0038297A" w:rsidDel="00006F61">
          <w:delText xml:space="preserve"> S</w:delText>
        </w:r>
      </w:del>
      <w:r w:rsidR="0038297A">
        <w:t>pace</w:t>
      </w:r>
      <w:r>
        <w:t xml:space="preserve"> ook alweer? Als je het niet meer weet, ga dan eens terug naar paragraaf </w:t>
      </w:r>
      <w:r>
        <w:fldChar w:fldCharType="begin"/>
      </w:r>
      <w:r>
        <w:instrText xml:space="preserve"> REF _Ref474854327 \h </w:instrText>
      </w:r>
      <w:r>
        <w:fldChar w:fldCharType="separate"/>
      </w:r>
      <w:r w:rsidR="001E49D3">
        <w:t>Workspace (B)</w:t>
      </w:r>
      <w:r>
        <w:fldChar w:fldCharType="end"/>
      </w:r>
      <w:r>
        <w:t>.</w:t>
      </w:r>
    </w:p>
    <w:p w14:paraId="1549C2DA" w14:textId="15A7C78F" w:rsidR="005A792A" w:rsidRDefault="005A792A" w:rsidP="005A792A">
      <w:pPr>
        <w:rPr>
          <w:b/>
        </w:rPr>
      </w:pPr>
      <w:r>
        <w:rPr>
          <w:b/>
        </w:rPr>
        <w:lastRenderedPageBreak/>
        <w:t xml:space="preserve">Kijk eens hoe de </w:t>
      </w:r>
      <w:r w:rsidR="00507024">
        <w:rPr>
          <w:b/>
        </w:rPr>
        <w:t>Workspace</w:t>
      </w:r>
      <w:r>
        <w:rPr>
          <w:b/>
        </w:rPr>
        <w:t xml:space="preserve"> er uit</w:t>
      </w:r>
      <w:del w:id="221" w:author="Faber, H." w:date="2017-09-19T17:10:00Z">
        <w:r w:rsidDel="00006F61">
          <w:rPr>
            <w:b/>
          </w:rPr>
          <w:delText xml:space="preserve"> </w:delText>
        </w:r>
      </w:del>
      <w:r>
        <w:rPr>
          <w:b/>
        </w:rPr>
        <w:t>ziet en wat er in staat</w:t>
      </w:r>
      <w:ins w:id="222" w:author="Faber, H." w:date="2017-09-19T17:10:00Z">
        <w:r w:rsidR="00006F61">
          <w:rPr>
            <w:b/>
          </w:rPr>
          <w:t>:</w:t>
        </w:r>
      </w:ins>
    </w:p>
    <w:p w14:paraId="49C4CFE7" w14:textId="77777777" w:rsidR="005A792A" w:rsidRDefault="005A792A" w:rsidP="005A792A">
      <w:pPr>
        <w:keepNext/>
        <w:jc w:val="center"/>
      </w:pPr>
      <w:r>
        <w:rPr>
          <w:noProof/>
          <w:lang w:val="en-US"/>
        </w:rPr>
        <w:drawing>
          <wp:inline distT="0" distB="0" distL="0" distR="0" wp14:anchorId="2593CE89" wp14:editId="326724A7">
            <wp:extent cx="2879698" cy="15240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kspaceVb2.PNG"/>
                    <pic:cNvPicPr/>
                  </pic:nvPicPr>
                  <pic:blipFill rotWithShape="1">
                    <a:blip r:embed="rId39">
                      <a:extLst>
                        <a:ext uri="{28A0092B-C50C-407E-A947-70E740481C1C}">
                          <a14:useLocalDpi xmlns:a14="http://schemas.microsoft.com/office/drawing/2010/main" val="0"/>
                        </a:ext>
                      </a:extLst>
                    </a:blip>
                    <a:srcRect b="12088"/>
                    <a:stretch/>
                  </pic:blipFill>
                  <pic:spPr bwMode="auto">
                    <a:xfrm>
                      <a:off x="0" y="0"/>
                      <a:ext cx="2880000" cy="1524160"/>
                    </a:xfrm>
                    <a:prstGeom prst="rect">
                      <a:avLst/>
                    </a:prstGeom>
                    <a:ln>
                      <a:noFill/>
                    </a:ln>
                    <a:extLst>
                      <a:ext uri="{53640926-AAD7-44D8-BBD7-CCE9431645EC}">
                        <a14:shadowObscured xmlns:a14="http://schemas.microsoft.com/office/drawing/2010/main"/>
                      </a:ext>
                    </a:extLst>
                  </pic:spPr>
                </pic:pic>
              </a:graphicData>
            </a:graphic>
          </wp:inline>
        </w:drawing>
      </w:r>
    </w:p>
    <w:p w14:paraId="1E68BF4A" w14:textId="6F99195D" w:rsidR="005A792A" w:rsidRDefault="005A792A" w:rsidP="005A792A">
      <w:pPr>
        <w:pStyle w:val="Caption"/>
      </w:pPr>
      <w:r>
        <w:t xml:space="preserve">Figuur </w:t>
      </w:r>
      <w:fldSimple w:instr=" SEQ Figuur \* ARABIC ">
        <w:r w:rsidR="001E49D3">
          <w:rPr>
            <w:noProof/>
          </w:rPr>
          <w:t>19</w:t>
        </w:r>
      </w:fldSimple>
      <w:r>
        <w:t xml:space="preserve">: De </w:t>
      </w:r>
      <w:r w:rsidR="00507024">
        <w:t>Workspace</w:t>
      </w:r>
      <w:r>
        <w:t xml:space="preserve"> van de Matlab omgeving na het uitvoeren van de code in </w:t>
      </w:r>
      <w:r>
        <w:fldChar w:fldCharType="begin"/>
      </w:r>
      <w:r>
        <w:instrText xml:space="preserve"> REF _Ref474854042 \h </w:instrText>
      </w:r>
      <w:r>
        <w:fldChar w:fldCharType="separate"/>
      </w:r>
      <w:r w:rsidR="001E49D3">
        <w:t xml:space="preserve">Figuur </w:t>
      </w:r>
      <w:r w:rsidR="001E49D3">
        <w:rPr>
          <w:noProof/>
        </w:rPr>
        <w:t>17</w:t>
      </w:r>
      <w:r>
        <w:fldChar w:fldCharType="end"/>
      </w:r>
      <w:r>
        <w:t>.</w:t>
      </w:r>
    </w:p>
    <w:p w14:paraId="337F42B7" w14:textId="609F642E" w:rsidR="005A792A" w:rsidRDefault="00FA143D" w:rsidP="005A792A">
      <w:pPr>
        <w:rPr>
          <w:b/>
        </w:rPr>
      </w:pPr>
      <w:r>
        <w:rPr>
          <w:b/>
        </w:rPr>
        <w:t xml:space="preserve">Vul het </w:t>
      </w:r>
      <w:r w:rsidRPr="00FA143D">
        <w:rPr>
          <w:b/>
        </w:rPr>
        <w:t xml:space="preserve">programma in </w:t>
      </w:r>
      <w:r w:rsidRPr="00FA143D">
        <w:rPr>
          <w:b/>
        </w:rPr>
        <w:fldChar w:fldCharType="begin"/>
      </w:r>
      <w:r w:rsidRPr="00FA143D">
        <w:rPr>
          <w:b/>
        </w:rPr>
        <w:instrText xml:space="preserve"> REF _Ref474854042 \h  \* MERGEFORMAT </w:instrText>
      </w:r>
      <w:r w:rsidRPr="00FA143D">
        <w:rPr>
          <w:b/>
        </w:rPr>
      </w:r>
      <w:r w:rsidRPr="00FA143D">
        <w:rPr>
          <w:b/>
        </w:rPr>
        <w:fldChar w:fldCharType="separate"/>
      </w:r>
      <w:r w:rsidR="001E49D3" w:rsidRPr="001E49D3">
        <w:rPr>
          <w:b/>
        </w:rPr>
        <w:t xml:space="preserve">Figuur </w:t>
      </w:r>
      <w:r w:rsidR="001E49D3" w:rsidRPr="001E49D3">
        <w:rPr>
          <w:b/>
          <w:noProof/>
        </w:rPr>
        <w:t>17</w:t>
      </w:r>
      <w:r w:rsidRPr="00FA143D">
        <w:rPr>
          <w:b/>
        </w:rPr>
        <w:fldChar w:fldCharType="end"/>
      </w:r>
      <w:r>
        <w:rPr>
          <w:b/>
        </w:rPr>
        <w:t xml:space="preserve"> aan met een aantal door jou aangemaakt</w:t>
      </w:r>
      <w:ins w:id="223" w:author="Faber, H." w:date="2017-09-19T17:10:00Z">
        <w:r w:rsidR="00006F61">
          <w:rPr>
            <w:b/>
          </w:rPr>
          <w:t>e</w:t>
        </w:r>
      </w:ins>
      <w:r>
        <w:rPr>
          <w:b/>
        </w:rPr>
        <w:t xml:space="preserve"> variabelen</w:t>
      </w:r>
      <w:r w:rsidR="006F1A69">
        <w:rPr>
          <w:b/>
        </w:rPr>
        <w:t xml:space="preserve"> en controleer de </w:t>
      </w:r>
      <w:r w:rsidR="00507024">
        <w:rPr>
          <w:b/>
        </w:rPr>
        <w:t>Workspace</w:t>
      </w:r>
      <w:r>
        <w:rPr>
          <w:b/>
        </w:rPr>
        <w:t xml:space="preserve">. </w:t>
      </w:r>
    </w:p>
    <w:p w14:paraId="342F2F3D" w14:textId="5DD3317E" w:rsidR="00FA143D" w:rsidRDefault="00FA143D" w:rsidP="005A792A">
      <w:pPr>
        <w:rPr>
          <w:b/>
        </w:rPr>
      </w:pPr>
      <w:r>
        <w:rPr>
          <w:b/>
        </w:rPr>
        <w:t xml:space="preserve">Maak een nieuw script aan, druk op </w:t>
      </w:r>
      <w:r>
        <w:rPr>
          <w:b/>
          <w:noProof/>
          <w:lang w:val="en-US"/>
        </w:rPr>
        <w:drawing>
          <wp:inline distT="0" distB="0" distL="0" distR="0" wp14:anchorId="39F5EE10" wp14:editId="2ABABC06">
            <wp:extent cx="381053" cy="666843"/>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ewScript.PNG"/>
                    <pic:cNvPicPr/>
                  </pic:nvPicPr>
                  <pic:blipFill>
                    <a:blip r:embed="rId40">
                      <a:extLst>
                        <a:ext uri="{28A0092B-C50C-407E-A947-70E740481C1C}">
                          <a14:useLocalDpi xmlns:a14="http://schemas.microsoft.com/office/drawing/2010/main" val="0"/>
                        </a:ext>
                      </a:extLst>
                    </a:blip>
                    <a:stretch>
                      <a:fillRect/>
                    </a:stretch>
                  </pic:blipFill>
                  <pic:spPr>
                    <a:xfrm>
                      <a:off x="0" y="0"/>
                      <a:ext cx="381053" cy="666843"/>
                    </a:xfrm>
                    <a:prstGeom prst="rect">
                      <a:avLst/>
                    </a:prstGeom>
                  </pic:spPr>
                </pic:pic>
              </a:graphicData>
            </a:graphic>
          </wp:inline>
        </w:drawing>
      </w:r>
      <w:ins w:id="224" w:author="Faber, H." w:date="2017-09-19T17:10:00Z">
        <w:r w:rsidR="00006F61">
          <w:rPr>
            <w:b/>
          </w:rPr>
          <w:t>.</w:t>
        </w:r>
      </w:ins>
    </w:p>
    <w:p w14:paraId="1133F8F3" w14:textId="77777777" w:rsidR="006F1A69" w:rsidRDefault="006F1A69" w:rsidP="005A792A">
      <w:pPr>
        <w:rPr>
          <w:b/>
        </w:rPr>
      </w:pPr>
    </w:p>
    <w:p w14:paraId="11E24830" w14:textId="0E0F3B45" w:rsidR="00FA143D" w:rsidRDefault="00FA143D" w:rsidP="005A792A">
      <w:pPr>
        <w:rPr>
          <w:b/>
        </w:rPr>
      </w:pPr>
      <w:r>
        <w:rPr>
          <w:b/>
        </w:rPr>
        <w:t xml:space="preserve">Bereken met behulp van de informatie in de vorige </w:t>
      </w:r>
      <w:r w:rsidR="00203E6E">
        <w:rPr>
          <w:b/>
        </w:rPr>
        <w:t>paragrafen</w:t>
      </w:r>
      <w:r>
        <w:rPr>
          <w:b/>
        </w:rPr>
        <w:t xml:space="preserve"> de volgende kwadratische vergelijking: y = ax</w:t>
      </w:r>
      <w:r>
        <w:rPr>
          <w:b/>
          <w:vertAlign w:val="superscript"/>
        </w:rPr>
        <w:t>2</w:t>
      </w:r>
      <w:r>
        <w:rPr>
          <w:b/>
        </w:rPr>
        <w:t>+bx+c. Zorg dat de a, b, c, x en y variabelen zijn.</w:t>
      </w:r>
    </w:p>
    <w:p w14:paraId="39C8FF83" w14:textId="550C0B6C" w:rsidR="00FA143D" w:rsidRDefault="00FA143D" w:rsidP="005A792A">
      <w:pPr>
        <w:rPr>
          <w:b/>
        </w:rPr>
      </w:pPr>
      <w:r>
        <w:rPr>
          <w:b/>
        </w:rPr>
        <w:t>Geef de variabelen a, b, c en x de volgende waarden: 1, 1, 1, 2</w:t>
      </w:r>
      <w:ins w:id="225" w:author="Faber, H." w:date="2017-09-19T17:11:00Z">
        <w:r w:rsidR="00006F61">
          <w:rPr>
            <w:b/>
          </w:rPr>
          <w:t>.</w:t>
        </w:r>
      </w:ins>
    </w:p>
    <w:p w14:paraId="6EFF223F" w14:textId="0A1EA77D" w:rsidR="00FA143D" w:rsidRDefault="00FA143D" w:rsidP="005A792A">
      <w:pPr>
        <w:rPr>
          <w:b/>
        </w:rPr>
      </w:pPr>
      <w:r>
        <w:rPr>
          <w:b/>
        </w:rPr>
        <w:t>Zorg dat het resultaat van de vergelijking in een variabele wordt opgeslagen met de naam y</w:t>
      </w:r>
      <w:ins w:id="226" w:author="Faber, H." w:date="2017-09-19T17:11:00Z">
        <w:r w:rsidR="00006F61">
          <w:rPr>
            <w:b/>
          </w:rPr>
          <w:t>.</w:t>
        </w:r>
      </w:ins>
    </w:p>
    <w:p w14:paraId="4CD1CD09" w14:textId="4A1F2419" w:rsidR="00FA143D" w:rsidRDefault="00FA143D" w:rsidP="005A792A">
      <w:pPr>
        <w:rPr>
          <w:b/>
        </w:rPr>
      </w:pPr>
      <w:r>
        <w:rPr>
          <w:b/>
        </w:rPr>
        <w:t xml:space="preserve">Voer het </w:t>
      </w:r>
      <w:commentRangeStart w:id="227"/>
      <w:r>
        <w:rPr>
          <w:b/>
        </w:rPr>
        <w:t>script</w:t>
      </w:r>
      <w:commentRangeEnd w:id="227"/>
      <w:r w:rsidR="00006F61">
        <w:rPr>
          <w:rStyle w:val="CommentReference"/>
        </w:rPr>
        <w:commentReference w:id="227"/>
      </w:r>
      <w:r>
        <w:rPr>
          <w:b/>
        </w:rPr>
        <w:t xml:space="preserve"> uit</w:t>
      </w:r>
      <w:ins w:id="228" w:author="Faber, H." w:date="2017-09-19T17:11:00Z">
        <w:r w:rsidR="00006F61">
          <w:rPr>
            <w:b/>
          </w:rPr>
          <w:t>.</w:t>
        </w:r>
      </w:ins>
    </w:p>
    <w:p w14:paraId="27B3BFBE" w14:textId="74D8B106" w:rsidR="00331013" w:rsidRDefault="00FA143D" w:rsidP="005A792A">
      <w:r>
        <w:t xml:space="preserve">Het resultaat van de vorige acties staat op de volgende pagina. Het enige </w:t>
      </w:r>
      <w:ins w:id="229" w:author="Faber, H." w:date="2017-09-25T13:03:00Z">
        <w:r w:rsidR="00481AB0">
          <w:t>d</w:t>
        </w:r>
      </w:ins>
      <w:del w:id="230" w:author="Faber, H." w:date="2017-09-25T13:03:00Z">
        <w:r w:rsidDel="00481AB0">
          <w:delText>w</w:delText>
        </w:r>
      </w:del>
      <w:r>
        <w:t>at je nu hoeft te doen om een kwadratische vergelijking te berekenen</w:t>
      </w:r>
      <w:r w:rsidR="006F1A69">
        <w:t>,</w:t>
      </w:r>
      <w:r>
        <w:t xml:space="preserve"> is het script te openen en de waardes die je toekent aan de variabelen aan te passen. </w:t>
      </w:r>
      <w:r w:rsidR="00331013">
        <w:t>Het is natuurlijk zo dat als je geen gebruik maakt van variabelen, dus de waardes direct invult</w:t>
      </w:r>
      <w:r w:rsidR="001715FB">
        <w:t>,</w:t>
      </w:r>
      <w:r w:rsidR="00331013">
        <w:t xml:space="preserve"> </w:t>
      </w:r>
      <w:del w:id="231" w:author="Faber, H." w:date="2017-09-25T13:03:00Z">
        <w:r w:rsidR="00331013" w:rsidDel="00481AB0">
          <w:delText xml:space="preserve">dat </w:delText>
        </w:r>
      </w:del>
      <w:r w:rsidR="00331013">
        <w:t>het script een heel stuk korter is. Maar is het ook beter te lezen? Is het script ook beter te begrijpen?</w:t>
      </w:r>
      <w:r w:rsidR="001715FB">
        <w:t xml:space="preserve"> Het antwoord is natuurlijk: nee!</w:t>
      </w:r>
    </w:p>
    <w:p w14:paraId="35CF9DF6" w14:textId="77777777" w:rsidR="00FA143D" w:rsidRDefault="00331013" w:rsidP="005A792A">
      <w:r>
        <w:t xml:space="preserve">Doorgaans </w:t>
      </w:r>
      <w:r w:rsidR="00FA143D">
        <w:t xml:space="preserve">is code </w:t>
      </w:r>
      <w:r>
        <w:t>opgebouwd met variabelen veel beter leesbaar dan code waarin dat niet is gebeurd. Vooral als het script heel lang wordt.</w:t>
      </w:r>
    </w:p>
    <w:p w14:paraId="78EBBA35" w14:textId="77777777" w:rsidR="001715FB" w:rsidRPr="001715FB" w:rsidRDefault="001715FB" w:rsidP="005A792A">
      <w:pPr>
        <w:rPr>
          <w:color w:val="FF0000"/>
        </w:rPr>
      </w:pPr>
      <w:r w:rsidRPr="001715FB">
        <w:rPr>
          <w:color w:val="FF0000"/>
        </w:rPr>
        <w:t xml:space="preserve">TIP: maak een variabele </w:t>
      </w:r>
      <w:r>
        <w:rPr>
          <w:color w:val="FF0000"/>
        </w:rPr>
        <w:t>nooit</w:t>
      </w:r>
      <w:r w:rsidRPr="001715FB">
        <w:rPr>
          <w:color w:val="FF0000"/>
        </w:rPr>
        <w:t xml:space="preserve"> te kort</w:t>
      </w:r>
      <w:r>
        <w:rPr>
          <w:color w:val="FF0000"/>
        </w:rPr>
        <w:t>, gebruik bij voorkeur hele woorden</w:t>
      </w:r>
      <w:r w:rsidRPr="001715FB">
        <w:rPr>
          <w:color w:val="FF0000"/>
        </w:rPr>
        <w:t>!</w:t>
      </w:r>
    </w:p>
    <w:p w14:paraId="06538D47" w14:textId="446187B3" w:rsidR="00331013" w:rsidRDefault="00FA143D" w:rsidP="001715FB">
      <w:r>
        <w:t xml:space="preserve">Een ander voordeel is dat als je de code </w:t>
      </w:r>
      <w:r w:rsidR="00331013">
        <w:t>uitbreidt met bijvoorbeeld een derdegraads vergelijking</w:t>
      </w:r>
      <w:ins w:id="232" w:author="Faber, H." w:date="2017-09-25T13:04:00Z">
        <w:r w:rsidR="00481AB0">
          <w:t>,</w:t>
        </w:r>
      </w:ins>
      <w:del w:id="233" w:author="Faber, H." w:date="2017-09-25T13:04:00Z">
        <w:r w:rsidR="00331013" w:rsidDel="00481AB0">
          <w:delText xml:space="preserve"> dat</w:delText>
        </w:r>
      </w:del>
      <w:r w:rsidR="00331013">
        <w:t xml:space="preserve"> je gebruik kunt maken van de eerder aangemaakte variabelen</w:t>
      </w:r>
      <w:r w:rsidR="001715FB">
        <w:t xml:space="preserve"> (de coëfficiënten) a, b en c. </w:t>
      </w:r>
    </w:p>
    <w:tbl>
      <w:tblPr>
        <w:tblStyle w:val="TableGrid"/>
        <w:tblW w:w="0" w:type="auto"/>
        <w:shd w:val="clear" w:color="auto" w:fill="C00000"/>
        <w:tblLook w:val="04A0" w:firstRow="1" w:lastRow="0" w:firstColumn="1" w:lastColumn="0" w:noHBand="0" w:noVBand="1"/>
      </w:tblPr>
      <w:tblGrid>
        <w:gridCol w:w="9062"/>
      </w:tblGrid>
      <w:tr w:rsidR="004D034C" w14:paraId="756487D6" w14:textId="77777777" w:rsidTr="004D034C">
        <w:tc>
          <w:tcPr>
            <w:tcW w:w="9062" w:type="dxa"/>
            <w:shd w:val="clear" w:color="auto" w:fill="C00000"/>
          </w:tcPr>
          <w:p w14:paraId="0E529DDF" w14:textId="20B6AC98" w:rsidR="004D034C" w:rsidRDefault="004D034C" w:rsidP="004D034C">
            <w:pPr>
              <w:pStyle w:val="ListParagraph"/>
              <w:rPr>
                <w:rFonts w:eastAsia="Times New Roman" w:cs="Times New Roman"/>
              </w:rPr>
            </w:pPr>
          </w:p>
          <w:p w14:paraId="127F3760" w14:textId="7E4BEBF2" w:rsidR="004D034C" w:rsidRDefault="004D034C" w:rsidP="004D034C">
            <w:pPr>
              <w:pStyle w:val="ListParagraph"/>
              <w:rPr>
                <w:rFonts w:eastAsia="Times New Roman" w:cs="Times New Roman"/>
                <w:b/>
                <w:u w:val="single"/>
              </w:rPr>
            </w:pPr>
            <w:r>
              <w:rPr>
                <w:rFonts w:eastAsia="Times New Roman" w:cs="Times New Roman"/>
              </w:rPr>
              <w:t xml:space="preserve">Variabelen zijn HOOFDLETTER gevoelig. De variabele </w:t>
            </w:r>
            <w:r w:rsidRPr="004D034C">
              <w:rPr>
                <w:rFonts w:eastAsia="Times New Roman" w:cs="Times New Roman"/>
                <w:b/>
                <w:u w:val="single"/>
              </w:rPr>
              <w:t>A</w:t>
            </w:r>
            <w:r>
              <w:rPr>
                <w:rFonts w:eastAsia="Times New Roman" w:cs="Times New Roman"/>
              </w:rPr>
              <w:t xml:space="preserve"> is dus een andere variabele dan </w:t>
            </w:r>
            <w:r w:rsidRPr="004D034C">
              <w:rPr>
                <w:rFonts w:eastAsia="Times New Roman" w:cs="Times New Roman"/>
                <w:b/>
                <w:u w:val="single"/>
              </w:rPr>
              <w:t>a</w:t>
            </w:r>
          </w:p>
          <w:p w14:paraId="43F9CD68" w14:textId="77777777" w:rsidR="008F46FA" w:rsidRDefault="008F46FA" w:rsidP="004D034C">
            <w:pPr>
              <w:pStyle w:val="ListParagraph"/>
              <w:rPr>
                <w:rFonts w:eastAsia="Times New Roman" w:cs="Times New Roman"/>
                <w:b/>
                <w:u w:val="single"/>
              </w:rPr>
            </w:pPr>
          </w:p>
          <w:p w14:paraId="6149DA9B" w14:textId="77777777" w:rsidR="008F46FA" w:rsidRDefault="008F46FA" w:rsidP="004D034C">
            <w:pPr>
              <w:pStyle w:val="ListParagraph"/>
              <w:rPr>
                <w:rFonts w:eastAsia="Times New Roman" w:cs="Times New Roman"/>
                <w:b/>
                <w:u w:val="single"/>
              </w:rPr>
            </w:pPr>
          </w:p>
          <w:p w14:paraId="6954659E" w14:textId="77777777" w:rsidR="008F46FA" w:rsidRDefault="008F46FA" w:rsidP="004D034C">
            <w:pPr>
              <w:pStyle w:val="ListParagraph"/>
              <w:rPr>
                <w:rFonts w:eastAsia="Times New Roman" w:cs="Times New Roman"/>
                <w:b/>
                <w:u w:val="single"/>
              </w:rPr>
            </w:pPr>
          </w:p>
          <w:p w14:paraId="65CB3B28" w14:textId="77777777" w:rsidR="008F46FA" w:rsidRDefault="008F46FA" w:rsidP="004D034C">
            <w:pPr>
              <w:pStyle w:val="ListParagraph"/>
              <w:rPr>
                <w:rFonts w:eastAsia="Times New Roman" w:cs="Times New Roman"/>
                <w:b/>
                <w:u w:val="single"/>
              </w:rPr>
            </w:pPr>
          </w:p>
          <w:p w14:paraId="3E25DF81" w14:textId="77777777" w:rsidR="008F46FA" w:rsidRPr="008F46FA" w:rsidRDefault="008F46FA" w:rsidP="008F46FA">
            <w:pPr>
              <w:rPr>
                <w:rFonts w:eastAsia="Times New Roman" w:cs="Times New Roman"/>
                <w:b/>
                <w:u w:val="single"/>
              </w:rPr>
            </w:pPr>
          </w:p>
          <w:p w14:paraId="61E21A44" w14:textId="41A7933B" w:rsidR="004D034C" w:rsidRPr="004D034C" w:rsidRDefault="008F46FA" w:rsidP="004D034C">
            <w:pPr>
              <w:pStyle w:val="ListParagraph"/>
              <w:rPr>
                <w:rFonts w:eastAsia="Times New Roman" w:cs="Times New Roman"/>
                <w:b/>
              </w:rPr>
            </w:pPr>
            <w:r>
              <w:rPr>
                <w:rFonts w:eastAsia="Times New Roman" w:cs="Times New Roman"/>
                <w:b/>
                <w:noProof/>
                <w:lang w:val="en-US"/>
              </w:rPr>
              <w:drawing>
                <wp:anchor distT="0" distB="0" distL="114300" distR="114300" simplePos="0" relativeHeight="251678720" behindDoc="0" locked="0" layoutInCell="1" allowOverlap="1" wp14:anchorId="0EA0542E" wp14:editId="17B2DDF5">
                  <wp:simplePos x="0" y="0"/>
                  <wp:positionH relativeFrom="margin">
                    <wp:posOffset>1660525</wp:posOffset>
                  </wp:positionH>
                  <wp:positionV relativeFrom="margin">
                    <wp:posOffset>491490</wp:posOffset>
                  </wp:positionV>
                  <wp:extent cx="2162477" cy="971686"/>
                  <wp:effectExtent l="0" t="0" r="0" b="0"/>
                  <wp:wrapSquare wrapText="bothSides"/>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NaamgevingVanVariabelen.png"/>
                          <pic:cNvPicPr/>
                        </pic:nvPicPr>
                        <pic:blipFill>
                          <a:blip r:embed="rId41">
                            <a:extLst>
                              <a:ext uri="{28A0092B-C50C-407E-A947-70E740481C1C}">
                                <a14:useLocalDpi xmlns:a14="http://schemas.microsoft.com/office/drawing/2010/main" val="0"/>
                              </a:ext>
                            </a:extLst>
                          </a:blip>
                          <a:stretch>
                            <a:fillRect/>
                          </a:stretch>
                        </pic:blipFill>
                        <pic:spPr>
                          <a:xfrm>
                            <a:off x="0" y="0"/>
                            <a:ext cx="2162477" cy="971686"/>
                          </a:xfrm>
                          <a:prstGeom prst="rect">
                            <a:avLst/>
                          </a:prstGeom>
                        </pic:spPr>
                      </pic:pic>
                    </a:graphicData>
                  </a:graphic>
                </wp:anchor>
              </w:drawing>
            </w:r>
          </w:p>
          <w:p w14:paraId="357C1CAA" w14:textId="70CFF166" w:rsidR="004D034C" w:rsidRDefault="004D034C" w:rsidP="004D034C">
            <w:pPr>
              <w:pStyle w:val="ListParagraph"/>
            </w:pPr>
          </w:p>
        </w:tc>
      </w:tr>
    </w:tbl>
    <w:p w14:paraId="40CD1428" w14:textId="77777777" w:rsidR="00331013" w:rsidRDefault="00331013" w:rsidP="00331013">
      <w:pPr>
        <w:pStyle w:val="Heading2"/>
      </w:pPr>
      <w:bookmarkStart w:id="234" w:name="_Toc492041774"/>
      <w:r>
        <w:lastRenderedPageBreak/>
        <w:t>Tekst (strings)</w:t>
      </w:r>
      <w:bookmarkEnd w:id="234"/>
    </w:p>
    <w:p w14:paraId="168B133B" w14:textId="40A7451B" w:rsidR="00331013" w:rsidRDefault="00331013" w:rsidP="00331013">
      <w:r>
        <w:t xml:space="preserve">Tot zover hebben we telkens </w:t>
      </w:r>
      <w:r>
        <w:rPr>
          <w:i/>
        </w:rPr>
        <w:t>numerieke waardes</w:t>
      </w:r>
      <w:r>
        <w:t xml:space="preserve"> (getallen) opgeslagen in variabelen. Maar dat is niet het enige wat we in variabelen kunnen opslaan. We kunnen ook stukken tekst opslaan in een variabele.</w:t>
      </w:r>
      <w:r w:rsidR="001715FB">
        <w:t xml:space="preserve"> </w:t>
      </w:r>
      <w:r w:rsidR="001715FB" w:rsidRPr="001715FB">
        <w:t>Zo’n stukje tekst wordt een ‘string</w:t>
      </w:r>
      <w:r w:rsidR="001715FB">
        <w:t xml:space="preserve">’ genoemd. Elk </w:t>
      </w:r>
      <w:commentRangeStart w:id="235"/>
      <w:r w:rsidR="001715FB">
        <w:t>karakte</w:t>
      </w:r>
      <w:commentRangeEnd w:id="235"/>
      <w:r w:rsidR="00481AB0">
        <w:rPr>
          <w:rStyle w:val="CommentReference"/>
        </w:rPr>
        <w:commentReference w:id="235"/>
      </w:r>
      <w:r w:rsidR="001715FB">
        <w:t>r</w:t>
      </w:r>
      <w:ins w:id="236" w:author="Faber, H." w:date="2017-09-25T13:04:00Z">
        <w:r w:rsidR="00481AB0">
          <w:t xml:space="preserve"> (</w:t>
        </w:r>
      </w:ins>
      <w:ins w:id="237" w:author="Faber, H." w:date="2017-09-25T13:05:00Z">
        <w:r w:rsidR="00481AB0">
          <w:t xml:space="preserve">bijvoorbeeld </w:t>
        </w:r>
      </w:ins>
      <w:ins w:id="238" w:author="Faber, H." w:date="2017-09-25T13:04:00Z">
        <w:r w:rsidR="00481AB0">
          <w:t>een letter of een leesteken</w:t>
        </w:r>
      </w:ins>
      <w:ins w:id="239" w:author="Faber, H." w:date="2017-09-25T13:05:00Z">
        <w:r w:rsidR="00481AB0">
          <w:t>)</w:t>
        </w:r>
      </w:ins>
      <w:r w:rsidR="001715FB">
        <w:t xml:space="preserve"> in een string wordt een </w:t>
      </w:r>
      <w:commentRangeStart w:id="240"/>
      <w:r w:rsidR="001715FB">
        <w:t>karakter</w:t>
      </w:r>
      <w:commentRangeEnd w:id="240"/>
      <w:r w:rsidR="00481AB0">
        <w:rPr>
          <w:rStyle w:val="CommentReference"/>
        </w:rPr>
        <w:commentReference w:id="240"/>
      </w:r>
      <w:r w:rsidR="001715FB">
        <w:t xml:space="preserve"> (char) genoemd. Een string bestaat uit een aantal </w:t>
      </w:r>
      <w:del w:id="241" w:author="Faber, H." w:date="2017-09-25T13:06:00Z">
        <w:r w:rsidR="001715FB" w:rsidDel="00481AB0">
          <w:delText xml:space="preserve">karakters </w:delText>
        </w:r>
      </w:del>
      <w:r w:rsidR="001715FB">
        <w:t xml:space="preserve">aan elkaar </w:t>
      </w:r>
      <w:r w:rsidR="008B7E02">
        <w:t>geregen</w:t>
      </w:r>
      <w:r w:rsidR="001715FB">
        <w:t xml:space="preserve"> karakters (Eng: </w:t>
      </w:r>
      <w:r w:rsidR="001715FB" w:rsidRPr="001715FB">
        <w:rPr>
          <w:i/>
        </w:rPr>
        <w:t>stringing</w:t>
      </w:r>
      <w:r w:rsidR="001715FB">
        <w:t>).</w:t>
      </w:r>
    </w:p>
    <w:p w14:paraId="706D89F5" w14:textId="77777777" w:rsidR="00331013" w:rsidRDefault="00331013" w:rsidP="00331013">
      <w:r>
        <w:t>Maar, hoe herkent Matlab een stuk tekst?</w:t>
      </w:r>
      <w:r w:rsidR="00AA6F25">
        <w:t xml:space="preserve"> </w:t>
      </w:r>
      <w:r>
        <w:t>Niet door het onderstaande voorbeeld:</w:t>
      </w:r>
    </w:p>
    <w:p w14:paraId="35527FCE" w14:textId="77777777" w:rsidR="00331013" w:rsidRDefault="00331013" w:rsidP="00331013">
      <w:r>
        <w:rPr>
          <w:noProof/>
          <w:lang w:val="en-US"/>
        </w:rPr>
        <w:drawing>
          <wp:inline distT="0" distB="0" distL="0" distR="0" wp14:anchorId="58CBEE59" wp14:editId="2283A0B4">
            <wp:extent cx="2990850" cy="361950"/>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tringError.PNG"/>
                    <pic:cNvPicPr/>
                  </pic:nvPicPr>
                  <pic:blipFill rotWithShape="1">
                    <a:blip r:embed="rId42">
                      <a:extLst>
                        <a:ext uri="{28A0092B-C50C-407E-A947-70E740481C1C}">
                          <a14:useLocalDpi xmlns:a14="http://schemas.microsoft.com/office/drawing/2010/main" val="0"/>
                        </a:ext>
                      </a:extLst>
                    </a:blip>
                    <a:srcRect b="24000"/>
                    <a:stretch/>
                  </pic:blipFill>
                  <pic:spPr bwMode="auto">
                    <a:xfrm>
                      <a:off x="0" y="0"/>
                      <a:ext cx="2991267" cy="362000"/>
                    </a:xfrm>
                    <a:prstGeom prst="rect">
                      <a:avLst/>
                    </a:prstGeom>
                    <a:ln>
                      <a:noFill/>
                    </a:ln>
                    <a:extLst>
                      <a:ext uri="{53640926-AAD7-44D8-BBD7-CCE9431645EC}">
                        <a14:shadowObscured xmlns:a14="http://schemas.microsoft.com/office/drawing/2010/main"/>
                      </a:ext>
                    </a:extLst>
                  </pic:spPr>
                </pic:pic>
              </a:graphicData>
            </a:graphic>
          </wp:inline>
        </w:drawing>
      </w:r>
    </w:p>
    <w:p w14:paraId="38FDC8CB" w14:textId="77777777" w:rsidR="00331013" w:rsidRDefault="00331013" w:rsidP="00331013">
      <w:pPr>
        <w:pStyle w:val="Caption"/>
      </w:pPr>
      <w:r>
        <w:t xml:space="preserve">Figuur </w:t>
      </w:r>
      <w:fldSimple w:instr=" SEQ Figuur \* ARABIC ">
        <w:r w:rsidR="001E49D3">
          <w:rPr>
            <w:noProof/>
          </w:rPr>
          <w:t>20</w:t>
        </w:r>
      </w:fldSimple>
      <w:r>
        <w:t>: een mislukte poging om een tekst op te slaan in de variabele a.</w:t>
      </w:r>
    </w:p>
    <w:p w14:paraId="7B0CEE1B" w14:textId="77777777" w:rsidR="00331013" w:rsidRDefault="00331013" w:rsidP="00331013">
      <w:r>
        <w:t xml:space="preserve">Je ziet dat Matlab in het rood een foutmelding geeft. Maar wat zegt de foutmelding? </w:t>
      </w:r>
    </w:p>
    <w:p w14:paraId="3A178442" w14:textId="1A23A62E" w:rsidR="00331013" w:rsidRPr="007A1219" w:rsidRDefault="00331013" w:rsidP="00331013">
      <w:r>
        <w:t>De foutmelding geeft aan dat er in het geheugen (zie de Workspace) geen variabele bestaat met de naam tekst.</w:t>
      </w:r>
      <w:r w:rsidR="006F1A69">
        <w:t xml:space="preserve"> </w:t>
      </w:r>
      <w:r w:rsidR="001715FB">
        <w:t>Wat h</w:t>
      </w:r>
      <w:r w:rsidR="006F1A69">
        <w:t xml:space="preserve">ier staat </w:t>
      </w:r>
      <w:r w:rsidR="001715FB">
        <w:t xml:space="preserve">is </w:t>
      </w:r>
      <w:r w:rsidR="006F1A69">
        <w:t xml:space="preserve">dat een </w:t>
      </w:r>
      <w:r w:rsidR="006F1A69" w:rsidRPr="001715FB">
        <w:rPr>
          <w:u w:val="single"/>
        </w:rPr>
        <w:t>variabele</w:t>
      </w:r>
      <w:r w:rsidR="006F1A69">
        <w:t xml:space="preserve"> met de naam </w:t>
      </w:r>
      <w:r w:rsidR="006F1A69">
        <w:rPr>
          <w:i/>
        </w:rPr>
        <w:t>tekst</w:t>
      </w:r>
      <w:r w:rsidR="006F1A69">
        <w:t xml:space="preserve"> wordt toegekend aan de </w:t>
      </w:r>
      <w:r w:rsidR="006F1A69" w:rsidRPr="001715FB">
        <w:rPr>
          <w:u w:val="single"/>
        </w:rPr>
        <w:t>variabele</w:t>
      </w:r>
      <w:r w:rsidR="006F1A69">
        <w:t xml:space="preserve"> met de naam </w:t>
      </w:r>
      <w:r w:rsidR="006F1A69">
        <w:rPr>
          <w:i/>
        </w:rPr>
        <w:t>a</w:t>
      </w:r>
      <w:r w:rsidR="006F1A69">
        <w:t>.</w:t>
      </w:r>
      <w:r w:rsidR="007A1219">
        <w:t xml:space="preserve"> Echter</w:t>
      </w:r>
      <w:ins w:id="242" w:author="Faber, H." w:date="2017-09-25T13:07:00Z">
        <w:r w:rsidR="00481AB0">
          <w:t xml:space="preserve">, </w:t>
        </w:r>
      </w:ins>
      <w:r w:rsidR="007A1219">
        <w:t xml:space="preserve"> </w:t>
      </w:r>
      <w:del w:id="243" w:author="Faber, H." w:date="2017-09-25T13:07:00Z">
        <w:r w:rsidR="007A1219" w:rsidDel="00481AB0">
          <w:delText xml:space="preserve">bestaat </w:delText>
        </w:r>
      </w:del>
      <w:r w:rsidR="007A1219">
        <w:t xml:space="preserve">de variabele tekst </w:t>
      </w:r>
      <w:ins w:id="244" w:author="Faber, H." w:date="2017-09-25T13:07:00Z">
        <w:r w:rsidR="00481AB0">
          <w:t xml:space="preserve">bestaat </w:t>
        </w:r>
      </w:ins>
      <w:r w:rsidR="007A1219">
        <w:t xml:space="preserve">nog niet. Dat wordt in de Matlab foutmelding aangegeven met de tekst </w:t>
      </w:r>
      <w:r w:rsidR="007A1219">
        <w:rPr>
          <w:i/>
        </w:rPr>
        <w:t>undefined function or variable</w:t>
      </w:r>
      <w:r w:rsidR="007A1219">
        <w:t>.</w:t>
      </w:r>
    </w:p>
    <w:p w14:paraId="3339BAF5" w14:textId="64AAFFE3" w:rsidR="00331013" w:rsidRDefault="00331013" w:rsidP="00331013">
      <w:r>
        <w:t>De juiste manier om een stuk tekst in Matlab op te slaan</w:t>
      </w:r>
      <w:ins w:id="245" w:author="Faber, H." w:date="2017-09-25T13:07:00Z">
        <w:r w:rsidR="00481AB0">
          <w:t>,</w:t>
        </w:r>
      </w:ins>
      <w:r>
        <w:t xml:space="preserve"> is door het gebruikmaken van </w:t>
      </w:r>
      <w:r w:rsidR="001715FB">
        <w:t xml:space="preserve">enkele </w:t>
      </w:r>
      <w:r>
        <w:t>quotes.</w:t>
      </w:r>
      <w:r w:rsidR="00F079AF">
        <w:t xml:space="preserve"> Zie het volgende voorbeeld:</w:t>
      </w:r>
    </w:p>
    <w:p w14:paraId="48C620D2" w14:textId="77777777" w:rsidR="00331013" w:rsidRDefault="00331013" w:rsidP="00A02206">
      <w:pPr>
        <w:jc w:val="center"/>
      </w:pPr>
      <w:r>
        <w:rPr>
          <w:noProof/>
          <w:lang w:val="en-US"/>
        </w:rPr>
        <w:drawing>
          <wp:inline distT="0" distB="0" distL="0" distR="0" wp14:anchorId="2EB8E119" wp14:editId="05A04F68">
            <wp:extent cx="1276349" cy="838200"/>
            <wp:effectExtent l="0" t="0" r="635"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tring.PNG"/>
                    <pic:cNvPicPr/>
                  </pic:nvPicPr>
                  <pic:blipFill rotWithShape="1">
                    <a:blip r:embed="rId43">
                      <a:extLst>
                        <a:ext uri="{28A0092B-C50C-407E-A947-70E740481C1C}">
                          <a14:useLocalDpi xmlns:a14="http://schemas.microsoft.com/office/drawing/2010/main" val="0"/>
                        </a:ext>
                      </a:extLst>
                    </a:blip>
                    <a:srcRect b="5377"/>
                    <a:stretch/>
                  </pic:blipFill>
                  <pic:spPr bwMode="auto">
                    <a:xfrm>
                      <a:off x="0" y="0"/>
                      <a:ext cx="1276528" cy="838317"/>
                    </a:xfrm>
                    <a:prstGeom prst="rect">
                      <a:avLst/>
                    </a:prstGeom>
                    <a:ln>
                      <a:noFill/>
                    </a:ln>
                    <a:extLst>
                      <a:ext uri="{53640926-AAD7-44D8-BBD7-CCE9431645EC}">
                        <a14:shadowObscured xmlns:a14="http://schemas.microsoft.com/office/drawing/2010/main"/>
                      </a:ext>
                    </a:extLst>
                  </pic:spPr>
                </pic:pic>
              </a:graphicData>
            </a:graphic>
          </wp:inline>
        </w:drawing>
      </w:r>
    </w:p>
    <w:p w14:paraId="73E5EDA1" w14:textId="77777777" w:rsidR="00331013" w:rsidRDefault="00331013" w:rsidP="00A02206">
      <w:pPr>
        <w:pStyle w:val="Caption"/>
        <w:jc w:val="center"/>
      </w:pPr>
      <w:r>
        <w:t xml:space="preserve">Figuur </w:t>
      </w:r>
      <w:fldSimple w:instr=" SEQ Figuur \* ARABIC ">
        <w:r w:rsidR="001E49D3">
          <w:rPr>
            <w:noProof/>
          </w:rPr>
          <w:t>21</w:t>
        </w:r>
      </w:fldSimple>
      <w:r>
        <w:t xml:space="preserve">: </w:t>
      </w:r>
      <w:r w:rsidR="00AA6F25">
        <w:t>De juist</w:t>
      </w:r>
      <w:r w:rsidR="00F079AF">
        <w:t>e</w:t>
      </w:r>
      <w:r w:rsidR="00AA6F25">
        <w:t xml:space="preserve"> manier om een stuk tekst op te slaan in een </w:t>
      </w:r>
      <w:commentRangeStart w:id="246"/>
      <w:r w:rsidR="00AA6F25">
        <w:t>variabele</w:t>
      </w:r>
      <w:commentRangeEnd w:id="246"/>
      <w:r w:rsidR="00481AB0">
        <w:rPr>
          <w:rStyle w:val="CommentReference"/>
          <w:i w:val="0"/>
          <w:iCs w:val="0"/>
          <w:color w:val="auto"/>
        </w:rPr>
        <w:commentReference w:id="246"/>
      </w:r>
    </w:p>
    <w:p w14:paraId="56DA356B" w14:textId="77777777" w:rsidR="00FA143D" w:rsidRDefault="00FA143D" w:rsidP="00331013"/>
    <w:p w14:paraId="0C40347F" w14:textId="77777777" w:rsidR="00FA143D" w:rsidRDefault="00FA143D" w:rsidP="00FA143D">
      <w:pPr>
        <w:keepNext/>
        <w:jc w:val="center"/>
      </w:pPr>
      <w:r>
        <w:rPr>
          <w:noProof/>
          <w:lang w:val="en-US"/>
        </w:rPr>
        <w:drawing>
          <wp:inline distT="0" distB="0" distL="0" distR="0" wp14:anchorId="7212FBA8" wp14:editId="5D4D42AE">
            <wp:extent cx="4320000" cy="2498508"/>
            <wp:effectExtent l="0" t="0" r="4445"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Vb3KwadratischeVergelijking.PNG"/>
                    <pic:cNvPicPr/>
                  </pic:nvPicPr>
                  <pic:blipFill>
                    <a:blip r:embed="rId44">
                      <a:extLst>
                        <a:ext uri="{28A0092B-C50C-407E-A947-70E740481C1C}">
                          <a14:useLocalDpi xmlns:a14="http://schemas.microsoft.com/office/drawing/2010/main" val="0"/>
                        </a:ext>
                      </a:extLst>
                    </a:blip>
                    <a:stretch>
                      <a:fillRect/>
                    </a:stretch>
                  </pic:blipFill>
                  <pic:spPr>
                    <a:xfrm>
                      <a:off x="0" y="0"/>
                      <a:ext cx="4320000" cy="2498508"/>
                    </a:xfrm>
                    <a:prstGeom prst="rect">
                      <a:avLst/>
                    </a:prstGeom>
                  </pic:spPr>
                </pic:pic>
              </a:graphicData>
            </a:graphic>
          </wp:inline>
        </w:drawing>
      </w:r>
    </w:p>
    <w:p w14:paraId="162AB1D3" w14:textId="77777777" w:rsidR="00FA143D" w:rsidRDefault="00FA143D" w:rsidP="00FA143D">
      <w:pPr>
        <w:pStyle w:val="Caption"/>
      </w:pPr>
      <w:r>
        <w:t xml:space="preserve">Figuur </w:t>
      </w:r>
      <w:fldSimple w:instr=" SEQ Figuur \* ARABIC ">
        <w:r w:rsidR="001E49D3">
          <w:rPr>
            <w:noProof/>
          </w:rPr>
          <w:t>22</w:t>
        </w:r>
      </w:fldSimple>
      <w:r>
        <w:t>: De kwadratische vergelijking</w:t>
      </w:r>
      <w:r w:rsidR="00AA6F25">
        <w:t xml:space="preserve"> van de acties op de vorige pagina.</w:t>
      </w:r>
      <w:r>
        <w:t>.</w:t>
      </w:r>
    </w:p>
    <w:p w14:paraId="7EF49C47" w14:textId="77777777" w:rsidR="00FA143D" w:rsidRPr="00FA143D" w:rsidRDefault="00FA143D" w:rsidP="00FA143D"/>
    <w:p w14:paraId="091C4B94" w14:textId="77777777" w:rsidR="00FA143D" w:rsidRDefault="00FA143D" w:rsidP="00FA143D">
      <w:pPr>
        <w:keepNext/>
        <w:jc w:val="center"/>
      </w:pPr>
      <w:r>
        <w:rPr>
          <w:noProof/>
          <w:lang w:val="en-US"/>
        </w:rPr>
        <w:lastRenderedPageBreak/>
        <w:drawing>
          <wp:inline distT="0" distB="0" distL="0" distR="0" wp14:anchorId="780407B7" wp14:editId="4DA8F702">
            <wp:extent cx="1637731" cy="1445721"/>
            <wp:effectExtent l="0" t="0" r="635" b="254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Vb3KwadratischeVergelijkingResultaat.PNG"/>
                    <pic:cNvPicPr/>
                  </pic:nvPicPr>
                  <pic:blipFill>
                    <a:blip r:embed="rId45">
                      <a:extLst>
                        <a:ext uri="{28A0092B-C50C-407E-A947-70E740481C1C}">
                          <a14:useLocalDpi xmlns:a14="http://schemas.microsoft.com/office/drawing/2010/main" val="0"/>
                        </a:ext>
                      </a:extLst>
                    </a:blip>
                    <a:stretch>
                      <a:fillRect/>
                    </a:stretch>
                  </pic:blipFill>
                  <pic:spPr>
                    <a:xfrm>
                      <a:off x="0" y="0"/>
                      <a:ext cx="1657243" cy="1462945"/>
                    </a:xfrm>
                    <a:prstGeom prst="rect">
                      <a:avLst/>
                    </a:prstGeom>
                  </pic:spPr>
                </pic:pic>
              </a:graphicData>
            </a:graphic>
          </wp:inline>
        </w:drawing>
      </w:r>
    </w:p>
    <w:p w14:paraId="1D8C22F1" w14:textId="77777777" w:rsidR="00FA143D" w:rsidRDefault="00FA143D" w:rsidP="00FA143D">
      <w:pPr>
        <w:pStyle w:val="Caption"/>
      </w:pPr>
      <w:bookmarkStart w:id="247" w:name="_Ref475451339"/>
      <w:r>
        <w:t xml:space="preserve">Figuur </w:t>
      </w:r>
      <w:fldSimple w:instr=" SEQ Figuur \* ARABIC ">
        <w:r w:rsidR="001E49D3">
          <w:rPr>
            <w:noProof/>
          </w:rPr>
          <w:t>23</w:t>
        </w:r>
      </w:fldSimple>
      <w:bookmarkEnd w:id="247"/>
      <w:r>
        <w:t>: Het resultaat van de kwadratische vergelijking.</w:t>
      </w:r>
    </w:p>
    <w:p w14:paraId="2425378B" w14:textId="77777777" w:rsidR="00FA143D" w:rsidRDefault="00646172" w:rsidP="00646172">
      <w:pPr>
        <w:pStyle w:val="Heading3"/>
      </w:pPr>
      <w:bookmarkStart w:id="248" w:name="_Ref491433615"/>
      <w:bookmarkStart w:id="249" w:name="_Toc492041775"/>
      <w:r>
        <w:t>Aan elkaar koppelen van strings</w:t>
      </w:r>
      <w:bookmarkEnd w:id="248"/>
      <w:bookmarkEnd w:id="249"/>
    </w:p>
    <w:p w14:paraId="42D0879E" w14:textId="7186C4A2" w:rsidR="00646172" w:rsidRDefault="00646172" w:rsidP="00646172">
      <w:r>
        <w:t xml:space="preserve">Soms wil je </w:t>
      </w:r>
      <w:del w:id="250" w:author="Faber, H." w:date="2017-09-25T13:10:00Z">
        <w:r w:rsidDel="00481AB0">
          <w:delText xml:space="preserve">een stuk </w:delText>
        </w:r>
        <w:r w:rsidR="0029475F" w:rsidDel="00481AB0">
          <w:delText xml:space="preserve">een </w:delText>
        </w:r>
      </w:del>
      <w:ins w:id="251" w:author="Faber, H." w:date="2017-09-25T13:10:00Z">
        <w:r w:rsidR="00481AB0">
          <w:t xml:space="preserve">twee </w:t>
        </w:r>
      </w:ins>
      <w:r w:rsidR="0029475F">
        <w:t>string</w:t>
      </w:r>
      <w:ins w:id="252" w:author="Faber, H." w:date="2017-09-25T13:10:00Z">
        <w:r w:rsidR="00481AB0">
          <w:t>s</w:t>
        </w:r>
      </w:ins>
      <w:r w:rsidR="0029475F">
        <w:t xml:space="preserve"> (</w:t>
      </w:r>
      <w:r>
        <w:t>tekst</w:t>
      </w:r>
      <w:r w:rsidR="0029475F">
        <w:t>)</w:t>
      </w:r>
      <w:r>
        <w:t xml:space="preserve"> in Matlab aan elkaar koppelen. Een voorbeeld zou kunnen zijn dat je een voornaam en achternaam hebt opgeslagen in een variabele en je wil</w:t>
      </w:r>
      <w:r w:rsidR="00A02206">
        <w:t>t</w:t>
      </w:r>
      <w:r>
        <w:t xml:space="preserve"> één naam maken van de voor- en de achternaam.</w:t>
      </w:r>
    </w:p>
    <w:p w14:paraId="54EF941C" w14:textId="56A2CB6D" w:rsidR="00646172" w:rsidRDefault="00646172" w:rsidP="00646172">
      <w:r>
        <w:t xml:space="preserve">Niet gehinderd door enige voorkennis zou je het volgende kunnen doen (zie </w:t>
      </w:r>
      <w:r w:rsidR="00A02206">
        <w:fldChar w:fldCharType="begin"/>
      </w:r>
      <w:r w:rsidR="00A02206">
        <w:instrText xml:space="preserve"> REF _Ref487553991 \h </w:instrText>
      </w:r>
      <w:r w:rsidR="00A02206">
        <w:fldChar w:fldCharType="separate"/>
      </w:r>
      <w:r w:rsidR="001E49D3">
        <w:t xml:space="preserve">Figuur </w:t>
      </w:r>
      <w:r w:rsidR="001E49D3">
        <w:rPr>
          <w:noProof/>
        </w:rPr>
        <w:t>24</w:t>
      </w:r>
      <w:r w:rsidR="00A02206">
        <w:fldChar w:fldCharType="end"/>
      </w:r>
      <w:r>
        <w:t>):</w:t>
      </w:r>
    </w:p>
    <w:p w14:paraId="0611DC9A" w14:textId="77777777" w:rsidR="00646172" w:rsidRPr="00646172" w:rsidRDefault="00646172" w:rsidP="00646172"/>
    <w:p w14:paraId="7648BF08" w14:textId="77777777" w:rsidR="00646172" w:rsidRDefault="00646172" w:rsidP="00646172">
      <w:pPr>
        <w:keepNext/>
        <w:jc w:val="center"/>
      </w:pPr>
      <w:r>
        <w:rPr>
          <w:noProof/>
          <w:lang w:val="en-US"/>
        </w:rPr>
        <w:drawing>
          <wp:inline distT="0" distB="0" distL="0" distR="0" wp14:anchorId="6618E78F" wp14:editId="64783F00">
            <wp:extent cx="4067743" cy="4305901"/>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ingsconcatenate0.PNG"/>
                    <pic:cNvPicPr/>
                  </pic:nvPicPr>
                  <pic:blipFill>
                    <a:blip r:embed="rId46">
                      <a:extLst>
                        <a:ext uri="{28A0092B-C50C-407E-A947-70E740481C1C}">
                          <a14:useLocalDpi xmlns:a14="http://schemas.microsoft.com/office/drawing/2010/main" val="0"/>
                        </a:ext>
                      </a:extLst>
                    </a:blip>
                    <a:stretch>
                      <a:fillRect/>
                    </a:stretch>
                  </pic:blipFill>
                  <pic:spPr>
                    <a:xfrm>
                      <a:off x="0" y="0"/>
                      <a:ext cx="4067743" cy="4305901"/>
                    </a:xfrm>
                    <a:prstGeom prst="rect">
                      <a:avLst/>
                    </a:prstGeom>
                  </pic:spPr>
                </pic:pic>
              </a:graphicData>
            </a:graphic>
          </wp:inline>
        </w:drawing>
      </w:r>
    </w:p>
    <w:p w14:paraId="5FD593DC" w14:textId="201D0ADC" w:rsidR="00FE3D9C" w:rsidRDefault="00646172" w:rsidP="00646172">
      <w:pPr>
        <w:pStyle w:val="Caption"/>
        <w:jc w:val="center"/>
      </w:pPr>
      <w:bookmarkStart w:id="253" w:name="_Ref487553991"/>
      <w:r>
        <w:t xml:space="preserve">Figuur </w:t>
      </w:r>
      <w:fldSimple w:instr=" SEQ Figuur \* ARABIC ">
        <w:r w:rsidR="001E49D3">
          <w:rPr>
            <w:noProof/>
          </w:rPr>
          <w:t>24</w:t>
        </w:r>
      </w:fldSimple>
      <w:bookmarkEnd w:id="253"/>
      <w:r>
        <w:t>: het aan het elkaar koppelen van strings.</w:t>
      </w:r>
      <w:r w:rsidR="00F300A8">
        <w:t xml:space="preserve"> Helaas gaat het in dit voorbeeld fout.</w:t>
      </w:r>
    </w:p>
    <w:p w14:paraId="1F9645CD" w14:textId="563580CD" w:rsidR="00FE3D9C" w:rsidRDefault="00481AB0" w:rsidP="009A29B2">
      <w:ins w:id="254" w:author="Faber, H." w:date="2017-09-25T13:11:00Z">
        <w:r w:rsidRPr="00481AB0">
          <w:rPr>
            <w:b/>
            <w:rPrChange w:id="255" w:author="Faber, H." w:date="2017-09-25T13:11:00Z">
              <w:rPr/>
            </w:rPrChange>
          </w:rPr>
          <w:t xml:space="preserve">Controleer of je dezelfde </w:t>
        </w:r>
        <w:commentRangeStart w:id="256"/>
        <w:r w:rsidRPr="00481AB0">
          <w:rPr>
            <w:b/>
            <w:rPrChange w:id="257" w:author="Faber, H." w:date="2017-09-25T13:11:00Z">
              <w:rPr/>
            </w:rPrChange>
          </w:rPr>
          <w:t>foutmelding</w:t>
        </w:r>
      </w:ins>
      <w:commentRangeEnd w:id="256"/>
      <w:ins w:id="258" w:author="Faber, H." w:date="2017-09-25T13:14:00Z">
        <w:r w:rsidR="00A969F6">
          <w:rPr>
            <w:rStyle w:val="CommentReference"/>
          </w:rPr>
          <w:commentReference w:id="256"/>
        </w:r>
      </w:ins>
      <w:ins w:id="259" w:author="Faber, H." w:date="2017-09-25T13:11:00Z">
        <w:r w:rsidRPr="00481AB0">
          <w:rPr>
            <w:b/>
            <w:rPrChange w:id="260" w:author="Faber, H." w:date="2017-09-25T13:11:00Z">
              <w:rPr/>
            </w:rPrChange>
          </w:rPr>
          <w:t xml:space="preserve"> krijgt. </w:t>
        </w:r>
      </w:ins>
      <w:r w:rsidR="00FD7923">
        <w:t xml:space="preserve">Je ziet de foutmelding in </w:t>
      </w:r>
      <w:r w:rsidR="00FD7923">
        <w:fldChar w:fldCharType="begin"/>
      </w:r>
      <w:r w:rsidR="00FD7923">
        <w:instrText xml:space="preserve"> REF _Ref475451339 \h </w:instrText>
      </w:r>
      <w:r w:rsidR="00FD7923">
        <w:fldChar w:fldCharType="separate"/>
      </w:r>
      <w:r w:rsidR="001E49D3">
        <w:t xml:space="preserve">Figuur </w:t>
      </w:r>
      <w:r w:rsidR="001E49D3">
        <w:rPr>
          <w:noProof/>
        </w:rPr>
        <w:t>23</w:t>
      </w:r>
      <w:r w:rsidR="00FD7923">
        <w:fldChar w:fldCharType="end"/>
      </w:r>
      <w:r w:rsidR="00FD7923">
        <w:t xml:space="preserve">. Daar staat dat de variabele </w:t>
      </w:r>
      <w:r w:rsidR="00FD7923" w:rsidRPr="00FD7923">
        <w:rPr>
          <w:i/>
        </w:rPr>
        <w:t>voornaam</w:t>
      </w:r>
      <w:r w:rsidR="00FD7923">
        <w:t xml:space="preserve"> en de variabele </w:t>
      </w:r>
      <w:r w:rsidR="00FD7923">
        <w:rPr>
          <w:i/>
        </w:rPr>
        <w:t>achternaam</w:t>
      </w:r>
      <w:r w:rsidR="00FD7923">
        <w:t xml:space="preserve"> verschillende </w:t>
      </w:r>
      <w:r w:rsidR="00FD7923">
        <w:rPr>
          <w:i/>
        </w:rPr>
        <w:t>dimensions</w:t>
      </w:r>
      <w:r w:rsidR="00FD7923">
        <w:t xml:space="preserve"> (afmetingen) hebben. Dat klopt! </w:t>
      </w:r>
      <w:ins w:id="261" w:author="Faber, H." w:date="2017-09-25T13:12:00Z">
        <w:r w:rsidR="00A969F6">
          <w:t xml:space="preserve">Mark is vier letters en Schrauwen is negen letters. </w:t>
        </w:r>
      </w:ins>
      <w:r w:rsidR="00FD7923">
        <w:t xml:space="preserve">Hoe lossen we dit probleem </w:t>
      </w:r>
      <w:r w:rsidR="001715FB">
        <w:t xml:space="preserve">van het aan elkaar koppelen van strings </w:t>
      </w:r>
      <w:r w:rsidR="00FD7923">
        <w:t>op?</w:t>
      </w:r>
    </w:p>
    <w:p w14:paraId="63008C02" w14:textId="26645F70" w:rsidR="00FD7923" w:rsidRDefault="00FD7923" w:rsidP="009A29B2">
      <w:r>
        <w:lastRenderedPageBreak/>
        <w:t xml:space="preserve">In Matlab heb je de </w:t>
      </w:r>
      <w:r w:rsidRPr="00FD7923">
        <w:rPr>
          <w:b/>
          <w:sz w:val="36"/>
        </w:rPr>
        <w:t>[</w:t>
      </w:r>
      <w:r>
        <w:rPr>
          <w:b/>
        </w:rPr>
        <w:t xml:space="preserve"> </w:t>
      </w:r>
      <w:r w:rsidRPr="00FD7923">
        <w:t>en</w:t>
      </w:r>
      <w:r>
        <w:rPr>
          <w:b/>
        </w:rPr>
        <w:t xml:space="preserve"> </w:t>
      </w:r>
      <w:r w:rsidRPr="00FD7923">
        <w:rPr>
          <w:b/>
          <w:sz w:val="36"/>
        </w:rPr>
        <w:t>]</w:t>
      </w:r>
      <w:r>
        <w:rPr>
          <w:b/>
          <w:sz w:val="36"/>
        </w:rPr>
        <w:t xml:space="preserve"> </w:t>
      </w:r>
      <w:r>
        <w:t>operator. D</w:t>
      </w:r>
      <w:ins w:id="262" w:author="Faber, H." w:date="2017-09-25T13:12:00Z">
        <w:r w:rsidR="00A969F6">
          <w:t>i</w:t>
        </w:r>
      </w:ins>
      <w:del w:id="263" w:author="Faber, H." w:date="2017-09-25T13:12:00Z">
        <w:r w:rsidDel="00A969F6">
          <w:delText>a</w:delText>
        </w:r>
      </w:del>
      <w:r>
        <w:t xml:space="preserve">t is een operator bestaande uit twee delen. De operand moet in dit geval </w:t>
      </w:r>
      <w:r w:rsidRPr="001715FB">
        <w:rPr>
          <w:i/>
        </w:rPr>
        <w:t>tussen</w:t>
      </w:r>
      <w:r>
        <w:t xml:space="preserve"> de rechte haken komen te staan. In Matlab wordt deze operator gebruikt om een vector te maken. Wat een vector is en hoe je een vector kunt gebruiken leer je na deze paragraaf. Voor nu volstaat het om te zeggen dat een vector een variabele </w:t>
      </w:r>
      <w:r w:rsidR="001715FB">
        <w:t xml:space="preserve">is </w:t>
      </w:r>
      <w:r>
        <w:t xml:space="preserve">waar meerdere variabelen in zijn opgeslagen. </w:t>
      </w:r>
      <w:ins w:id="264" w:author="Faber, H." w:date="2017-09-25T13:13:00Z">
        <w:r w:rsidR="00A969F6">
          <w:t>Vergelijkbaar met een tabel: in 1 tabel zijn meerdere cellen opgeslagen.</w:t>
        </w:r>
      </w:ins>
    </w:p>
    <w:p w14:paraId="27080DF5" w14:textId="77777777" w:rsidR="00FD7923" w:rsidRDefault="00FD7923" w:rsidP="009A29B2">
      <w:r>
        <w:t xml:space="preserve">Matlab ziet de variabelen </w:t>
      </w:r>
      <w:r>
        <w:rPr>
          <w:i/>
        </w:rPr>
        <w:t>voornaam</w:t>
      </w:r>
      <w:r>
        <w:t xml:space="preserve"> en </w:t>
      </w:r>
      <w:r>
        <w:rPr>
          <w:i/>
        </w:rPr>
        <w:t>achternaam</w:t>
      </w:r>
      <w:r>
        <w:t xml:space="preserve"> als twee vectoren van losse karakters. Zo bestaat de variabele</w:t>
      </w:r>
      <w:r>
        <w:rPr>
          <w:rStyle w:val="FootnoteReference"/>
        </w:rPr>
        <w:footnoteReference w:id="4"/>
      </w:r>
      <w:r>
        <w:t xml:space="preserve"> uit de karakters: m – a – r</w:t>
      </w:r>
      <w:r w:rsidR="001715FB">
        <w:t xml:space="preserve"> –</w:t>
      </w:r>
      <w:r>
        <w:t xml:space="preserve"> k. Hoe kun je dit testen? </w:t>
      </w:r>
    </w:p>
    <w:p w14:paraId="7B0C32B0" w14:textId="235A7AA4" w:rsidR="00FD7923" w:rsidRDefault="00FD7923" w:rsidP="009A29B2">
      <w:pPr>
        <w:rPr>
          <w:b/>
          <w:i/>
        </w:rPr>
      </w:pPr>
      <w:r>
        <w:rPr>
          <w:b/>
        </w:rPr>
        <w:t>Typ in het C</w:t>
      </w:r>
      <w:ins w:id="265" w:author="Faber, H." w:date="2017-09-25T13:14:00Z">
        <w:r w:rsidR="00A969F6">
          <w:rPr>
            <w:b/>
          </w:rPr>
          <w:t xml:space="preserve">ommand </w:t>
        </w:r>
      </w:ins>
      <w:r>
        <w:rPr>
          <w:b/>
        </w:rPr>
        <w:t>W</w:t>
      </w:r>
      <w:ins w:id="266" w:author="Faber, H." w:date="2017-09-25T13:14:00Z">
        <w:r w:rsidR="00A969F6">
          <w:rPr>
            <w:b/>
          </w:rPr>
          <w:t>indow</w:t>
        </w:r>
      </w:ins>
      <w:r>
        <w:rPr>
          <w:b/>
        </w:rPr>
        <w:t xml:space="preserve"> de </w:t>
      </w:r>
      <w:commentRangeStart w:id="267"/>
      <w:r>
        <w:rPr>
          <w:b/>
        </w:rPr>
        <w:t>volgende</w:t>
      </w:r>
      <w:commentRangeEnd w:id="267"/>
      <w:r w:rsidR="00A969F6">
        <w:rPr>
          <w:rStyle w:val="CommentReference"/>
        </w:rPr>
        <w:commentReference w:id="267"/>
      </w:r>
      <w:r>
        <w:rPr>
          <w:b/>
        </w:rPr>
        <w:t xml:space="preserve"> tekst: </w:t>
      </w:r>
      <w:r>
        <w:rPr>
          <w:b/>
          <w:i/>
        </w:rPr>
        <w:t>voornaam = ‘Mark’</w:t>
      </w:r>
    </w:p>
    <w:p w14:paraId="1E017D1B" w14:textId="77777777" w:rsidR="00FD7923" w:rsidRDefault="00FD7923" w:rsidP="009A29B2">
      <w:pPr>
        <w:rPr>
          <w:b/>
        </w:rPr>
      </w:pPr>
      <w:r>
        <w:rPr>
          <w:b/>
        </w:rPr>
        <w:t>Druk op enter.</w:t>
      </w:r>
    </w:p>
    <w:p w14:paraId="3A292F54" w14:textId="77777777" w:rsidR="00FD7923" w:rsidRDefault="00FD7923" w:rsidP="009A29B2">
      <w:pPr>
        <w:rPr>
          <w:b/>
        </w:rPr>
      </w:pPr>
      <w:r>
        <w:rPr>
          <w:b/>
        </w:rPr>
        <w:t xml:space="preserve">Controleer in de Workspace of de variabele </w:t>
      </w:r>
      <w:r>
        <w:rPr>
          <w:b/>
          <w:i/>
        </w:rPr>
        <w:t>voornaam</w:t>
      </w:r>
      <w:r>
        <w:rPr>
          <w:b/>
        </w:rPr>
        <w:t xml:space="preserve"> is aangemaakt</w:t>
      </w:r>
    </w:p>
    <w:p w14:paraId="59097E09" w14:textId="77777777" w:rsidR="00FD7923" w:rsidRDefault="00FD7923" w:rsidP="009A29B2">
      <w:r>
        <w:t xml:space="preserve">Als de variabele </w:t>
      </w:r>
      <w:r>
        <w:rPr>
          <w:i/>
        </w:rPr>
        <w:t xml:space="preserve">voornaam </w:t>
      </w:r>
      <w:r>
        <w:t>een vector is</w:t>
      </w:r>
      <w:r w:rsidR="001715FB">
        <w:t xml:space="preserve"> en we een vector opvatten als een variabele </w:t>
      </w:r>
      <w:r w:rsidR="001715FB" w:rsidRPr="001715FB">
        <w:rPr>
          <w:i/>
        </w:rPr>
        <w:t>waarin</w:t>
      </w:r>
      <w:r w:rsidR="001715FB">
        <w:t xml:space="preserve"> andere variabele zijn opgeslagen</w:t>
      </w:r>
      <w:r>
        <w:t xml:space="preserve"> dan zou je elk afzonderlijk karakter moeten kunnen uitlezen. In Matlab doe je dat als volgt:</w:t>
      </w:r>
    </w:p>
    <w:p w14:paraId="5C34F4E9" w14:textId="77777777" w:rsidR="00FD7923" w:rsidRDefault="00FD7923" w:rsidP="00FD7923">
      <w:pPr>
        <w:keepNext/>
        <w:jc w:val="center"/>
      </w:pPr>
      <w:r>
        <w:rPr>
          <w:noProof/>
          <w:lang w:val="en-US"/>
        </w:rPr>
        <w:drawing>
          <wp:inline distT="0" distB="0" distL="0" distR="0" wp14:anchorId="7415CBF9" wp14:editId="033EFBA8">
            <wp:extent cx="2341866" cy="1665027"/>
            <wp:effectExtent l="0" t="0" r="190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rings-voornaam.PNG"/>
                    <pic:cNvPicPr/>
                  </pic:nvPicPr>
                  <pic:blipFill>
                    <a:blip r:embed="rId47">
                      <a:extLst>
                        <a:ext uri="{28A0092B-C50C-407E-A947-70E740481C1C}">
                          <a14:useLocalDpi xmlns:a14="http://schemas.microsoft.com/office/drawing/2010/main" val="0"/>
                        </a:ext>
                      </a:extLst>
                    </a:blip>
                    <a:stretch>
                      <a:fillRect/>
                    </a:stretch>
                  </pic:blipFill>
                  <pic:spPr>
                    <a:xfrm>
                      <a:off x="0" y="0"/>
                      <a:ext cx="2350439" cy="1671122"/>
                    </a:xfrm>
                    <a:prstGeom prst="rect">
                      <a:avLst/>
                    </a:prstGeom>
                  </pic:spPr>
                </pic:pic>
              </a:graphicData>
            </a:graphic>
          </wp:inline>
        </w:drawing>
      </w:r>
    </w:p>
    <w:p w14:paraId="76A48015" w14:textId="77777777" w:rsidR="00FD7923" w:rsidRDefault="00FD7923" w:rsidP="00FD7923">
      <w:pPr>
        <w:pStyle w:val="Caption"/>
        <w:jc w:val="center"/>
      </w:pPr>
      <w:bookmarkStart w:id="268" w:name="_Ref475452000"/>
      <w:r>
        <w:t xml:space="preserve">Figuur </w:t>
      </w:r>
      <w:fldSimple w:instr=" SEQ Figuur \* ARABIC ">
        <w:r w:rsidR="001E49D3">
          <w:rPr>
            <w:noProof/>
          </w:rPr>
          <w:t>25</w:t>
        </w:r>
      </w:fldSimple>
      <w:bookmarkEnd w:id="268"/>
      <w:r>
        <w:t xml:space="preserve">: de variabele (vector) met de naam </w:t>
      </w:r>
      <w:r w:rsidRPr="00FD7923">
        <w:rPr>
          <w:b/>
          <w:i w:val="0"/>
        </w:rPr>
        <w:t>voornaam</w:t>
      </w:r>
      <w:r>
        <w:rPr>
          <w:i w:val="0"/>
        </w:rPr>
        <w:t xml:space="preserve"> </w:t>
      </w:r>
      <w:r w:rsidRPr="00FD7923">
        <w:t>bestaat uit</w:t>
      </w:r>
      <w:r>
        <w:t xml:space="preserve"> meerdere karakters. Dit voorbeeld laat zien hoe je een los karakter van een string kunt uitlezen.</w:t>
      </w:r>
    </w:p>
    <w:p w14:paraId="1FD2A5FC" w14:textId="77777777" w:rsidR="00FD7923" w:rsidRDefault="00903860" w:rsidP="00FD7923">
      <w:pPr>
        <w:rPr>
          <w:b/>
        </w:rPr>
      </w:pPr>
      <w:r>
        <w:rPr>
          <w:b/>
        </w:rPr>
        <w:t xml:space="preserve">Typ de code </w:t>
      </w:r>
      <w:r w:rsidRPr="001715FB">
        <w:rPr>
          <w:b/>
        </w:rPr>
        <w:t xml:space="preserve">van </w:t>
      </w:r>
      <w:r w:rsidRPr="001715FB">
        <w:rPr>
          <w:b/>
        </w:rPr>
        <w:fldChar w:fldCharType="begin"/>
      </w:r>
      <w:r w:rsidRPr="001715FB">
        <w:rPr>
          <w:b/>
        </w:rPr>
        <w:instrText xml:space="preserve"> REF _Ref475452000 \h </w:instrText>
      </w:r>
      <w:r w:rsidR="001715FB" w:rsidRPr="001715FB">
        <w:rPr>
          <w:b/>
        </w:rPr>
        <w:instrText xml:space="preserve"> \* MERGEFORMAT </w:instrText>
      </w:r>
      <w:r w:rsidRPr="001715FB">
        <w:rPr>
          <w:b/>
        </w:rPr>
      </w:r>
      <w:r w:rsidRPr="001715FB">
        <w:rPr>
          <w:b/>
        </w:rPr>
        <w:fldChar w:fldCharType="separate"/>
      </w:r>
      <w:r w:rsidR="001E49D3" w:rsidRPr="001E49D3">
        <w:rPr>
          <w:b/>
        </w:rPr>
        <w:t xml:space="preserve">Figuur </w:t>
      </w:r>
      <w:r w:rsidR="001E49D3" w:rsidRPr="001E49D3">
        <w:rPr>
          <w:b/>
          <w:noProof/>
        </w:rPr>
        <w:t>25</w:t>
      </w:r>
      <w:r w:rsidRPr="001715FB">
        <w:rPr>
          <w:b/>
        </w:rPr>
        <w:fldChar w:fldCharType="end"/>
      </w:r>
      <w:r>
        <w:rPr>
          <w:b/>
        </w:rPr>
        <w:t xml:space="preserve"> over een druk op enter</w:t>
      </w:r>
    </w:p>
    <w:p w14:paraId="6F366DDD" w14:textId="77777777" w:rsidR="00903860" w:rsidRDefault="00903860" w:rsidP="00FD7923">
      <w:pPr>
        <w:rPr>
          <w:b/>
        </w:rPr>
      </w:pPr>
      <w:r>
        <w:rPr>
          <w:b/>
        </w:rPr>
        <w:t>Wat valt op?</w:t>
      </w:r>
    </w:p>
    <w:p w14:paraId="1621B5C4" w14:textId="20C92194" w:rsidR="00903860" w:rsidRDefault="00903860" w:rsidP="00FD7923">
      <w:r>
        <w:t>Als het goed is</w:t>
      </w:r>
      <w:r w:rsidR="008319EC">
        <w:t>,</w:t>
      </w:r>
      <w:r w:rsidR="00233212">
        <w:t xml:space="preserve"> valt op dat het</w:t>
      </w:r>
      <w:r>
        <w:t xml:space="preserve"> karakter ‘M’ in </w:t>
      </w:r>
      <w:ins w:id="269" w:author="Faber, H." w:date="2017-09-25T13:15:00Z">
        <w:r w:rsidR="00A969F6">
          <w:t>het</w:t>
        </w:r>
      </w:ins>
      <w:del w:id="270" w:author="Faber, H." w:date="2017-09-25T13:15:00Z">
        <w:r w:rsidDel="00A969F6">
          <w:delText>de</w:delText>
        </w:r>
      </w:del>
      <w:r>
        <w:t xml:space="preserve"> C</w:t>
      </w:r>
      <w:ins w:id="271" w:author="Faber, H." w:date="2017-09-25T13:15:00Z">
        <w:r w:rsidR="00A969F6">
          <w:t xml:space="preserve">ommand </w:t>
        </w:r>
      </w:ins>
      <w:r>
        <w:t>W</w:t>
      </w:r>
      <w:ins w:id="272" w:author="Faber, H." w:date="2017-09-25T13:15:00Z">
        <w:r w:rsidR="00A969F6">
          <w:t>indow</w:t>
        </w:r>
      </w:ins>
      <w:r>
        <w:t xml:space="preserve"> is te zien. Dat is inderdaad de eerste letter van de naam ‘Mark’. </w:t>
      </w:r>
    </w:p>
    <w:tbl>
      <w:tblPr>
        <w:tblStyle w:val="TableGrid"/>
        <w:tblW w:w="0" w:type="auto"/>
        <w:shd w:val="clear" w:color="auto" w:fill="D9D9D9" w:themeFill="background1" w:themeFillShade="D9"/>
        <w:tblLook w:val="04A0" w:firstRow="1" w:lastRow="0" w:firstColumn="1" w:lastColumn="0" w:noHBand="0" w:noVBand="1"/>
      </w:tblPr>
      <w:tblGrid>
        <w:gridCol w:w="9062"/>
      </w:tblGrid>
      <w:tr w:rsidR="0029475F" w14:paraId="105B0D44" w14:textId="77777777" w:rsidTr="0029475F">
        <w:tc>
          <w:tcPr>
            <w:tcW w:w="9062" w:type="dxa"/>
            <w:shd w:val="clear" w:color="auto" w:fill="D9D9D9" w:themeFill="background1" w:themeFillShade="D9"/>
          </w:tcPr>
          <w:p w14:paraId="2646EB0F" w14:textId="77777777" w:rsidR="0029475F" w:rsidRDefault="0029475F" w:rsidP="0029475F"/>
          <w:p w14:paraId="09B46389" w14:textId="77777777" w:rsidR="0029475F" w:rsidRDefault="0029475F" w:rsidP="0029475F">
            <w:r>
              <w:t>Hoe moet je de tweede letter van de voornaam laten zien?</w:t>
            </w:r>
            <w:r>
              <w:rPr>
                <w:rStyle w:val="FootnoteReference"/>
              </w:rPr>
              <w:footnoteReference w:id="5"/>
            </w:r>
          </w:p>
          <w:p w14:paraId="685B4460" w14:textId="77777777" w:rsidR="0029475F" w:rsidRDefault="0029475F" w:rsidP="0029475F"/>
        </w:tc>
      </w:tr>
    </w:tbl>
    <w:p w14:paraId="10189CE2" w14:textId="77777777" w:rsidR="0029475F" w:rsidRDefault="0029475F" w:rsidP="0029475F"/>
    <w:p w14:paraId="1B473FE7" w14:textId="77777777" w:rsidR="0029475F" w:rsidRDefault="0029475F" w:rsidP="0029475F">
      <w:r>
        <w:t xml:space="preserve">Het is ook mogelijk om een </w:t>
      </w:r>
      <w:r w:rsidRPr="001715FB">
        <w:rPr>
          <w:i/>
        </w:rPr>
        <w:t>selectie</w:t>
      </w:r>
      <w:r>
        <w:t xml:space="preserve"> aan karakter</w:t>
      </w:r>
      <w:r w:rsidR="001715FB">
        <w:t>s</w:t>
      </w:r>
      <w:r>
        <w:t xml:space="preserve"> weer te geven. Bijvoorbeeld de karakters: ‘ar’ van de naam ‘’Mark’. Dat doe je als volgt:</w:t>
      </w:r>
    </w:p>
    <w:p w14:paraId="176B446E" w14:textId="77777777" w:rsidR="0029475F" w:rsidRDefault="0029475F" w:rsidP="0029475F">
      <w:pPr>
        <w:keepNext/>
        <w:jc w:val="center"/>
      </w:pPr>
      <w:r>
        <w:rPr>
          <w:noProof/>
          <w:lang w:val="en-US"/>
        </w:rPr>
        <w:lastRenderedPageBreak/>
        <w:drawing>
          <wp:inline distT="0" distB="0" distL="0" distR="0" wp14:anchorId="22491A99" wp14:editId="698E2CC2">
            <wp:extent cx="1958100" cy="2306472"/>
            <wp:effectExtent l="0" t="0" r="444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ings.voornaam-selectie.PNG"/>
                    <pic:cNvPicPr/>
                  </pic:nvPicPr>
                  <pic:blipFill>
                    <a:blip r:embed="rId48">
                      <a:extLst>
                        <a:ext uri="{28A0092B-C50C-407E-A947-70E740481C1C}">
                          <a14:useLocalDpi xmlns:a14="http://schemas.microsoft.com/office/drawing/2010/main" val="0"/>
                        </a:ext>
                      </a:extLst>
                    </a:blip>
                    <a:stretch>
                      <a:fillRect/>
                    </a:stretch>
                  </pic:blipFill>
                  <pic:spPr>
                    <a:xfrm>
                      <a:off x="0" y="0"/>
                      <a:ext cx="1970012" cy="2320504"/>
                    </a:xfrm>
                    <a:prstGeom prst="rect">
                      <a:avLst/>
                    </a:prstGeom>
                  </pic:spPr>
                </pic:pic>
              </a:graphicData>
            </a:graphic>
          </wp:inline>
        </w:drawing>
      </w:r>
    </w:p>
    <w:p w14:paraId="092CFCB1" w14:textId="77777777" w:rsidR="0029475F" w:rsidRDefault="0029475F" w:rsidP="0029475F">
      <w:pPr>
        <w:pStyle w:val="Caption"/>
        <w:jc w:val="center"/>
      </w:pPr>
      <w:r>
        <w:t xml:space="preserve">Figuur </w:t>
      </w:r>
      <w:fldSimple w:instr=" SEQ Figuur \* ARABIC ">
        <w:r w:rsidR="001E49D3">
          <w:rPr>
            <w:noProof/>
          </w:rPr>
          <w:t>26</w:t>
        </w:r>
      </w:fldSimple>
      <w:r>
        <w:t>: een selectie van een string.</w:t>
      </w:r>
    </w:p>
    <w:p w14:paraId="1DE6C5C7" w14:textId="5F19FF22" w:rsidR="001715FB" w:rsidRDefault="0029475F">
      <w:r>
        <w:t>Maar wacht! Wat wilde we ook alweer bereiken? Juist! Het combineren van verschillende strings</w:t>
      </w:r>
      <w:r w:rsidR="008319EC">
        <w:t xml:space="preserve"> (stukken tekst)</w:t>
      </w:r>
      <w:r>
        <w:t>.</w:t>
      </w:r>
      <w:r w:rsidR="00CA0A47">
        <w:t xml:space="preserve"> Dat hebben we nog niet gedaan. Het enige wat we tot nu toe hebben gedaan</w:t>
      </w:r>
      <w:ins w:id="273" w:author="Faber, H." w:date="2017-09-25T13:16:00Z">
        <w:r w:rsidR="00A969F6">
          <w:t>,</w:t>
        </w:r>
      </w:ins>
      <w:r w:rsidR="00CA0A47">
        <w:t xml:space="preserve"> is uitzoeken waarom we de specifieke foutmelding van </w:t>
      </w:r>
      <w:r w:rsidR="00CA0A47">
        <w:fldChar w:fldCharType="begin"/>
      </w:r>
      <w:r w:rsidR="00CA0A47">
        <w:instrText xml:space="preserve"> REF _Ref475451339 \h </w:instrText>
      </w:r>
      <w:r w:rsidR="00CA0A47">
        <w:fldChar w:fldCharType="separate"/>
      </w:r>
      <w:r w:rsidR="001E49D3">
        <w:t xml:space="preserve">Figuur </w:t>
      </w:r>
      <w:r w:rsidR="001E49D3">
        <w:rPr>
          <w:noProof/>
        </w:rPr>
        <w:t>23</w:t>
      </w:r>
      <w:r w:rsidR="00CA0A47">
        <w:fldChar w:fldCharType="end"/>
      </w:r>
      <w:r w:rsidR="00CA0A47">
        <w:t xml:space="preserve"> hebben gekregen. Dat zou nu een stuk duidelijker moeten zijn. </w:t>
      </w:r>
    </w:p>
    <w:p w14:paraId="393E34F7" w14:textId="47C7EBB8" w:rsidR="006F67AB" w:rsidRDefault="00CA0A47" w:rsidP="006F67AB">
      <w:r>
        <w:t xml:space="preserve">We weten dat de variabele </w:t>
      </w:r>
      <w:r>
        <w:rPr>
          <w:i/>
        </w:rPr>
        <w:t>voornaam</w:t>
      </w:r>
      <w:r>
        <w:t xml:space="preserve"> en </w:t>
      </w:r>
      <w:r>
        <w:rPr>
          <w:i/>
        </w:rPr>
        <w:t>achternaam</w:t>
      </w:r>
      <w:r w:rsidR="006F67AB">
        <w:t xml:space="preserve"> vectoren zijn. We kunnen </w:t>
      </w:r>
      <w:r>
        <w:t xml:space="preserve">een stukje van een string printen in het </w:t>
      </w:r>
      <w:r w:rsidRPr="00A969F6">
        <w:rPr>
          <w:color w:val="FF0000"/>
          <w:rPrChange w:id="274" w:author="Faber, H." w:date="2017-09-25T13:18:00Z">
            <w:rPr/>
          </w:rPrChange>
        </w:rPr>
        <w:t>CW</w:t>
      </w:r>
      <w:r>
        <w:t xml:space="preserve">. Ook kunnen we één enkel karakter afdrukken in </w:t>
      </w:r>
      <w:r w:rsidRPr="00A969F6">
        <w:rPr>
          <w:color w:val="FF0000"/>
          <w:rPrChange w:id="275" w:author="Faber, H." w:date="2017-09-25T13:18:00Z">
            <w:rPr/>
          </w:rPrChange>
        </w:rPr>
        <w:t>de CW</w:t>
      </w:r>
      <w:r>
        <w:t xml:space="preserve">. De foutmelding in </w:t>
      </w:r>
      <w:r>
        <w:fldChar w:fldCharType="begin"/>
      </w:r>
      <w:r>
        <w:instrText xml:space="preserve"> REF _Ref475451339 \h </w:instrText>
      </w:r>
      <w:r>
        <w:fldChar w:fldCharType="separate"/>
      </w:r>
      <w:r w:rsidR="001E49D3">
        <w:t xml:space="preserve">Figuur </w:t>
      </w:r>
      <w:r w:rsidR="001E49D3">
        <w:rPr>
          <w:noProof/>
        </w:rPr>
        <w:t>23</w:t>
      </w:r>
      <w:r>
        <w:fldChar w:fldCharType="end"/>
      </w:r>
      <w:r>
        <w:t xml:space="preserve"> laat zien dat de vectoren </w:t>
      </w:r>
      <w:r>
        <w:rPr>
          <w:i/>
        </w:rPr>
        <w:t>voornaam</w:t>
      </w:r>
      <w:r>
        <w:t xml:space="preserve"> en </w:t>
      </w:r>
      <w:r>
        <w:rPr>
          <w:i/>
        </w:rPr>
        <w:t>achternaam</w:t>
      </w:r>
      <w:r>
        <w:t xml:space="preserve"> niet even lang zijn. Dat vind</w:t>
      </w:r>
      <w:r w:rsidR="00233212">
        <w:t>t</w:t>
      </w:r>
      <w:r>
        <w:t xml:space="preserve"> Matlab niet leuk. Vectoren die bij elkaar worden opgeteld moeten exact even lang zijn. De oplossing voor ons probleem is simpel maar zonder Matlab kennis zeker niet voor de hand liggend: </w:t>
      </w:r>
      <w:r w:rsidRPr="006F67AB">
        <w:rPr>
          <w:i/>
        </w:rPr>
        <w:t>maak van de twee strings één nieuwe string.</w:t>
      </w:r>
    </w:p>
    <w:tbl>
      <w:tblPr>
        <w:tblStyle w:val="TableGrid"/>
        <w:tblW w:w="0" w:type="auto"/>
        <w:shd w:val="clear" w:color="auto" w:fill="D9D9D9" w:themeFill="background1" w:themeFillShade="D9"/>
        <w:tblLook w:val="04A0" w:firstRow="1" w:lastRow="0" w:firstColumn="1" w:lastColumn="0" w:noHBand="0" w:noVBand="1"/>
      </w:tblPr>
      <w:tblGrid>
        <w:gridCol w:w="9062"/>
      </w:tblGrid>
      <w:tr w:rsidR="006F67AB" w14:paraId="7981323B" w14:textId="77777777" w:rsidTr="00DF611E">
        <w:tc>
          <w:tcPr>
            <w:tcW w:w="9062" w:type="dxa"/>
            <w:shd w:val="clear" w:color="auto" w:fill="D9D9D9" w:themeFill="background1" w:themeFillShade="D9"/>
          </w:tcPr>
          <w:p w14:paraId="2282C11F" w14:textId="77777777" w:rsidR="006F67AB" w:rsidRDefault="006F67AB" w:rsidP="00DF611E"/>
          <w:p w14:paraId="0D37907E" w14:textId="3DE1156B" w:rsidR="006F67AB" w:rsidRPr="006F67AB" w:rsidRDefault="006F67AB" w:rsidP="006F67AB">
            <w:r w:rsidRPr="006F67AB">
              <w:t>Hoe doen we dat? Welke operator gebruiken we daarvoor?</w:t>
            </w:r>
          </w:p>
          <w:p w14:paraId="27AED72A" w14:textId="77777777" w:rsidR="006F67AB" w:rsidRDefault="006F67AB" w:rsidP="00DF611E"/>
        </w:tc>
      </w:tr>
    </w:tbl>
    <w:p w14:paraId="6C7108AD" w14:textId="77777777" w:rsidR="008319EC" w:rsidRDefault="008319EC"/>
    <w:p w14:paraId="4766CFCE" w14:textId="20AABEE9" w:rsidR="00CA0A47" w:rsidRDefault="008C5B95">
      <w:r>
        <w:t xml:space="preserve">We hebben eerder gezien dat </w:t>
      </w:r>
      <w:r w:rsidR="00233212">
        <w:t>Matlab</w:t>
      </w:r>
      <w:r>
        <w:t xml:space="preserve"> een [ ] operator heeft om daar een vector mee te maken. Het aanmaken van een </w:t>
      </w:r>
      <w:commentRangeStart w:id="276"/>
      <w:r>
        <w:t xml:space="preserve">vector is zo simpel als de variabelen </w:t>
      </w:r>
      <w:commentRangeEnd w:id="276"/>
      <w:r w:rsidR="00A969F6">
        <w:rPr>
          <w:rStyle w:val="CommentReference"/>
        </w:rPr>
        <w:commentReference w:id="276"/>
      </w:r>
      <w:r>
        <w:t>die tot één string moeten worden gemaakt in de operator te zetten:</w:t>
      </w:r>
    </w:p>
    <w:p w14:paraId="4E3EEE86" w14:textId="77777777" w:rsidR="008C5B95" w:rsidRDefault="008C5B95" w:rsidP="008C5B95">
      <w:pPr>
        <w:keepNext/>
        <w:jc w:val="center"/>
      </w:pPr>
      <w:r>
        <w:rPr>
          <w:noProof/>
          <w:lang w:val="en-US"/>
        </w:rPr>
        <w:drawing>
          <wp:inline distT="0" distB="0" distL="0" distR="0" wp14:anchorId="0E5802C5" wp14:editId="616EEF72">
            <wp:extent cx="2156346" cy="1078173"/>
            <wp:effectExtent l="0" t="0" r="0" b="825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rings-combine.PNG"/>
                    <pic:cNvPicPr/>
                  </pic:nvPicPr>
                  <pic:blipFill>
                    <a:blip r:embed="rId49">
                      <a:extLst>
                        <a:ext uri="{28A0092B-C50C-407E-A947-70E740481C1C}">
                          <a14:useLocalDpi xmlns:a14="http://schemas.microsoft.com/office/drawing/2010/main" val="0"/>
                        </a:ext>
                      </a:extLst>
                    </a:blip>
                    <a:stretch>
                      <a:fillRect/>
                    </a:stretch>
                  </pic:blipFill>
                  <pic:spPr>
                    <a:xfrm>
                      <a:off x="0" y="0"/>
                      <a:ext cx="2167016" cy="1083508"/>
                    </a:xfrm>
                    <a:prstGeom prst="rect">
                      <a:avLst/>
                    </a:prstGeom>
                  </pic:spPr>
                </pic:pic>
              </a:graphicData>
            </a:graphic>
          </wp:inline>
        </w:drawing>
      </w:r>
    </w:p>
    <w:p w14:paraId="5F51589B" w14:textId="77777777" w:rsidR="008C5B95" w:rsidRDefault="008C5B95" w:rsidP="008C5B95">
      <w:pPr>
        <w:pStyle w:val="Caption"/>
        <w:jc w:val="center"/>
      </w:pPr>
      <w:r>
        <w:t xml:space="preserve">Figuur </w:t>
      </w:r>
      <w:fldSimple w:instr=" SEQ Figuur \* ARABIC ">
        <w:r w:rsidR="001E49D3">
          <w:rPr>
            <w:noProof/>
          </w:rPr>
          <w:t>27</w:t>
        </w:r>
      </w:fldSimple>
      <w:r>
        <w:t>: twee strings gecombineerd door er één vector (string) van te maken.</w:t>
      </w:r>
    </w:p>
    <w:p w14:paraId="4EC1088D" w14:textId="77777777" w:rsidR="006F67AB" w:rsidRDefault="008C5B95" w:rsidP="006F67AB">
      <w:r>
        <w:t>Maar wacht dit resultaat is nog niet perfect. Immers ‘MarkSchrauwen’ is aan elkaar geschreven. We willen een string die er</w:t>
      </w:r>
      <w:r w:rsidR="006F67AB">
        <w:t xml:space="preserve"> zo uitziet: ‘Mark Schrauwen’. </w:t>
      </w:r>
    </w:p>
    <w:tbl>
      <w:tblPr>
        <w:tblStyle w:val="TableGrid"/>
        <w:tblW w:w="0" w:type="auto"/>
        <w:shd w:val="clear" w:color="auto" w:fill="D9D9D9" w:themeFill="background1" w:themeFillShade="D9"/>
        <w:tblLook w:val="04A0" w:firstRow="1" w:lastRow="0" w:firstColumn="1" w:lastColumn="0" w:noHBand="0" w:noVBand="1"/>
      </w:tblPr>
      <w:tblGrid>
        <w:gridCol w:w="9062"/>
      </w:tblGrid>
      <w:tr w:rsidR="006F67AB" w14:paraId="016A2203" w14:textId="77777777" w:rsidTr="00DF611E">
        <w:tc>
          <w:tcPr>
            <w:tcW w:w="9062" w:type="dxa"/>
            <w:shd w:val="clear" w:color="auto" w:fill="D9D9D9" w:themeFill="background1" w:themeFillShade="D9"/>
          </w:tcPr>
          <w:p w14:paraId="5E71E5AF" w14:textId="77777777" w:rsidR="006F67AB" w:rsidRDefault="006F67AB" w:rsidP="00DF611E"/>
          <w:p w14:paraId="528549F5" w14:textId="77777777" w:rsidR="006F67AB" w:rsidRPr="006F67AB" w:rsidRDefault="006F67AB" w:rsidP="006F67AB">
            <w:r w:rsidRPr="006F67AB">
              <w:t>Hoe kunnen we dit doen?</w:t>
            </w:r>
          </w:p>
          <w:p w14:paraId="5E731E9C" w14:textId="77777777" w:rsidR="006F67AB" w:rsidRDefault="006F67AB" w:rsidP="00DF611E"/>
        </w:tc>
      </w:tr>
    </w:tbl>
    <w:p w14:paraId="5FA790AC" w14:textId="77777777" w:rsidR="006F67AB" w:rsidRDefault="006F67AB" w:rsidP="006F67AB"/>
    <w:p w14:paraId="3A66108B" w14:textId="77777777" w:rsidR="006F67AB" w:rsidRDefault="006F67AB" w:rsidP="008C5B95">
      <w:pPr>
        <w:rPr>
          <w:i/>
        </w:rPr>
      </w:pPr>
    </w:p>
    <w:p w14:paraId="789585AD" w14:textId="77777777" w:rsidR="008C5B95" w:rsidRDefault="008C5B95" w:rsidP="008C5B95">
      <w:r>
        <w:t>We moeten naast de variabelen ook een spatie aan de vector toe voegen. Dat doen we als volgt (</w:t>
      </w:r>
      <w:r>
        <w:fldChar w:fldCharType="begin"/>
      </w:r>
      <w:r>
        <w:instrText xml:space="preserve"> REF _Ref475453642 \h </w:instrText>
      </w:r>
      <w:r>
        <w:fldChar w:fldCharType="separate"/>
      </w:r>
      <w:r w:rsidR="001E49D3">
        <w:t xml:space="preserve">Figuur </w:t>
      </w:r>
      <w:r w:rsidR="001E49D3">
        <w:rPr>
          <w:noProof/>
        </w:rPr>
        <w:t>28</w:t>
      </w:r>
      <w:r>
        <w:fldChar w:fldCharType="end"/>
      </w:r>
      <w:r>
        <w:t>):</w:t>
      </w:r>
    </w:p>
    <w:p w14:paraId="1B362E3E" w14:textId="77777777" w:rsidR="008C5B95" w:rsidRDefault="008C5B95" w:rsidP="008C5B95">
      <w:pPr>
        <w:keepNext/>
        <w:jc w:val="center"/>
      </w:pPr>
      <w:r>
        <w:rPr>
          <w:noProof/>
          <w:lang w:val="en-US"/>
        </w:rPr>
        <w:drawing>
          <wp:inline distT="0" distB="0" distL="0" distR="0" wp14:anchorId="77E4C4DF" wp14:editId="1E61A4C3">
            <wp:extent cx="5760720" cy="249745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rings-combine-correct.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2497455"/>
                    </a:xfrm>
                    <a:prstGeom prst="rect">
                      <a:avLst/>
                    </a:prstGeom>
                  </pic:spPr>
                </pic:pic>
              </a:graphicData>
            </a:graphic>
          </wp:inline>
        </w:drawing>
      </w:r>
    </w:p>
    <w:p w14:paraId="0898C5B0" w14:textId="77777777" w:rsidR="008C5B95" w:rsidRPr="008C5B95" w:rsidRDefault="008C5B95" w:rsidP="008C5B95">
      <w:pPr>
        <w:pStyle w:val="Caption"/>
        <w:jc w:val="center"/>
      </w:pPr>
      <w:bookmarkStart w:id="277" w:name="_Ref475453642"/>
      <w:r>
        <w:t xml:space="preserve">Figuur </w:t>
      </w:r>
      <w:fldSimple w:instr=" SEQ Figuur \* ARABIC ">
        <w:r w:rsidR="001E49D3">
          <w:rPr>
            <w:noProof/>
          </w:rPr>
          <w:t>28</w:t>
        </w:r>
      </w:fldSimple>
      <w:bookmarkEnd w:id="277"/>
      <w:r>
        <w:t>: een overzicht van de resultaten van verschillende acties</w:t>
      </w:r>
    </w:p>
    <w:p w14:paraId="67E49726" w14:textId="77777777" w:rsidR="008319EC" w:rsidRDefault="008319EC">
      <w:r>
        <w:br w:type="page"/>
      </w:r>
    </w:p>
    <w:p w14:paraId="47877F12" w14:textId="77777777" w:rsidR="008C5B95" w:rsidRDefault="008C5B95" w:rsidP="008C5B95">
      <w:pPr>
        <w:pStyle w:val="Heading2"/>
      </w:pPr>
      <w:bookmarkStart w:id="278" w:name="_Toc492041776"/>
      <w:r>
        <w:lastRenderedPageBreak/>
        <w:t>Vragen en Opdrachten</w:t>
      </w:r>
      <w:bookmarkEnd w:id="278"/>
    </w:p>
    <w:p w14:paraId="3422AF74" w14:textId="77777777" w:rsidR="008C5B95" w:rsidRDefault="008C5B95" w:rsidP="008C5B95">
      <w:pPr>
        <w:pStyle w:val="ListParagraph"/>
        <w:numPr>
          <w:ilvl w:val="0"/>
          <w:numId w:val="10"/>
        </w:numPr>
      </w:pPr>
      <w:r>
        <w:t>Kunnen we een getal (bijvoorbeeld 23) in Matlab opslaan als een string?</w:t>
      </w:r>
    </w:p>
    <w:p w14:paraId="6F1F0343" w14:textId="37252F39" w:rsidR="00B37009" w:rsidRDefault="00B37009" w:rsidP="00B37009">
      <w:pPr>
        <w:pStyle w:val="ListParagraph"/>
        <w:numPr>
          <w:ilvl w:val="0"/>
          <w:numId w:val="10"/>
        </w:numPr>
      </w:pPr>
      <w:r>
        <w:t>Wat is het voordeel van het gebruik maken van variabelen?</w:t>
      </w:r>
    </w:p>
    <w:p w14:paraId="31B1CDC8" w14:textId="77777777" w:rsidR="008C5B95" w:rsidRDefault="008C5B95" w:rsidP="008C5B95">
      <w:pPr>
        <w:pStyle w:val="ListParagraph"/>
        <w:numPr>
          <w:ilvl w:val="0"/>
          <w:numId w:val="10"/>
        </w:numPr>
        <w:rPr>
          <w:ins w:id="279" w:author="Faber, H." w:date="2017-09-25T13:20:00Z"/>
        </w:rPr>
      </w:pPr>
      <w:r>
        <w:t>Kunnen we een getal (bijvoorbeeld 23) in Matlab opslaan als een</w:t>
      </w:r>
      <w:r w:rsidR="008319EC">
        <w:t xml:space="preserve"> numerieke</w:t>
      </w:r>
      <w:r>
        <w:t xml:space="preserve"> variabele?</w:t>
      </w:r>
    </w:p>
    <w:p w14:paraId="06E2DE99" w14:textId="472BF83D" w:rsidR="00A969F6" w:rsidRDefault="00A969F6" w:rsidP="008C5B95">
      <w:pPr>
        <w:pStyle w:val="ListParagraph"/>
        <w:numPr>
          <w:ilvl w:val="0"/>
          <w:numId w:val="10"/>
        </w:numPr>
      </w:pPr>
      <w:ins w:id="280" w:author="Faber, H." w:date="2017-09-25T13:21:00Z">
        <w:r>
          <w:t>Probeer de strig ‘23’ op te tellen bij het getal 23. Lukt dat?</w:t>
        </w:r>
      </w:ins>
    </w:p>
    <w:p w14:paraId="0D3046EE" w14:textId="77777777" w:rsidR="008C5B95" w:rsidRDefault="00285575" w:rsidP="008C5B95">
      <w:pPr>
        <w:pStyle w:val="ListParagraph"/>
        <w:numPr>
          <w:ilvl w:val="0"/>
          <w:numId w:val="10"/>
        </w:numPr>
      </w:pPr>
      <w:r>
        <w:t>Schrijf de code om de situatie in vraag 1 te illustreren.</w:t>
      </w:r>
    </w:p>
    <w:p w14:paraId="101DC0B3" w14:textId="77777777" w:rsidR="00285575" w:rsidRDefault="00285575" w:rsidP="008C5B95">
      <w:pPr>
        <w:pStyle w:val="ListParagraph"/>
        <w:numPr>
          <w:ilvl w:val="0"/>
          <w:numId w:val="10"/>
        </w:numPr>
      </w:pPr>
      <w:r>
        <w:t>Schrijf de code om de situatie in vraag 2 te illustreren.</w:t>
      </w:r>
    </w:p>
    <w:p w14:paraId="60765B42" w14:textId="77777777" w:rsidR="00285575" w:rsidRDefault="00285575" w:rsidP="008C5B95">
      <w:pPr>
        <w:pStyle w:val="ListParagraph"/>
        <w:numPr>
          <w:ilvl w:val="0"/>
          <w:numId w:val="10"/>
        </w:numPr>
      </w:pPr>
      <w:r>
        <w:t xml:space="preserve">Stop de volgende </w:t>
      </w:r>
      <w:commentRangeStart w:id="281"/>
      <w:r>
        <w:t>namen</w:t>
      </w:r>
      <w:commentRangeEnd w:id="281"/>
      <w:r w:rsidR="00A969F6">
        <w:rPr>
          <w:rStyle w:val="CommentReference"/>
        </w:rPr>
        <w:commentReference w:id="281"/>
      </w:r>
      <w:r>
        <w:t xml:space="preserve"> in afzonderlijke strings (variabelen): </w:t>
      </w:r>
    </w:p>
    <w:p w14:paraId="3797D0B6" w14:textId="77777777" w:rsidR="00285575" w:rsidRDefault="00EA54D9" w:rsidP="00285575">
      <w:pPr>
        <w:pStyle w:val="ListParagraph"/>
        <w:numPr>
          <w:ilvl w:val="1"/>
          <w:numId w:val="10"/>
        </w:numPr>
      </w:pPr>
      <w:r>
        <w:t>Mark</w:t>
      </w:r>
    </w:p>
    <w:p w14:paraId="562EB8DF" w14:textId="77777777" w:rsidR="00285575" w:rsidRDefault="00285575" w:rsidP="00285575">
      <w:pPr>
        <w:pStyle w:val="ListParagraph"/>
        <w:numPr>
          <w:ilvl w:val="1"/>
          <w:numId w:val="10"/>
        </w:numPr>
      </w:pPr>
      <w:r>
        <w:t>Aad</w:t>
      </w:r>
    </w:p>
    <w:p w14:paraId="59772C49" w14:textId="77777777" w:rsidR="00285575" w:rsidRDefault="00EA54D9" w:rsidP="00285575">
      <w:pPr>
        <w:pStyle w:val="ListParagraph"/>
        <w:numPr>
          <w:ilvl w:val="1"/>
          <w:numId w:val="10"/>
        </w:numPr>
      </w:pPr>
      <w:r>
        <w:t>Schrauwen</w:t>
      </w:r>
    </w:p>
    <w:p w14:paraId="4BEACE3A" w14:textId="77777777" w:rsidR="00285575" w:rsidRDefault="00285575" w:rsidP="00285575">
      <w:pPr>
        <w:pStyle w:val="ListParagraph"/>
        <w:numPr>
          <w:ilvl w:val="1"/>
          <w:numId w:val="10"/>
        </w:numPr>
      </w:pPr>
      <w:r>
        <w:t>Vardy</w:t>
      </w:r>
    </w:p>
    <w:p w14:paraId="09F65B85" w14:textId="77777777" w:rsidR="00285575" w:rsidRDefault="00285575" w:rsidP="00285575">
      <w:pPr>
        <w:pStyle w:val="ListParagraph"/>
        <w:numPr>
          <w:ilvl w:val="1"/>
          <w:numId w:val="10"/>
        </w:numPr>
      </w:pPr>
      <w:r>
        <w:t>Lagerberg</w:t>
      </w:r>
    </w:p>
    <w:p w14:paraId="4B21A5A1" w14:textId="77777777" w:rsidR="00285575" w:rsidRDefault="00285575" w:rsidP="00285575">
      <w:pPr>
        <w:pStyle w:val="ListParagraph"/>
        <w:numPr>
          <w:ilvl w:val="1"/>
          <w:numId w:val="10"/>
        </w:numPr>
      </w:pPr>
      <w:r>
        <w:t>Alistair</w:t>
      </w:r>
    </w:p>
    <w:p w14:paraId="64DBE0B0" w14:textId="77777777" w:rsidR="00285575" w:rsidRDefault="00285575" w:rsidP="00285575">
      <w:pPr>
        <w:ind w:left="708"/>
      </w:pPr>
      <w:r>
        <w:t xml:space="preserve">Schrijf de code om de namen correct te combineren (denk aan de spaties!). </w:t>
      </w:r>
    </w:p>
    <w:p w14:paraId="6247998D" w14:textId="262BA5CD" w:rsidR="00285575" w:rsidRPr="008B7E02" w:rsidRDefault="00285575" w:rsidP="00285575">
      <w:pPr>
        <w:pStyle w:val="ListParagraph"/>
        <w:numPr>
          <w:ilvl w:val="0"/>
          <w:numId w:val="10"/>
        </w:numPr>
      </w:pPr>
      <w:r>
        <w:t>Maak een script dat de derde</w:t>
      </w:r>
      <w:del w:id="282" w:author="Faber, H." w:date="2017-09-25T13:22:00Z">
        <w:r w:rsidDel="004B3A81">
          <w:delText xml:space="preserve"> </w:delText>
        </w:r>
      </w:del>
      <w:r>
        <w:t xml:space="preserve">graads vergelijking: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eastAsiaTheme="minorEastAsia" w:hAnsi="Cambria Math"/>
          </w:rPr>
          <m:t>+cx+d</m:t>
        </m:r>
      </m:oMath>
      <w:r w:rsidR="005B3979">
        <w:rPr>
          <w:rFonts w:eastAsiaTheme="minorEastAsia"/>
        </w:rPr>
        <w:t xml:space="preserve"> bereken</w:t>
      </w:r>
      <w:ins w:id="283" w:author="Faber, H." w:date="2017-09-25T13:22:00Z">
        <w:r w:rsidR="004B3A81">
          <w:rPr>
            <w:rFonts w:eastAsiaTheme="minorEastAsia"/>
          </w:rPr>
          <w:t>t</w:t>
        </w:r>
      </w:ins>
      <w:del w:id="284" w:author="Faber, H." w:date="2017-09-25T13:22:00Z">
        <w:r w:rsidR="005B3979" w:rsidDel="004B3A81">
          <w:rPr>
            <w:rFonts w:eastAsiaTheme="minorEastAsia"/>
          </w:rPr>
          <w:delText>d</w:delText>
        </w:r>
      </w:del>
      <w:r w:rsidR="005B3979">
        <w:rPr>
          <w:rFonts w:eastAsiaTheme="minorEastAsia"/>
        </w:rPr>
        <w:t xml:space="preserve">. Stop de coëfficiënten (a,b,c en d) en de onafhankelijke variabele </w:t>
      </w:r>
      <w:r w:rsidR="005B3979">
        <w:rPr>
          <w:rFonts w:eastAsiaTheme="minorEastAsia"/>
          <w:i/>
        </w:rPr>
        <w:t>x</w:t>
      </w:r>
      <w:r w:rsidR="005B3979">
        <w:rPr>
          <w:rFonts w:eastAsiaTheme="minorEastAsia"/>
        </w:rPr>
        <w:t xml:space="preserve"> in Matlab variabelen</w:t>
      </w:r>
      <w:r w:rsidR="008319EC">
        <w:rPr>
          <w:rFonts w:eastAsiaTheme="minorEastAsia"/>
        </w:rPr>
        <w:t xml:space="preserve">. Test je script door a=b=c=d=1 en x=2. Het antwoord moet </w:t>
      </w:r>
      <w:del w:id="285" w:author="Faber, H." w:date="2017-09-25T13:22:00Z">
        <w:r w:rsidR="008319EC" w:rsidDel="004B3A81">
          <w:rPr>
            <w:rFonts w:eastAsiaTheme="minorEastAsia"/>
          </w:rPr>
          <w:delText xml:space="preserve">dan </w:delText>
        </w:r>
      </w:del>
      <w:r w:rsidR="008319EC">
        <w:rPr>
          <w:rFonts w:eastAsiaTheme="minorEastAsia"/>
        </w:rPr>
        <w:t>15 zijn</w:t>
      </w:r>
      <w:r w:rsidR="003F33D3">
        <w:rPr>
          <w:rFonts w:eastAsiaTheme="minorEastAsia"/>
        </w:rPr>
        <w:t xml:space="preserve">. (Tip, lees paragraaf </w:t>
      </w:r>
      <w:r w:rsidR="003F33D3">
        <w:rPr>
          <w:rFonts w:eastAsiaTheme="minorEastAsia"/>
        </w:rPr>
        <w:fldChar w:fldCharType="begin"/>
      </w:r>
      <w:r w:rsidR="003F33D3">
        <w:rPr>
          <w:rFonts w:eastAsiaTheme="minorEastAsia"/>
        </w:rPr>
        <w:instrText xml:space="preserve"> REF _Ref491433615 \r \h </w:instrText>
      </w:r>
      <w:r w:rsidR="003F33D3">
        <w:rPr>
          <w:rFonts w:eastAsiaTheme="minorEastAsia"/>
        </w:rPr>
      </w:r>
      <w:r w:rsidR="003F33D3">
        <w:rPr>
          <w:rFonts w:eastAsiaTheme="minorEastAsia"/>
        </w:rPr>
        <w:fldChar w:fldCharType="separate"/>
      </w:r>
      <w:r w:rsidR="001E49D3">
        <w:rPr>
          <w:rFonts w:eastAsiaTheme="minorEastAsia"/>
        </w:rPr>
        <w:t>5.3.1</w:t>
      </w:r>
      <w:r w:rsidR="003F33D3">
        <w:rPr>
          <w:rFonts w:eastAsiaTheme="minorEastAsia"/>
        </w:rPr>
        <w:fldChar w:fldCharType="end"/>
      </w:r>
      <w:r w:rsidR="003F33D3">
        <w:rPr>
          <w:rFonts w:eastAsiaTheme="minorEastAsia"/>
        </w:rPr>
        <w:t>)</w:t>
      </w:r>
    </w:p>
    <w:p w14:paraId="53072BFC" w14:textId="38AEFCF6" w:rsidR="008B7E02" w:rsidRPr="005B3979" w:rsidRDefault="008B7E02" w:rsidP="00285575">
      <w:pPr>
        <w:pStyle w:val="ListParagraph"/>
        <w:numPr>
          <w:ilvl w:val="0"/>
          <w:numId w:val="10"/>
        </w:numPr>
      </w:pPr>
      <w:r>
        <w:rPr>
          <w:rFonts w:eastAsiaTheme="minorEastAsia"/>
        </w:rPr>
        <w:t>Maakt het in de vorige opgave uit of je eerst de vergelijking declareert (opschrijft) en daarna pas de variabelen? Test dit met Matlab</w:t>
      </w:r>
    </w:p>
    <w:p w14:paraId="6FDA995A" w14:textId="77777777" w:rsidR="005B3979" w:rsidRPr="006F67AB" w:rsidRDefault="005B3979" w:rsidP="005B3979">
      <w:pPr>
        <w:pStyle w:val="ListParagraph"/>
        <w:numPr>
          <w:ilvl w:val="0"/>
          <w:numId w:val="10"/>
        </w:numPr>
      </w:pPr>
      <w:r>
        <w:rPr>
          <w:rFonts w:eastAsiaTheme="minorEastAsia"/>
        </w:rPr>
        <w:t xml:space="preserve">Maak een string met de </w:t>
      </w:r>
      <w:commentRangeStart w:id="286"/>
      <w:r>
        <w:rPr>
          <w:rFonts w:eastAsiaTheme="minorEastAsia"/>
        </w:rPr>
        <w:t>tekst</w:t>
      </w:r>
      <w:commentRangeEnd w:id="286"/>
      <w:r w:rsidR="004B3A81">
        <w:rPr>
          <w:rStyle w:val="CommentReference"/>
        </w:rPr>
        <w:commentReference w:id="286"/>
      </w:r>
      <w:r>
        <w:rPr>
          <w:rFonts w:eastAsiaTheme="minorEastAsia"/>
        </w:rPr>
        <w:t xml:space="preserve">: </w:t>
      </w:r>
      <w:r w:rsidRPr="005B3979">
        <w:rPr>
          <w:rFonts w:ascii="Consolas" w:eastAsiaTheme="minorEastAsia" w:hAnsi="Consolas" w:cs="Consolas"/>
        </w:rPr>
        <w:t>lang</w:t>
      </w:r>
      <w:r>
        <w:rPr>
          <w:rFonts w:ascii="Consolas" w:eastAsiaTheme="minorEastAsia" w:hAnsi="Consolas" w:cs="Consolas"/>
        </w:rPr>
        <w:t>tekst</w:t>
      </w:r>
      <w:r w:rsidRPr="005B3979">
        <w:rPr>
          <w:rFonts w:ascii="Consolas" w:eastAsiaTheme="minorEastAsia" w:hAnsi="Consolas" w:cs="Consolas"/>
        </w:rPr>
        <w:t xml:space="preserve"> = ‘abcABCdefDEFghiGHI’</w:t>
      </w:r>
      <w:r>
        <w:rPr>
          <w:rFonts w:eastAsiaTheme="minorEastAsia"/>
        </w:rPr>
        <w:t xml:space="preserve">. Zorg dat je een nieuwe string maakt waarbij de kleine karakters van de variabele </w:t>
      </w:r>
      <w:r>
        <w:rPr>
          <w:rFonts w:eastAsiaTheme="minorEastAsia"/>
          <w:i/>
        </w:rPr>
        <w:t>langtekst</w:t>
      </w:r>
      <w:r>
        <w:rPr>
          <w:rFonts w:eastAsiaTheme="minorEastAsia"/>
        </w:rPr>
        <w:t xml:space="preserve">  bij elkaar staan. Maak ook een nieuwe string waarbij de hoofdletters van de variabele </w:t>
      </w:r>
      <w:r w:rsidRPr="005B3979">
        <w:rPr>
          <w:rFonts w:eastAsiaTheme="minorEastAsia"/>
          <w:i/>
        </w:rPr>
        <w:t>langtekst</w:t>
      </w:r>
      <w:r>
        <w:rPr>
          <w:rFonts w:eastAsiaTheme="minorEastAsia"/>
        </w:rPr>
        <w:t xml:space="preserve"> </w:t>
      </w:r>
      <w:r w:rsidRPr="005B3979">
        <w:rPr>
          <w:rFonts w:eastAsiaTheme="minorEastAsia"/>
        </w:rPr>
        <w:t>bij</w:t>
      </w:r>
      <w:r>
        <w:rPr>
          <w:rFonts w:eastAsiaTheme="minorEastAsia"/>
        </w:rPr>
        <w:t xml:space="preserve"> elkaar staan.</w:t>
      </w:r>
    </w:p>
    <w:p w14:paraId="3039F773" w14:textId="77777777" w:rsidR="006F67AB" w:rsidRPr="006F67AB" w:rsidRDefault="006F67AB" w:rsidP="005B3979">
      <w:pPr>
        <w:pStyle w:val="ListParagraph"/>
        <w:numPr>
          <w:ilvl w:val="0"/>
          <w:numId w:val="10"/>
        </w:numPr>
      </w:pPr>
      <w:r>
        <w:rPr>
          <w:rFonts w:eastAsiaTheme="minorEastAsia"/>
        </w:rPr>
        <w:t>Print van de in opgave 5 gemaakte voor- en achternamen de eerste letter.</w:t>
      </w:r>
    </w:p>
    <w:p w14:paraId="3AD6C407" w14:textId="77777777" w:rsidR="006F67AB" w:rsidRPr="007506C4" w:rsidRDefault="006F67AB" w:rsidP="005B3979">
      <w:pPr>
        <w:pStyle w:val="ListParagraph"/>
        <w:numPr>
          <w:ilvl w:val="0"/>
          <w:numId w:val="10"/>
        </w:numPr>
      </w:pPr>
      <w:r>
        <w:rPr>
          <w:rFonts w:eastAsiaTheme="minorEastAsia"/>
        </w:rPr>
        <w:t xml:space="preserve">Hoe kunnen we een spatie toevoegen tussen een variabele </w:t>
      </w:r>
      <w:commentRangeStart w:id="287"/>
      <w:r>
        <w:rPr>
          <w:rFonts w:eastAsiaTheme="minorEastAsia"/>
          <w:i/>
        </w:rPr>
        <w:t>voornaam</w:t>
      </w:r>
      <w:commentRangeEnd w:id="287"/>
      <w:r w:rsidR="00D40AE3">
        <w:rPr>
          <w:rStyle w:val="CommentReference"/>
        </w:rPr>
        <w:commentReference w:id="287"/>
      </w:r>
      <w:r>
        <w:rPr>
          <w:rFonts w:eastAsiaTheme="minorEastAsia"/>
          <w:i/>
        </w:rPr>
        <w:t xml:space="preserve"> </w:t>
      </w:r>
      <w:r>
        <w:rPr>
          <w:rFonts w:eastAsiaTheme="minorEastAsia"/>
        </w:rPr>
        <w:t xml:space="preserve">en een variabele </w:t>
      </w:r>
      <w:r>
        <w:rPr>
          <w:rFonts w:eastAsiaTheme="minorEastAsia"/>
          <w:i/>
        </w:rPr>
        <w:t>achternaam</w:t>
      </w:r>
      <w:r>
        <w:rPr>
          <w:rFonts w:eastAsiaTheme="minorEastAsia"/>
        </w:rPr>
        <w:t xml:space="preserve"> zoals gebruikt in de bovenstaande tekst?</w:t>
      </w:r>
    </w:p>
    <w:p w14:paraId="677B6ED2" w14:textId="25727A63" w:rsidR="00176FFE" w:rsidRPr="005C3E71" w:rsidRDefault="007506C4" w:rsidP="00176FFE">
      <w:pPr>
        <w:pStyle w:val="ListParagraph"/>
        <w:numPr>
          <w:ilvl w:val="0"/>
          <w:numId w:val="10"/>
        </w:numPr>
        <w:rPr>
          <w:rFonts w:ascii="Calibri" w:hAnsi="Calibri" w:cs="Cordia New"/>
          <w:color w:val="ED7D31" w:themeColor="accent2"/>
          <w:lang w:eastAsia="nl-NL"/>
        </w:rPr>
      </w:pPr>
      <w:r>
        <w:t xml:space="preserve">Welke operator wordt gebruikt voor het maken van een vector? </w:t>
      </w:r>
      <w:commentRangeStart w:id="288"/>
      <w:r>
        <w:t>Welke</w:t>
      </w:r>
      <w:commentRangeEnd w:id="288"/>
      <w:r w:rsidR="00D40AE3">
        <w:rPr>
          <w:rStyle w:val="CommentReference"/>
        </w:rPr>
        <w:commentReference w:id="288"/>
      </w:r>
      <w:r>
        <w:t xml:space="preserve"> heb je hiervoor </w:t>
      </w:r>
      <w:commentRangeStart w:id="289"/>
      <w:r>
        <w:t>geleerd</w:t>
      </w:r>
      <w:commentRangeEnd w:id="289"/>
      <w:r w:rsidR="00D40AE3">
        <w:rPr>
          <w:rStyle w:val="CommentReference"/>
        </w:rPr>
        <w:commentReference w:id="289"/>
      </w:r>
      <w:r>
        <w:t>?</w:t>
      </w:r>
      <w:r w:rsidR="00176FFE" w:rsidRPr="005C3E71">
        <w:rPr>
          <w:rFonts w:ascii="Calibri" w:hAnsi="Calibri" w:cs="Cordia New"/>
          <w:color w:val="ED7D31" w:themeColor="accent2"/>
          <w:lang w:eastAsia="nl-NL"/>
        </w:rPr>
        <w:t xml:space="preserve"> </w:t>
      </w:r>
    </w:p>
    <w:p w14:paraId="5C2B24CC" w14:textId="032394F7" w:rsidR="008C5B95" w:rsidRDefault="008C5B95" w:rsidP="007506C4">
      <w:pPr>
        <w:pStyle w:val="ListParagraph"/>
        <w:numPr>
          <w:ilvl w:val="0"/>
          <w:numId w:val="10"/>
        </w:numPr>
      </w:pPr>
      <w:r>
        <w:br w:type="page"/>
      </w:r>
    </w:p>
    <w:p w14:paraId="7E2F814B" w14:textId="77777777" w:rsidR="008C5B95" w:rsidRDefault="008C5B95" w:rsidP="008C5B95"/>
    <w:p w14:paraId="7F801C9E" w14:textId="77777777" w:rsidR="008C5B95" w:rsidRDefault="008C5B95" w:rsidP="008C5B95">
      <w:pPr>
        <w:pStyle w:val="Heading2"/>
      </w:pPr>
      <w:bookmarkStart w:id="290" w:name="_Toc492041777"/>
      <w:r>
        <w:t>Antwoorden</w:t>
      </w:r>
      <w:bookmarkEnd w:id="290"/>
    </w:p>
    <w:p w14:paraId="70D6DBB2" w14:textId="77777777" w:rsidR="008C5B95" w:rsidRDefault="008C5B95" w:rsidP="008C5B95">
      <w:pPr>
        <w:pStyle w:val="ListParagraph"/>
        <w:numPr>
          <w:ilvl w:val="0"/>
          <w:numId w:val="11"/>
        </w:numPr>
      </w:pPr>
      <w:r>
        <w:t xml:space="preserve">Ja, dat hebben we in de tekst gezien en in Matlab uitgevoerd. </w:t>
      </w:r>
    </w:p>
    <w:p w14:paraId="289166EA" w14:textId="188FDF27" w:rsidR="00B37009" w:rsidRDefault="00B37009" w:rsidP="00146143">
      <w:pPr>
        <w:pStyle w:val="ListParagraph"/>
        <w:numPr>
          <w:ilvl w:val="0"/>
          <w:numId w:val="11"/>
        </w:numPr>
      </w:pPr>
      <w:r>
        <w:t>Een variabele maakt van een (numerieke) waarde, als het ware, een naam. Dat maakt code beter leesbaar. Bovendien, en dit is het belangrijkste voordeel, zorgt een variabele dat je een (numerieke) waarde slechts op één plek hoeft in te voeren. Dus als in een stuk code een aantal keer de waarde 100 nodig hebt, laten we zeggen zeven keer, en je moet die waarde veranderen naar 110. Dan moet je die waarde zeven keer aanpassen naar 110. Bij het gebruik van een variabele hoef je alleen de waarde van de variabele aan te passen. Het gebruik van variabelen zorgt simpelweg voor tijdbesparing en code duidelijkheid.</w:t>
      </w:r>
    </w:p>
    <w:p w14:paraId="7DB73711" w14:textId="77777777" w:rsidR="008C5B95" w:rsidRDefault="008C5B95" w:rsidP="008C5B95">
      <w:pPr>
        <w:pStyle w:val="ListParagraph"/>
        <w:numPr>
          <w:ilvl w:val="0"/>
          <w:numId w:val="11"/>
        </w:numPr>
      </w:pPr>
      <w:r>
        <w:t>Ja, dat hebben we in de tekst gezien en in Matlab uitgevoerd.</w:t>
      </w:r>
    </w:p>
    <w:p w14:paraId="78C88DAB" w14:textId="77777777" w:rsidR="008C5B95" w:rsidRDefault="00285575" w:rsidP="008C5B95">
      <w:pPr>
        <w:pStyle w:val="ListParagraph"/>
        <w:numPr>
          <w:ilvl w:val="0"/>
          <w:numId w:val="11"/>
        </w:numPr>
      </w:pPr>
      <w:r>
        <w:t>Variabele = ‘23’;</w:t>
      </w:r>
    </w:p>
    <w:p w14:paraId="40EFDB1F" w14:textId="77777777" w:rsidR="00285575" w:rsidRDefault="00285575" w:rsidP="008C5B95">
      <w:pPr>
        <w:pStyle w:val="ListParagraph"/>
        <w:numPr>
          <w:ilvl w:val="0"/>
          <w:numId w:val="11"/>
        </w:numPr>
      </w:pPr>
      <w:r>
        <w:t>Variabele = 23</w:t>
      </w:r>
    </w:p>
    <w:p w14:paraId="4CB613CB" w14:textId="77777777" w:rsidR="00285575" w:rsidRDefault="00A93BE1" w:rsidP="008C5B95">
      <w:pPr>
        <w:pStyle w:val="ListParagraph"/>
        <w:numPr>
          <w:ilvl w:val="0"/>
          <w:numId w:val="11"/>
        </w:numPr>
      </w:pPr>
      <w:r>
        <w:t>Het resultaat van deze oefening moet worden verkregen in Matlab. Je weet dus automatisch of je code correct is.</w:t>
      </w:r>
    </w:p>
    <w:p w14:paraId="0022434B" w14:textId="7D6D7F96" w:rsidR="00A93BE1" w:rsidRDefault="00A93BE1" w:rsidP="008C5B95">
      <w:pPr>
        <w:pStyle w:val="ListParagraph"/>
        <w:numPr>
          <w:ilvl w:val="0"/>
          <w:numId w:val="11"/>
        </w:numPr>
      </w:pPr>
      <w:r>
        <w:t>Breidt de tweede graads oefening uit.</w:t>
      </w:r>
      <w:r w:rsidR="008319EC">
        <w:t xml:space="preserve"> Je kunt zelf het antwoord testen m.b.v. Matlab. </w:t>
      </w:r>
    </w:p>
    <w:p w14:paraId="1F8E1FC7" w14:textId="2639B976" w:rsidR="008B7E02" w:rsidRPr="008B7E02" w:rsidRDefault="008B7E02" w:rsidP="008B7E02">
      <w:pPr>
        <w:pStyle w:val="ListParagraph"/>
        <w:numPr>
          <w:ilvl w:val="0"/>
          <w:numId w:val="11"/>
        </w:numPr>
      </w:pPr>
      <w:r w:rsidRPr="005C3E71">
        <w:rPr>
          <w:rFonts w:ascii="Calibri" w:eastAsiaTheme="minorEastAsia" w:hAnsi="Calibri" w:cs="Cordia New"/>
          <w:noProof/>
          <w:color w:val="ED7D31" w:themeColor="accent2"/>
          <w:lang w:val="en-US"/>
        </w:rPr>
        <w:drawing>
          <wp:anchor distT="0" distB="0" distL="114300" distR="114300" simplePos="0" relativeHeight="251672576" behindDoc="0" locked="0" layoutInCell="1" allowOverlap="1" wp14:anchorId="2D8BD8D8" wp14:editId="5E128A63">
            <wp:simplePos x="0" y="0"/>
            <wp:positionH relativeFrom="margin">
              <wp:align>center</wp:align>
            </wp:positionH>
            <wp:positionV relativeFrom="paragraph">
              <wp:posOffset>224790</wp:posOffset>
            </wp:positionV>
            <wp:extent cx="2628900" cy="1853565"/>
            <wp:effectExtent l="0" t="0" r="0" b="0"/>
            <wp:wrapTopAndBottom/>
            <wp:docPr id="55" name="Afbeelding 55" descr="../../../../Desktop/Schermafbeelding%202017-07-27%20om%2018.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7-27%20om%2018.50.0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28900" cy="1853565"/>
                    </a:xfrm>
                    <a:prstGeom prst="rect">
                      <a:avLst/>
                    </a:prstGeom>
                    <a:noFill/>
                    <a:ln>
                      <a:noFill/>
                    </a:ln>
                  </pic:spPr>
                </pic:pic>
              </a:graphicData>
            </a:graphic>
            <wp14:sizeRelH relativeFrom="page">
              <wp14:pctWidth>0</wp14:pctWidth>
            </wp14:sizeRelH>
            <wp14:sizeRelV relativeFrom="page">
              <wp14:pctHeight>0</wp14:pctHeight>
            </wp14:sizeRelV>
          </wp:anchor>
        </w:drawing>
      </w:r>
      <w:r>
        <w:t>Ja! Dan krijg je deze foutmelding:</w:t>
      </w:r>
      <w:r w:rsidRPr="008B7E02">
        <w:rPr>
          <w:rFonts w:ascii="Calibri" w:eastAsiaTheme="minorEastAsia" w:hAnsi="Calibri" w:cs="Cordia New"/>
          <w:noProof/>
          <w:color w:val="ED7D31" w:themeColor="accent2"/>
          <w:lang w:eastAsia="nl-NL"/>
        </w:rPr>
        <w:t xml:space="preserve"> </w:t>
      </w:r>
    </w:p>
    <w:p w14:paraId="0F8C9B64" w14:textId="50826678" w:rsidR="008B7E02" w:rsidRPr="008B7E02" w:rsidRDefault="008B7E02" w:rsidP="008B7E02">
      <w:pPr>
        <w:pStyle w:val="ListParagraph"/>
      </w:pPr>
      <w:r w:rsidRPr="008B7E02">
        <w:rPr>
          <w:rFonts w:ascii="Calibri" w:eastAsiaTheme="minorEastAsia" w:hAnsi="Calibri" w:cs="Cordia New"/>
          <w:noProof/>
          <w:lang w:eastAsia="nl-NL"/>
        </w:rPr>
        <w:t>In regel 17 staat eerst een vergelijking die aanneemt dat de variabelen a, b, c, d en x reeds in de workspace staan. Maar dat staan ze nog niet totdat regels 18-22 zijn uitgevoerd. Voor de vergelijking in regel 17 is het alsof de variabelen in regels 18-22 niet bestaan. In een programma / script worden regels achtereenvolgens uitgevoerd. Dat wil zeggen dat volgorde van belang is. Als je sochtend opstaat en eerst plast en daarna naar de wc gaat heb je een probleem. Je gaat eerst naar de wc en gaat dan plassen.</w:t>
      </w:r>
    </w:p>
    <w:p w14:paraId="3D7C40FB" w14:textId="0528B6DB" w:rsidR="00A93BE1" w:rsidRDefault="00A93BE1" w:rsidP="00A93BE1">
      <w:pPr>
        <w:pStyle w:val="ListParagraph"/>
        <w:numPr>
          <w:ilvl w:val="0"/>
          <w:numId w:val="11"/>
        </w:numPr>
      </w:pPr>
      <w:r>
        <w:t xml:space="preserve">Er zijn verschillende manieren om tot het juiste antwoord te komen. De meest korte is: </w:t>
      </w:r>
    </w:p>
    <w:p w14:paraId="62D5A185" w14:textId="77777777" w:rsidR="00A93BE1" w:rsidRDefault="00A93BE1" w:rsidP="00A93BE1">
      <w:pPr>
        <w:pStyle w:val="ListParagraph"/>
        <w:rPr>
          <w:rFonts w:ascii="Consolas" w:hAnsi="Consolas" w:cs="Consolas"/>
        </w:rPr>
      </w:pPr>
      <w:r w:rsidRPr="00A93BE1">
        <w:rPr>
          <w:rFonts w:ascii="Consolas" w:hAnsi="Consolas" w:cs="Consolas"/>
        </w:rPr>
        <w:t>kleineletters = langtekst([1:3 7:9 13:15])</w:t>
      </w:r>
      <w:r>
        <w:t xml:space="preserve"> en </w:t>
      </w:r>
      <w:r w:rsidRPr="00A93BE1">
        <w:rPr>
          <w:rFonts w:ascii="Consolas" w:hAnsi="Consolas" w:cs="Consolas"/>
        </w:rPr>
        <w:t>hoofdletter = langtekst([4:6 10:12 16:18])</w:t>
      </w:r>
    </w:p>
    <w:p w14:paraId="38A2465B" w14:textId="77777777" w:rsidR="006F67AB" w:rsidRDefault="006F67AB" w:rsidP="006F67AB">
      <w:pPr>
        <w:pStyle w:val="ListParagraph"/>
        <w:numPr>
          <w:ilvl w:val="0"/>
          <w:numId w:val="11"/>
        </w:numPr>
      </w:pPr>
      <w:r>
        <w:t>Dit is een Matlab opdracht. Matlab laat automatisch zien of je het goed hebt gedaan. Pas jouw code aan totdat het werkt.</w:t>
      </w:r>
      <w:r w:rsidR="00EA54D9">
        <w:t xml:space="preserve"> </w:t>
      </w:r>
    </w:p>
    <w:p w14:paraId="4471DF22" w14:textId="77777777" w:rsidR="006F67AB" w:rsidRDefault="006F67AB" w:rsidP="006F67AB">
      <w:pPr>
        <w:pStyle w:val="ListParagraph"/>
        <w:numPr>
          <w:ilvl w:val="0"/>
          <w:numId w:val="11"/>
        </w:numPr>
      </w:pPr>
      <w:r>
        <w:t xml:space="preserve">Door de spatie karakter toe te voegen aan de vector zoals in </w:t>
      </w:r>
      <w:r>
        <w:fldChar w:fldCharType="begin"/>
      </w:r>
      <w:r>
        <w:instrText xml:space="preserve"> REF _Ref475453642 \h </w:instrText>
      </w:r>
      <w:r>
        <w:fldChar w:fldCharType="separate"/>
      </w:r>
      <w:r w:rsidR="001E49D3">
        <w:t xml:space="preserve">Figuur </w:t>
      </w:r>
      <w:r w:rsidR="001E49D3">
        <w:rPr>
          <w:noProof/>
        </w:rPr>
        <w:t>28</w:t>
      </w:r>
      <w:r>
        <w:fldChar w:fldCharType="end"/>
      </w:r>
      <w:r>
        <w:t>.</w:t>
      </w:r>
    </w:p>
    <w:p w14:paraId="7C6B144C" w14:textId="39658709" w:rsidR="007506C4" w:rsidRDefault="007506C4" w:rsidP="007506C4">
      <w:pPr>
        <w:pStyle w:val="ListParagraph"/>
        <w:numPr>
          <w:ilvl w:val="0"/>
          <w:numId w:val="11"/>
        </w:numPr>
      </w:pPr>
      <w:r>
        <w:t>De rechte haken [ en ]</w:t>
      </w:r>
    </w:p>
    <w:p w14:paraId="5FF5A5BF" w14:textId="2C3ADF90" w:rsidR="00176FFE" w:rsidRPr="008C5B95" w:rsidRDefault="00176FFE" w:rsidP="007506C4">
      <w:pPr>
        <w:pStyle w:val="ListParagraph"/>
        <w:numPr>
          <w:ilvl w:val="0"/>
          <w:numId w:val="11"/>
        </w:numPr>
      </w:pPr>
      <w:r>
        <w:t xml:space="preserve">Het gaat fout omdat er twee keer een variabele </w:t>
      </w:r>
      <w:r>
        <w:rPr>
          <w:b/>
          <w:i/>
        </w:rPr>
        <w:t>a</w:t>
      </w:r>
      <w:r>
        <w:t xml:space="preserve"> in de code staat. </w:t>
      </w:r>
    </w:p>
    <w:p w14:paraId="5F89FF87" w14:textId="77777777" w:rsidR="00A93BE1" w:rsidRDefault="00A93BE1" w:rsidP="00081B1E">
      <w:pPr>
        <w:pStyle w:val="Heading2"/>
        <w:numPr>
          <w:ilvl w:val="0"/>
          <w:numId w:val="0"/>
        </w:numPr>
        <w:ind w:left="576" w:hanging="576"/>
      </w:pPr>
    </w:p>
    <w:p w14:paraId="4C1CD8A0" w14:textId="77777777" w:rsidR="00A93BE1" w:rsidRDefault="00A93BE1">
      <w:pPr>
        <w:rPr>
          <w:rFonts w:asciiTheme="majorHAnsi" w:eastAsiaTheme="majorEastAsia" w:hAnsiTheme="majorHAnsi" w:cstheme="majorBidi"/>
          <w:color w:val="2E74B5" w:themeColor="accent1" w:themeShade="BF"/>
          <w:sz w:val="26"/>
          <w:szCs w:val="26"/>
        </w:rPr>
      </w:pPr>
      <w:r>
        <w:br w:type="page"/>
      </w:r>
    </w:p>
    <w:p w14:paraId="09AF5243" w14:textId="77777777" w:rsidR="00CA0A47" w:rsidRDefault="00A93BE1" w:rsidP="00A93BE1">
      <w:pPr>
        <w:pStyle w:val="Heading2"/>
      </w:pPr>
      <w:bookmarkStart w:id="291" w:name="_Toc492041778"/>
      <w:r>
        <w:lastRenderedPageBreak/>
        <w:t>Vectoren</w:t>
      </w:r>
      <w:bookmarkEnd w:id="291"/>
    </w:p>
    <w:p w14:paraId="25F3898A" w14:textId="01DE46F7" w:rsidR="006F67AB" w:rsidRDefault="008319EC" w:rsidP="00A93BE1">
      <w:r>
        <w:t>Zonder dat je het door hebt,</w:t>
      </w:r>
      <w:r w:rsidR="00A93BE1">
        <w:t xml:space="preserve"> heb je nu al gewerkt met vectoren. </w:t>
      </w:r>
      <w:del w:id="292" w:author="Faber, H." w:date="2017-09-25T13:35:00Z">
        <w:r w:rsidR="00A93BE1" w:rsidDel="00D40AE3">
          <w:delText>Maar t</w:delText>
        </w:r>
      </w:del>
      <w:ins w:id="293" w:author="Faber, H." w:date="2017-09-25T13:35:00Z">
        <w:r w:rsidR="00D40AE3">
          <w:t>T</w:t>
        </w:r>
      </w:ins>
      <w:r w:rsidR="00A93BE1">
        <w:t>och verdient deze belangrijke Matlab variabele zijn eigen paragraaf.</w:t>
      </w:r>
    </w:p>
    <w:p w14:paraId="0AF04BA0" w14:textId="77777777" w:rsidR="006F67AB" w:rsidRPr="006F67AB" w:rsidRDefault="006F67AB" w:rsidP="006F67AB">
      <w:r>
        <w:t>Een vector is</w:t>
      </w:r>
      <w:r w:rsidR="00A93BE1">
        <w:t>, zoals eerder aangegeven, een type variabele waarin andere variabele kunnen worden gestopt. In het voorbeeld van een string hebben karakters</w:t>
      </w:r>
      <w:r>
        <w:t xml:space="preserve"> (chars)</w:t>
      </w:r>
      <w:r w:rsidR="00A93BE1">
        <w:t xml:space="preserve"> toegevoegd aan de vector.</w:t>
      </w:r>
      <w:r w:rsidR="001E26A2">
        <w:t xml:space="preserve"> We konden elk afzonderlijk karakter uitlezen uit de vector (variabele). </w:t>
      </w:r>
    </w:p>
    <w:tbl>
      <w:tblPr>
        <w:tblStyle w:val="TableGrid"/>
        <w:tblW w:w="0" w:type="auto"/>
        <w:tblLook w:val="04A0" w:firstRow="1" w:lastRow="0" w:firstColumn="1" w:lastColumn="0" w:noHBand="0" w:noVBand="1"/>
      </w:tblPr>
      <w:tblGrid>
        <w:gridCol w:w="9062"/>
      </w:tblGrid>
      <w:tr w:rsidR="006F67AB" w:rsidRPr="006F67AB" w14:paraId="39CC3057" w14:textId="77777777" w:rsidTr="00DF611E">
        <w:tc>
          <w:tcPr>
            <w:tcW w:w="9062" w:type="dxa"/>
            <w:shd w:val="clear" w:color="auto" w:fill="D9D9D9" w:themeFill="background1" w:themeFillShade="D9"/>
          </w:tcPr>
          <w:p w14:paraId="3F920075" w14:textId="77777777" w:rsidR="006F67AB" w:rsidRPr="00225E7B" w:rsidRDefault="006F67AB" w:rsidP="006F67AB">
            <w:pPr>
              <w:rPr>
                <w:rFonts w:eastAsia="Times New Roman" w:cs="Times New Roman"/>
                <w:i/>
              </w:rPr>
            </w:pPr>
          </w:p>
          <w:p w14:paraId="5F285F58" w14:textId="516ABDD2" w:rsidR="006F67AB" w:rsidRPr="00225E7B" w:rsidRDefault="006F67AB" w:rsidP="006F67AB">
            <w:pPr>
              <w:rPr>
                <w:i/>
              </w:rPr>
            </w:pPr>
            <w:r w:rsidRPr="00225E7B">
              <w:rPr>
                <w:i/>
              </w:rPr>
              <w:t>Hoe deden we dat ook al</w:t>
            </w:r>
            <w:r w:rsidR="00233212" w:rsidRPr="00225E7B">
              <w:rPr>
                <w:i/>
              </w:rPr>
              <w:t xml:space="preserve"> </w:t>
            </w:r>
            <w:r w:rsidRPr="00225E7B">
              <w:rPr>
                <w:i/>
              </w:rPr>
              <w:t>weer?</w:t>
            </w:r>
          </w:p>
          <w:p w14:paraId="2ADEA0D1" w14:textId="77777777" w:rsidR="006F67AB" w:rsidRPr="006F67AB" w:rsidRDefault="006F67AB" w:rsidP="006F67AB">
            <w:pPr>
              <w:rPr>
                <w:rFonts w:eastAsia="Times New Roman" w:cs="Times New Roman"/>
              </w:rPr>
            </w:pPr>
          </w:p>
        </w:tc>
      </w:tr>
    </w:tbl>
    <w:p w14:paraId="69675F35" w14:textId="77777777" w:rsidR="006F67AB" w:rsidRDefault="006F67AB" w:rsidP="00A93BE1"/>
    <w:p w14:paraId="3DBC59C8" w14:textId="475515FF" w:rsidR="001E26A2" w:rsidRDefault="001E26A2" w:rsidP="00A93BE1">
      <w:commentRangeStart w:id="294"/>
      <w:r>
        <w:t>We zijn zelfs in</w:t>
      </w:r>
      <w:ins w:id="295" w:author="Faber, H." w:date="2017-09-25T13:36:00Z">
        <w:r w:rsidR="00D40AE3">
          <w:t xml:space="preserve"> </w:t>
        </w:r>
      </w:ins>
      <w:r>
        <w:t xml:space="preserve">staat om delen van een vectoren af te drukken naar </w:t>
      </w:r>
      <w:r w:rsidRPr="002C42A6">
        <w:rPr>
          <w:color w:val="FF0000"/>
          <w:rPrChange w:id="296" w:author="Faber, H." w:date="2017-09-25T13:36:00Z">
            <w:rPr/>
          </w:rPrChange>
        </w:rPr>
        <w:t>de CW</w:t>
      </w:r>
      <w:r>
        <w:t>. Maar we kunnen nog veel meer met vectoren. Een vector is niet alleen nuttig om karakters op te slaan om zodoende een string te creëren</w:t>
      </w:r>
      <w:commentRangeEnd w:id="294"/>
      <w:r w:rsidR="002C42A6">
        <w:rPr>
          <w:rStyle w:val="CommentReference"/>
        </w:rPr>
        <w:commentReference w:id="294"/>
      </w:r>
      <w:r>
        <w:t xml:space="preserve">. Een vector kan ook worden gebruikt een lijst getallen mee op te slaan. </w:t>
      </w:r>
    </w:p>
    <w:tbl>
      <w:tblPr>
        <w:tblStyle w:val="TableGrid"/>
        <w:tblW w:w="0" w:type="auto"/>
        <w:tblLook w:val="04A0" w:firstRow="1" w:lastRow="0" w:firstColumn="1" w:lastColumn="0" w:noHBand="0" w:noVBand="1"/>
      </w:tblPr>
      <w:tblGrid>
        <w:gridCol w:w="9062"/>
      </w:tblGrid>
      <w:tr w:rsidR="006F67AB" w:rsidRPr="006F67AB" w14:paraId="6381D5B9" w14:textId="77777777" w:rsidTr="00DF611E">
        <w:tc>
          <w:tcPr>
            <w:tcW w:w="9062" w:type="dxa"/>
            <w:shd w:val="clear" w:color="auto" w:fill="D9D9D9" w:themeFill="background1" w:themeFillShade="D9"/>
          </w:tcPr>
          <w:p w14:paraId="7DCD2C36" w14:textId="77777777" w:rsidR="006F67AB" w:rsidRPr="006F67AB" w:rsidRDefault="006F67AB" w:rsidP="00DF611E">
            <w:pPr>
              <w:rPr>
                <w:rFonts w:eastAsia="Times New Roman" w:cs="Times New Roman"/>
              </w:rPr>
            </w:pPr>
          </w:p>
          <w:p w14:paraId="43261CA9" w14:textId="77777777" w:rsidR="006F67AB" w:rsidRPr="00225E7B" w:rsidRDefault="006F67AB" w:rsidP="006F67AB">
            <w:pPr>
              <w:rPr>
                <w:i/>
              </w:rPr>
            </w:pPr>
            <w:r w:rsidRPr="00225E7B">
              <w:rPr>
                <w:i/>
              </w:rPr>
              <w:t>Waarom is het opslaan van een lijst getallen handig?</w:t>
            </w:r>
          </w:p>
          <w:p w14:paraId="282661C7" w14:textId="77777777" w:rsidR="006F67AB" w:rsidRPr="006F67AB" w:rsidRDefault="006F67AB" w:rsidP="006F67AB">
            <w:pPr>
              <w:rPr>
                <w:rFonts w:eastAsia="Times New Roman" w:cs="Times New Roman"/>
              </w:rPr>
            </w:pPr>
          </w:p>
        </w:tc>
      </w:tr>
    </w:tbl>
    <w:p w14:paraId="06F11086" w14:textId="77777777" w:rsidR="006F67AB" w:rsidRDefault="006F67AB" w:rsidP="006F67AB"/>
    <w:p w14:paraId="691390E3" w14:textId="6C2DEC1C" w:rsidR="001E26A2" w:rsidRDefault="001E26A2" w:rsidP="00A93BE1">
      <w:del w:id="297" w:author="Faber, H." w:date="2017-09-25T13:37:00Z">
        <w:r w:rsidDel="002C42A6">
          <w:delText xml:space="preserve">Het is inmiddels duidelijk dat de blokhaken operator wordt gebruikt om een vector aan te maken. </w:delText>
        </w:r>
      </w:del>
      <w:ins w:id="298" w:author="Faber, H." w:date="2017-09-25T13:37:00Z">
        <w:r w:rsidR="002C42A6">
          <w:t>We gaan wederom de blokhaken operator gebruiken</w:t>
        </w:r>
      </w:ins>
      <w:del w:id="299" w:author="Faber, H." w:date="2017-09-25T13:37:00Z">
        <w:r w:rsidDel="002C42A6">
          <w:delText>Die operator wordt nu weer gebruikt.</w:delText>
        </w:r>
      </w:del>
      <w:r>
        <w:t xml:space="preserve"> Stel dat we de getallen van 0 tot en met 9 willen opslaan in een vector</w:t>
      </w:r>
      <w:ins w:id="300" w:author="Faber, H." w:date="2017-09-25T13:38:00Z">
        <w:r w:rsidR="002C42A6">
          <w:t>.</w:t>
        </w:r>
      </w:ins>
      <w:r>
        <w:t xml:space="preserve"> </w:t>
      </w:r>
      <w:ins w:id="301" w:author="Faber, H." w:date="2017-09-25T13:38:00Z">
        <w:r w:rsidR="002C42A6">
          <w:t>D</w:t>
        </w:r>
      </w:ins>
      <w:del w:id="302" w:author="Faber, H." w:date="2017-09-25T13:38:00Z">
        <w:r w:rsidDel="002C42A6">
          <w:delText>d</w:delText>
        </w:r>
      </w:del>
      <w:r>
        <w:t>an doen we dat in Matlab als volgt:</w:t>
      </w:r>
    </w:p>
    <w:p w14:paraId="2EAA34C0" w14:textId="77777777" w:rsidR="001E26A2" w:rsidRDefault="00601E05" w:rsidP="001E26A2">
      <w:pPr>
        <w:keepNext/>
        <w:jc w:val="center"/>
      </w:pPr>
      <w:r>
        <w:rPr>
          <w:noProof/>
          <w:lang w:val="en-US"/>
        </w:rPr>
        <w:drawing>
          <wp:inline distT="0" distB="0" distL="0" distR="0" wp14:anchorId="22FA8929" wp14:editId="006CA5D7">
            <wp:extent cx="4220164" cy="952633"/>
            <wp:effectExtent l="0" t="0" r="952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ector-reeks-getallen.PNG"/>
                    <pic:cNvPicPr/>
                  </pic:nvPicPr>
                  <pic:blipFill>
                    <a:blip r:embed="rId52">
                      <a:extLst>
                        <a:ext uri="{28A0092B-C50C-407E-A947-70E740481C1C}">
                          <a14:useLocalDpi xmlns:a14="http://schemas.microsoft.com/office/drawing/2010/main" val="0"/>
                        </a:ext>
                      </a:extLst>
                    </a:blip>
                    <a:stretch>
                      <a:fillRect/>
                    </a:stretch>
                  </pic:blipFill>
                  <pic:spPr>
                    <a:xfrm>
                      <a:off x="0" y="0"/>
                      <a:ext cx="4220164" cy="952633"/>
                    </a:xfrm>
                    <a:prstGeom prst="rect">
                      <a:avLst/>
                    </a:prstGeom>
                  </pic:spPr>
                </pic:pic>
              </a:graphicData>
            </a:graphic>
          </wp:inline>
        </w:drawing>
      </w:r>
    </w:p>
    <w:p w14:paraId="52B66CE3" w14:textId="77777777" w:rsidR="001E26A2" w:rsidRDefault="001E26A2" w:rsidP="001E26A2">
      <w:pPr>
        <w:pStyle w:val="Caption"/>
        <w:jc w:val="center"/>
      </w:pPr>
      <w:bookmarkStart w:id="303" w:name="_Ref475455962"/>
      <w:r>
        <w:t xml:space="preserve">Figuur </w:t>
      </w:r>
      <w:fldSimple w:instr=" SEQ Figuur \* ARABIC ">
        <w:r w:rsidR="001E49D3">
          <w:rPr>
            <w:noProof/>
          </w:rPr>
          <w:t>29</w:t>
        </w:r>
      </w:fldSimple>
      <w:bookmarkEnd w:id="303"/>
      <w:r>
        <w:t>: een vector van getallen</w:t>
      </w:r>
      <w:r w:rsidR="00601E05">
        <w:t xml:space="preserve"> opgeslagen in een vector met de naam </w:t>
      </w:r>
      <w:r w:rsidR="00601E05">
        <w:rPr>
          <w:i w:val="0"/>
        </w:rPr>
        <w:t>vector</w:t>
      </w:r>
      <w:r>
        <w:t>.</w:t>
      </w:r>
    </w:p>
    <w:p w14:paraId="3B7C10B7" w14:textId="77777777" w:rsidR="00E54A44" w:rsidRDefault="00E54A44" w:rsidP="00E54A44">
      <w:pPr>
        <w:rPr>
          <w:b/>
        </w:rPr>
      </w:pPr>
    </w:p>
    <w:p w14:paraId="219A0490" w14:textId="1885B1C4" w:rsidR="00E54A44" w:rsidRPr="006F67AB" w:rsidRDefault="00E54A44" w:rsidP="00E54A44">
      <w:pPr>
        <w:rPr>
          <w:b/>
        </w:rPr>
      </w:pPr>
      <w:r w:rsidRPr="006F67AB">
        <w:rPr>
          <w:b/>
        </w:rPr>
        <w:t xml:space="preserve">Typ de code in </w:t>
      </w:r>
      <w:r w:rsidRPr="006F67AB">
        <w:rPr>
          <w:b/>
        </w:rPr>
        <w:fldChar w:fldCharType="begin"/>
      </w:r>
      <w:r w:rsidRPr="006F67AB">
        <w:rPr>
          <w:b/>
        </w:rPr>
        <w:instrText xml:space="preserve"> REF _Ref475455962 \h  \* MERGEFORMAT </w:instrText>
      </w:r>
      <w:r w:rsidRPr="006F67AB">
        <w:rPr>
          <w:b/>
        </w:rPr>
      </w:r>
      <w:r w:rsidRPr="006F67AB">
        <w:rPr>
          <w:b/>
        </w:rPr>
        <w:fldChar w:fldCharType="separate"/>
      </w:r>
      <w:r w:rsidR="001E49D3" w:rsidRPr="001E49D3">
        <w:rPr>
          <w:b/>
        </w:rPr>
        <w:t xml:space="preserve">Figuur </w:t>
      </w:r>
      <w:r w:rsidR="001E49D3" w:rsidRPr="001E49D3">
        <w:rPr>
          <w:b/>
          <w:noProof/>
        </w:rPr>
        <w:t>29</w:t>
      </w:r>
      <w:r w:rsidRPr="006F67AB">
        <w:rPr>
          <w:b/>
        </w:rPr>
        <w:fldChar w:fldCharType="end"/>
      </w:r>
      <w:r w:rsidRPr="006F67AB">
        <w:rPr>
          <w:b/>
        </w:rPr>
        <w:t xml:space="preserve"> over</w:t>
      </w:r>
      <w:ins w:id="304" w:author="Faber, H." w:date="2017-09-25T13:38:00Z">
        <w:r w:rsidR="00481D7E">
          <w:rPr>
            <w:b/>
          </w:rPr>
          <w:t>.</w:t>
        </w:r>
      </w:ins>
    </w:p>
    <w:p w14:paraId="2CADD81D" w14:textId="5C016D04" w:rsidR="00E54A44" w:rsidRDefault="00E54A44" w:rsidP="00E54A44">
      <w:pPr>
        <w:rPr>
          <w:b/>
        </w:rPr>
      </w:pPr>
      <w:r>
        <w:rPr>
          <w:b/>
        </w:rPr>
        <w:t>Druk op enter</w:t>
      </w:r>
      <w:ins w:id="305" w:author="Faber, H." w:date="2017-09-25T13:39:00Z">
        <w:r w:rsidR="00481D7E">
          <w:rPr>
            <w:b/>
          </w:rPr>
          <w:t>.</w:t>
        </w:r>
      </w:ins>
    </w:p>
    <w:p w14:paraId="2448952C" w14:textId="0C53C308" w:rsidR="00E54A44" w:rsidRDefault="00E54A44" w:rsidP="00E54A44">
      <w:pPr>
        <w:rPr>
          <w:b/>
        </w:rPr>
      </w:pPr>
      <w:r>
        <w:rPr>
          <w:b/>
        </w:rPr>
        <w:t xml:space="preserve">Zorg dat de getallen 3 tot en met 7 </w:t>
      </w:r>
      <w:ins w:id="306" w:author="Faber, H." w:date="2017-09-25T13:39:00Z">
        <w:r w:rsidR="00481D7E">
          <w:rPr>
            <w:b/>
          </w:rPr>
          <w:t xml:space="preserve">apart </w:t>
        </w:r>
      </w:ins>
      <w:r>
        <w:rPr>
          <w:b/>
        </w:rPr>
        <w:t>worden afgedrukt</w:t>
      </w:r>
      <w:ins w:id="307" w:author="Faber, H." w:date="2017-09-25T13:39:00Z">
        <w:r w:rsidR="00481D7E">
          <w:rPr>
            <w:b/>
          </w:rPr>
          <w:t>.</w:t>
        </w:r>
      </w:ins>
    </w:p>
    <w:p w14:paraId="0F8F7B26" w14:textId="77777777" w:rsidR="00E54A44" w:rsidRDefault="00E54A44" w:rsidP="00E54A44">
      <w:pPr>
        <w:pStyle w:val="Heading3"/>
      </w:pPr>
      <w:bookmarkStart w:id="308" w:name="_Toc492041779"/>
      <w:r>
        <w:t>Vector index (indices)</w:t>
      </w:r>
      <w:bookmarkEnd w:id="308"/>
    </w:p>
    <w:p w14:paraId="0E742332" w14:textId="046DCE18" w:rsidR="006145B9" w:rsidRDefault="006145B9" w:rsidP="006145B9">
      <w:r>
        <w:t>Zodra een vector in het geheugen staat</w:t>
      </w:r>
      <w:ins w:id="309" w:author="Faber, H." w:date="2017-09-25T13:39:00Z">
        <w:r w:rsidR="00481D7E">
          <w:t>,</w:t>
        </w:r>
      </w:ins>
      <w:r>
        <w:t xml:space="preserve"> kan de vector in zijn geheel worden afgedrukt door het typen van de naam van deze vector. </w:t>
      </w:r>
      <w:commentRangeStart w:id="310"/>
      <w:r>
        <w:t>Tevens kan een deel van de vector worden afgedrukt door het opgeven van een index</w:t>
      </w:r>
      <w:commentRangeEnd w:id="310"/>
      <w:r w:rsidR="00481D7E">
        <w:rPr>
          <w:rStyle w:val="CommentReference"/>
        </w:rPr>
        <w:commentReference w:id="310"/>
      </w:r>
      <w:r>
        <w:t xml:space="preserve">. </w:t>
      </w:r>
    </w:p>
    <w:p w14:paraId="1876E618" w14:textId="39B888DE" w:rsidR="006145B9" w:rsidRDefault="006145B9" w:rsidP="006145B9">
      <w:r>
        <w:t xml:space="preserve">Een index is de plek in een vector waar een bepaalde variabele staat. Zo is de waarde van de variabele </w:t>
      </w:r>
      <w:r>
        <w:rPr>
          <w:i/>
        </w:rPr>
        <w:t>vector</w:t>
      </w:r>
      <w:r>
        <w:t xml:space="preserve"> </w:t>
      </w:r>
      <w:r w:rsidRPr="006145B9">
        <w:t xml:space="preserve">in </w:t>
      </w:r>
      <w:r w:rsidRPr="006145B9">
        <w:fldChar w:fldCharType="begin"/>
      </w:r>
      <w:r w:rsidRPr="006145B9">
        <w:instrText xml:space="preserve"> REF _Ref475455962 \h  \* MERGEFORMAT </w:instrText>
      </w:r>
      <w:r w:rsidRPr="006145B9">
        <w:fldChar w:fldCharType="separate"/>
      </w:r>
      <w:r w:rsidR="001E49D3">
        <w:t>Figuur 29</w:t>
      </w:r>
      <w:r w:rsidRPr="006145B9">
        <w:fldChar w:fldCharType="end"/>
      </w:r>
      <w:r w:rsidRPr="006145B9">
        <w:t xml:space="preserve"> met index </w:t>
      </w:r>
      <w:r>
        <w:t xml:space="preserve">7  </w:t>
      </w:r>
      <w:r>
        <w:rPr>
          <w:rFonts w:ascii="Consolas" w:hAnsi="Consolas" w:cs="Consolas"/>
        </w:rPr>
        <w:t>’v</w:t>
      </w:r>
      <w:r w:rsidRPr="006145B9">
        <w:rPr>
          <w:rFonts w:ascii="Consolas" w:hAnsi="Consolas" w:cs="Consolas"/>
        </w:rPr>
        <w:t>ector(7)</w:t>
      </w:r>
      <w:r>
        <w:rPr>
          <w:rFonts w:ascii="Consolas" w:hAnsi="Consolas" w:cs="Consolas"/>
        </w:rPr>
        <w:t>’</w:t>
      </w:r>
      <w:r w:rsidRPr="006145B9">
        <w:t xml:space="preserve"> gelijk aan de waarde</w:t>
      </w:r>
      <w:del w:id="311" w:author="Faber, H." w:date="2017-09-25T13:41:00Z">
        <w:r w:rsidRPr="006145B9" w:rsidDel="00481D7E">
          <w:delText xml:space="preserve"> 7</w:delText>
        </w:r>
      </w:del>
      <w:commentRangeStart w:id="312"/>
      <w:ins w:id="313" w:author="Faber, H." w:date="2017-09-25T13:41:00Z">
        <w:r w:rsidR="00481D7E">
          <w:t>6</w:t>
        </w:r>
      </w:ins>
      <w:commentRangeEnd w:id="312"/>
      <w:ins w:id="314" w:author="Faber, H." w:date="2017-09-25T13:43:00Z">
        <w:r w:rsidR="00947AC7">
          <w:rPr>
            <w:rStyle w:val="CommentReference"/>
          </w:rPr>
          <w:commentReference w:id="312"/>
        </w:r>
      </w:ins>
      <w:r w:rsidRPr="006145B9">
        <w:t>.</w:t>
      </w:r>
      <w:r>
        <w:t xml:space="preserve">  Tevens kan met de index van een vector een bereik aan getallen worden opgevraagd:</w:t>
      </w:r>
    </w:p>
    <w:p w14:paraId="2465F1A6" w14:textId="77777777" w:rsidR="006145B9" w:rsidRDefault="006145B9" w:rsidP="006145B9">
      <w:pPr>
        <w:keepNext/>
        <w:jc w:val="center"/>
      </w:pPr>
      <w:r>
        <w:rPr>
          <w:noProof/>
          <w:lang w:val="en-US"/>
        </w:rPr>
        <w:lastRenderedPageBreak/>
        <w:drawing>
          <wp:inline distT="0" distB="0" distL="0" distR="0" wp14:anchorId="6322E891" wp14:editId="4D40FD1C">
            <wp:extent cx="4982270" cy="2838846"/>
            <wp:effectExtent l="0" t="0" r="889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vector-indices.PNG"/>
                    <pic:cNvPicPr/>
                  </pic:nvPicPr>
                  <pic:blipFill>
                    <a:blip r:embed="rId53">
                      <a:extLst>
                        <a:ext uri="{28A0092B-C50C-407E-A947-70E740481C1C}">
                          <a14:useLocalDpi xmlns:a14="http://schemas.microsoft.com/office/drawing/2010/main" val="0"/>
                        </a:ext>
                      </a:extLst>
                    </a:blip>
                    <a:stretch>
                      <a:fillRect/>
                    </a:stretch>
                  </pic:blipFill>
                  <pic:spPr>
                    <a:xfrm>
                      <a:off x="0" y="0"/>
                      <a:ext cx="4982270" cy="2838846"/>
                    </a:xfrm>
                    <a:prstGeom prst="rect">
                      <a:avLst/>
                    </a:prstGeom>
                  </pic:spPr>
                </pic:pic>
              </a:graphicData>
            </a:graphic>
          </wp:inline>
        </w:drawing>
      </w:r>
    </w:p>
    <w:p w14:paraId="75F4395B" w14:textId="77777777" w:rsidR="006145B9" w:rsidRDefault="006145B9" w:rsidP="006145B9">
      <w:pPr>
        <w:pStyle w:val="Caption"/>
        <w:jc w:val="center"/>
      </w:pPr>
      <w:bookmarkStart w:id="315" w:name="_Ref475722248"/>
      <w:r>
        <w:t xml:space="preserve">Figuur </w:t>
      </w:r>
      <w:fldSimple w:instr=" SEQ Figuur \* ARABIC ">
        <w:r w:rsidR="001E49D3">
          <w:rPr>
            <w:noProof/>
          </w:rPr>
          <w:t>30</w:t>
        </w:r>
      </w:fldSimple>
      <w:bookmarkEnd w:id="315"/>
      <w:r>
        <w:t xml:space="preserve">: In de eerste regel is een vector aangemaakt. In de tweede regel (begint met ‘&gt;&gt;’) zijn de eerste drie waarde van de vector geprint. </w:t>
      </w:r>
      <w:r w:rsidR="00336AEC">
        <w:t>In de laatste regel is iets bijzonders gebeurd. Zie voor uitleg de tekst.</w:t>
      </w:r>
    </w:p>
    <w:p w14:paraId="35493FE9" w14:textId="7F650903" w:rsidR="00336AEC" w:rsidRDefault="00336AEC" w:rsidP="00336AEC">
      <w:r>
        <w:t xml:space="preserve">In </w:t>
      </w:r>
      <w:r>
        <w:fldChar w:fldCharType="begin"/>
      </w:r>
      <w:r>
        <w:instrText xml:space="preserve"> REF _Ref475722248 \h </w:instrText>
      </w:r>
      <w:r>
        <w:fldChar w:fldCharType="separate"/>
      </w:r>
      <w:r w:rsidR="001E49D3">
        <w:t xml:space="preserve">Figuur </w:t>
      </w:r>
      <w:r w:rsidR="001E49D3">
        <w:rPr>
          <w:noProof/>
        </w:rPr>
        <w:t>30</w:t>
      </w:r>
      <w:r>
        <w:fldChar w:fldCharType="end"/>
      </w:r>
      <w:r>
        <w:t xml:space="preserve"> is in de laatste regel (die begint met ‘&gt;&gt;’) te zien dat</w:t>
      </w:r>
      <w:ins w:id="316" w:author="Faber, H." w:date="2017-09-25T13:44:00Z">
        <w:r w:rsidR="00947AC7">
          <w:t xml:space="preserve"> er in dit geval</w:t>
        </w:r>
      </w:ins>
      <w:del w:id="317" w:author="Faber, H." w:date="2017-09-25T13:45:00Z">
        <w:r w:rsidDel="00947AC7">
          <w:delText xml:space="preserve"> bij het opvragen van de waardes van een vector er niet</w:delText>
        </w:r>
      </w:del>
      <w:r>
        <w:t xml:space="preserve"> </w:t>
      </w:r>
      <w:ins w:id="318" w:author="Faber, H." w:date="2017-09-25T13:45:00Z">
        <w:r w:rsidR="00947AC7">
          <w:t xml:space="preserve">geen </w:t>
        </w:r>
      </w:ins>
      <w:r>
        <w:t xml:space="preserve">sprake is van een volgorde. Je kunt de elementen van een vector </w:t>
      </w:r>
      <w:del w:id="319" w:author="Faber, H." w:date="2017-09-25T13:45:00Z">
        <w:r w:rsidDel="00947AC7">
          <w:delText xml:space="preserve">ook </w:delText>
        </w:r>
      </w:del>
      <w:r>
        <w:t xml:space="preserve">in willekeurige volgorde ophalen. In de laatste regel is te zien dat de eerste drie elementen worden opgehaald en vervolgens het tweede tot en met het vijfde element. Het resultaat van deze regel code staat direct daaronder. </w:t>
      </w:r>
    </w:p>
    <w:p w14:paraId="56259E31" w14:textId="77777777" w:rsidR="00336AEC" w:rsidRDefault="00336AEC" w:rsidP="00336AEC">
      <w:pPr>
        <w:rPr>
          <w:color w:val="FF0000"/>
        </w:rPr>
      </w:pPr>
      <w:r>
        <w:rPr>
          <w:color w:val="FF0000"/>
        </w:rPr>
        <w:t>Wat in Matlab raar genoeg niet mogelijk is, is dit:</w:t>
      </w:r>
    </w:p>
    <w:p w14:paraId="7C32A1C0" w14:textId="77777777" w:rsidR="00336AEC" w:rsidRDefault="00336AEC" w:rsidP="00336AEC">
      <w:pPr>
        <w:keepNext/>
        <w:jc w:val="center"/>
      </w:pPr>
      <w:r>
        <w:rPr>
          <w:noProof/>
          <w:lang w:val="en-US"/>
        </w:rPr>
        <w:drawing>
          <wp:inline distT="0" distB="0" distL="0" distR="0" wp14:anchorId="513AF8D5" wp14:editId="5E68DF2A">
            <wp:extent cx="1857634" cy="2810267"/>
            <wp:effectExtent l="0" t="0" r="9525" b="9525"/>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vector-indices-sequence.PNG"/>
                    <pic:cNvPicPr/>
                  </pic:nvPicPr>
                  <pic:blipFill>
                    <a:blip r:embed="rId54">
                      <a:extLst>
                        <a:ext uri="{28A0092B-C50C-407E-A947-70E740481C1C}">
                          <a14:useLocalDpi xmlns:a14="http://schemas.microsoft.com/office/drawing/2010/main" val="0"/>
                        </a:ext>
                      </a:extLst>
                    </a:blip>
                    <a:stretch>
                      <a:fillRect/>
                    </a:stretch>
                  </pic:blipFill>
                  <pic:spPr>
                    <a:xfrm>
                      <a:off x="0" y="0"/>
                      <a:ext cx="1857634" cy="2810267"/>
                    </a:xfrm>
                    <a:prstGeom prst="rect">
                      <a:avLst/>
                    </a:prstGeom>
                  </pic:spPr>
                </pic:pic>
              </a:graphicData>
            </a:graphic>
          </wp:inline>
        </w:drawing>
      </w:r>
    </w:p>
    <w:p w14:paraId="3D744ECB" w14:textId="33CDDFCA" w:rsidR="00336AEC" w:rsidRDefault="00336AEC" w:rsidP="00336AEC">
      <w:pPr>
        <w:pStyle w:val="Caption"/>
        <w:jc w:val="center"/>
      </w:pPr>
      <w:r>
        <w:t xml:space="preserve">Figuur </w:t>
      </w:r>
      <w:fldSimple w:instr=" SEQ Figuur \* ARABIC ">
        <w:r w:rsidR="001E49D3">
          <w:rPr>
            <w:noProof/>
          </w:rPr>
          <w:t>31</w:t>
        </w:r>
      </w:fldSimple>
      <w:r>
        <w:t>: In Matlab is niet alles mogelijk. Als met behulp van de colon-operator (:) een sequentie wordt gegen</w:t>
      </w:r>
      <w:r w:rsidR="00176FFE">
        <w:t>er</w:t>
      </w:r>
      <w:r>
        <w:t>eerd dan moet dit een oplopende sequentie zijn. Dus de getallen moeten steeds groter worden. In elk ander geval is het resultaat een lege matrix.</w:t>
      </w:r>
    </w:p>
    <w:p w14:paraId="31FF87F5" w14:textId="422B70D2" w:rsidR="00601E05" w:rsidRDefault="00A57DE8" w:rsidP="001E26A2">
      <w:r>
        <w:t>Je denkt nu, wat is hier handig aan? Eerlijk gezegd</w:t>
      </w:r>
      <w:ins w:id="320" w:author="Faber, H." w:date="2017-09-25T13:45:00Z">
        <w:r w:rsidR="00947AC7">
          <w:t>,</w:t>
        </w:r>
      </w:ins>
      <w:r>
        <w:t xml:space="preserve"> nog niet heel veel. De volgende sectie laat zien waarom numerieke vectoren</w:t>
      </w:r>
      <w:ins w:id="321" w:author="Faber, H." w:date="2017-09-25T13:45:00Z">
        <w:r w:rsidR="00947AC7">
          <w:t xml:space="preserve"> toch</w:t>
        </w:r>
      </w:ins>
      <w:r>
        <w:t xml:space="preserve"> handig zijn. </w:t>
      </w:r>
    </w:p>
    <w:p w14:paraId="330F7D0C" w14:textId="77777777" w:rsidR="00E54A44" w:rsidRDefault="00E54A44" w:rsidP="001E26A2">
      <w:pPr>
        <w:rPr>
          <w:b/>
        </w:rPr>
      </w:pPr>
      <w:r>
        <w:rPr>
          <w:b/>
        </w:rPr>
        <w:t xml:space="preserve">Typ de code </w:t>
      </w:r>
      <w:r w:rsidRPr="00E54A44">
        <w:rPr>
          <w:b/>
        </w:rPr>
        <w:t xml:space="preserve">van </w:t>
      </w:r>
      <w:r w:rsidRPr="00E54A44">
        <w:rPr>
          <w:b/>
        </w:rPr>
        <w:fldChar w:fldCharType="begin"/>
      </w:r>
      <w:r w:rsidRPr="00E54A44">
        <w:rPr>
          <w:b/>
        </w:rPr>
        <w:instrText xml:space="preserve"> REF _Ref475722248 \h  \* MERGEFORMAT </w:instrText>
      </w:r>
      <w:r w:rsidRPr="00E54A44">
        <w:rPr>
          <w:b/>
        </w:rPr>
      </w:r>
      <w:r w:rsidRPr="00E54A44">
        <w:rPr>
          <w:b/>
        </w:rPr>
        <w:fldChar w:fldCharType="separate"/>
      </w:r>
      <w:r w:rsidR="001E49D3" w:rsidRPr="001E49D3">
        <w:rPr>
          <w:b/>
        </w:rPr>
        <w:t xml:space="preserve">Figuur </w:t>
      </w:r>
      <w:r w:rsidR="001E49D3" w:rsidRPr="001E49D3">
        <w:rPr>
          <w:b/>
          <w:noProof/>
        </w:rPr>
        <w:t>30</w:t>
      </w:r>
      <w:r w:rsidRPr="00E54A44">
        <w:rPr>
          <w:b/>
        </w:rPr>
        <w:fldChar w:fldCharType="end"/>
      </w:r>
      <w:r w:rsidRPr="00E54A44">
        <w:rPr>
          <w:b/>
        </w:rPr>
        <w:t xml:space="preserve"> over en</w:t>
      </w:r>
      <w:r>
        <w:rPr>
          <w:b/>
        </w:rPr>
        <w:t xml:space="preserve"> voer de code uit in Matlab.</w:t>
      </w:r>
    </w:p>
    <w:p w14:paraId="743D144A" w14:textId="77777777" w:rsidR="00A57DE8" w:rsidRDefault="00A57DE8" w:rsidP="00A57DE8">
      <w:pPr>
        <w:pStyle w:val="Heading2"/>
      </w:pPr>
      <w:bookmarkStart w:id="322" w:name="_Toc492041780"/>
      <w:r>
        <w:lastRenderedPageBreak/>
        <w:t>Vectoren optellen</w:t>
      </w:r>
      <w:bookmarkEnd w:id="322"/>
    </w:p>
    <w:p w14:paraId="66406067" w14:textId="77777777" w:rsidR="00A57DE8" w:rsidRDefault="00A57DE8" w:rsidP="00A57DE8">
      <w:r>
        <w:t xml:space="preserve">Je hebt eerder al getallen bij elkaar opgeteld. Maar in Matlab kunnen we ook vectoren bij elkaar optellen. Eerder heb je al gezien dat we dat hebben geprobeerd bij strings in </w:t>
      </w:r>
      <w:r>
        <w:fldChar w:fldCharType="begin"/>
      </w:r>
      <w:r>
        <w:instrText xml:space="preserve"> REF _Ref475451339 \h </w:instrText>
      </w:r>
      <w:r>
        <w:fldChar w:fldCharType="separate"/>
      </w:r>
      <w:r w:rsidR="001E49D3">
        <w:t xml:space="preserve">Figuur </w:t>
      </w:r>
      <w:r w:rsidR="001E49D3">
        <w:rPr>
          <w:noProof/>
        </w:rPr>
        <w:t>23</w:t>
      </w:r>
      <w:r>
        <w:fldChar w:fldCharType="end"/>
      </w:r>
      <w:r>
        <w:t xml:space="preserve">. Dat ging daar mis omdat de strings verschillende lengtes hadden. </w:t>
      </w:r>
    </w:p>
    <w:p w14:paraId="4EBF43A2" w14:textId="77777777" w:rsidR="00902C38" w:rsidRDefault="00902C38" w:rsidP="00902C38">
      <w:pPr>
        <w:pStyle w:val="Heading3"/>
      </w:pPr>
      <w:bookmarkStart w:id="323" w:name="_Toc492041781"/>
      <w:r>
        <w:t>Genereren van een numerieke vector</w:t>
      </w:r>
      <w:bookmarkEnd w:id="323"/>
    </w:p>
    <w:p w14:paraId="1A926D21" w14:textId="77777777" w:rsidR="00A57DE8" w:rsidRDefault="00A57DE8" w:rsidP="00A57DE8">
      <w:r>
        <w:t xml:space="preserve">Je kunt in Matlab snel een vector maken zoals in </w:t>
      </w:r>
      <w:r>
        <w:rPr>
          <w:b/>
        </w:rPr>
        <w:fldChar w:fldCharType="begin"/>
      </w:r>
      <w:r>
        <w:rPr>
          <w:b/>
        </w:rPr>
        <w:instrText xml:space="preserve"> REF _Ref475455962 \h </w:instrText>
      </w:r>
      <w:r>
        <w:rPr>
          <w:b/>
        </w:rPr>
      </w:r>
      <w:r>
        <w:rPr>
          <w:b/>
        </w:rPr>
        <w:fldChar w:fldCharType="separate"/>
      </w:r>
      <w:r w:rsidR="001E49D3">
        <w:t xml:space="preserve">Figuur </w:t>
      </w:r>
      <w:r w:rsidR="001E49D3">
        <w:rPr>
          <w:noProof/>
        </w:rPr>
        <w:t>29</w:t>
      </w:r>
      <w:r>
        <w:rPr>
          <w:b/>
        </w:rPr>
        <w:fldChar w:fldCharType="end"/>
      </w:r>
      <w:r>
        <w:rPr>
          <w:b/>
        </w:rPr>
        <w:t xml:space="preserve"> </w:t>
      </w:r>
      <w:r>
        <w:t>door de volgende code:</w:t>
      </w:r>
    </w:p>
    <w:p w14:paraId="7E714534" w14:textId="77777777" w:rsidR="00A57DE8" w:rsidRDefault="00A57DE8" w:rsidP="00A57DE8">
      <w:pPr>
        <w:keepNext/>
        <w:jc w:val="center"/>
      </w:pPr>
      <w:r>
        <w:rPr>
          <w:noProof/>
          <w:lang w:val="en-US"/>
        </w:rPr>
        <w:drawing>
          <wp:inline distT="0" distB="0" distL="0" distR="0" wp14:anchorId="78463BA6" wp14:editId="396B5700">
            <wp:extent cx="4267796" cy="952633"/>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ector-snel.PNG"/>
                    <pic:cNvPicPr/>
                  </pic:nvPicPr>
                  <pic:blipFill>
                    <a:blip r:embed="rId55">
                      <a:extLst>
                        <a:ext uri="{28A0092B-C50C-407E-A947-70E740481C1C}">
                          <a14:useLocalDpi xmlns:a14="http://schemas.microsoft.com/office/drawing/2010/main" val="0"/>
                        </a:ext>
                      </a:extLst>
                    </a:blip>
                    <a:stretch>
                      <a:fillRect/>
                    </a:stretch>
                  </pic:blipFill>
                  <pic:spPr>
                    <a:xfrm>
                      <a:off x="0" y="0"/>
                      <a:ext cx="4267796" cy="952633"/>
                    </a:xfrm>
                    <a:prstGeom prst="rect">
                      <a:avLst/>
                    </a:prstGeom>
                  </pic:spPr>
                </pic:pic>
              </a:graphicData>
            </a:graphic>
          </wp:inline>
        </w:drawing>
      </w:r>
    </w:p>
    <w:p w14:paraId="5A78E143" w14:textId="77777777" w:rsidR="00A57DE8" w:rsidRDefault="00A57DE8" w:rsidP="00A57DE8">
      <w:pPr>
        <w:pStyle w:val="Caption"/>
        <w:jc w:val="center"/>
      </w:pPr>
      <w:bookmarkStart w:id="324" w:name="_Ref475459027"/>
      <w:r>
        <w:t xml:space="preserve">Figuur </w:t>
      </w:r>
      <w:fldSimple w:instr=" SEQ Figuur \* ARABIC ">
        <w:r w:rsidR="001E49D3">
          <w:rPr>
            <w:noProof/>
          </w:rPr>
          <w:t>32</w:t>
        </w:r>
      </w:fldSimple>
      <w:bookmarkEnd w:id="324"/>
      <w:r>
        <w:t>: vector snel aanmaken</w:t>
      </w:r>
    </w:p>
    <w:p w14:paraId="6A66AD77" w14:textId="721313D0" w:rsidR="00A57DE8" w:rsidRDefault="00A57DE8" w:rsidP="00A57DE8">
      <w:r>
        <w:t xml:space="preserve">De </w:t>
      </w:r>
      <w:r w:rsidRPr="00A57DE8">
        <w:rPr>
          <w:b/>
          <w:sz w:val="36"/>
        </w:rPr>
        <w:t>:</w:t>
      </w:r>
      <w:r>
        <w:rPr>
          <w:sz w:val="36"/>
        </w:rPr>
        <w:t xml:space="preserve"> </w:t>
      </w:r>
      <w:r>
        <w:t>operator (in het Engels: de colon operator genoemd</w:t>
      </w:r>
      <w:ins w:id="325" w:author="Faber, H." w:date="2017-09-25T13:46:00Z">
        <w:r w:rsidR="00947AC7">
          <w:t>, onthoud dit goed, want je zult de term ‘colon</w:t>
        </w:r>
      </w:ins>
      <w:ins w:id="326" w:author="Faber, H." w:date="2017-09-25T13:47:00Z">
        <w:r w:rsidR="00947AC7">
          <w:t>’ regelmatig tegenkomen in foutmeldingen</w:t>
        </w:r>
      </w:ins>
      <w:r>
        <w:t xml:space="preserve">) wordt net als de blokhaken-operator gebruikt om een vector aan te maken. </w:t>
      </w:r>
      <w:commentRangeStart w:id="327"/>
      <w:r>
        <w:t>Echter, wordt de colon operator gebruikt</w:t>
      </w:r>
      <w:commentRangeEnd w:id="327"/>
      <w:r w:rsidR="00947AC7">
        <w:rPr>
          <w:rStyle w:val="CommentReference"/>
        </w:rPr>
        <w:commentReference w:id="327"/>
      </w:r>
      <w:r>
        <w:t xml:space="preserve"> om </w:t>
      </w:r>
      <w:del w:id="328" w:author="Faber, H." w:date="2017-09-25T13:49:00Z">
        <w:r w:rsidDel="00947AC7">
          <w:delText xml:space="preserve">enkel </w:delText>
        </w:r>
      </w:del>
      <w:ins w:id="329" w:author="Faber, H." w:date="2017-09-25T13:49:00Z">
        <w:r w:rsidR="00947AC7">
          <w:t xml:space="preserve">alleen </w:t>
        </w:r>
      </w:ins>
      <w:r>
        <w:t>numerieke vectoren</w:t>
      </w:r>
      <w:r w:rsidR="00A14C2D">
        <w:rPr>
          <w:rStyle w:val="FootnoteReference"/>
        </w:rPr>
        <w:footnoteReference w:id="6"/>
      </w:r>
      <w:r>
        <w:t xml:space="preserve"> aan te maken. </w:t>
      </w:r>
    </w:p>
    <w:p w14:paraId="00199E2D" w14:textId="397F4B27" w:rsidR="00A57DE8" w:rsidRDefault="00A57DE8" w:rsidP="00A57DE8">
      <w:pPr>
        <w:rPr>
          <w:b/>
          <w:i/>
        </w:rPr>
      </w:pPr>
      <w:r>
        <w:rPr>
          <w:b/>
        </w:rPr>
        <w:t xml:space="preserve">Maak in Matlab een vector aan zoals </w:t>
      </w:r>
      <w:r w:rsidRPr="00E54A44">
        <w:rPr>
          <w:b/>
        </w:rPr>
        <w:t xml:space="preserve">in </w:t>
      </w:r>
      <w:r w:rsidRPr="00E54A44">
        <w:rPr>
          <w:b/>
        </w:rPr>
        <w:fldChar w:fldCharType="begin"/>
      </w:r>
      <w:r w:rsidRPr="00E54A44">
        <w:rPr>
          <w:b/>
        </w:rPr>
        <w:instrText xml:space="preserve"> REF _Ref475459027 \h </w:instrText>
      </w:r>
      <w:r w:rsidR="00E54A44" w:rsidRPr="00E54A44">
        <w:rPr>
          <w:b/>
        </w:rPr>
        <w:instrText xml:space="preserve"> \* MERGEFORMAT </w:instrText>
      </w:r>
      <w:r w:rsidRPr="00E54A44">
        <w:rPr>
          <w:b/>
        </w:rPr>
      </w:r>
      <w:r w:rsidRPr="00E54A44">
        <w:rPr>
          <w:b/>
        </w:rPr>
        <w:fldChar w:fldCharType="separate"/>
      </w:r>
      <w:r w:rsidR="001E49D3" w:rsidRPr="001E49D3">
        <w:rPr>
          <w:b/>
        </w:rPr>
        <w:t xml:space="preserve">Figuur </w:t>
      </w:r>
      <w:r w:rsidR="001E49D3" w:rsidRPr="001E49D3">
        <w:rPr>
          <w:b/>
          <w:noProof/>
        </w:rPr>
        <w:t>32</w:t>
      </w:r>
      <w:r w:rsidRPr="00E54A44">
        <w:rPr>
          <w:b/>
        </w:rPr>
        <w:fldChar w:fldCharType="end"/>
      </w:r>
      <w:r w:rsidRPr="00E54A44">
        <w:rPr>
          <w:b/>
        </w:rPr>
        <w:t xml:space="preserve"> stop</w:t>
      </w:r>
      <w:r>
        <w:rPr>
          <w:b/>
        </w:rPr>
        <w:t xml:space="preserve"> deze in een variabele met de naam </w:t>
      </w:r>
      <w:r>
        <w:rPr>
          <w:b/>
          <w:i/>
        </w:rPr>
        <w:t>vector1</w:t>
      </w:r>
      <w:ins w:id="330" w:author="Faber, H." w:date="2017-09-25T14:05:00Z">
        <w:r w:rsidR="00FD19BA">
          <w:rPr>
            <w:b/>
            <w:i/>
          </w:rPr>
          <w:t>.</w:t>
        </w:r>
      </w:ins>
    </w:p>
    <w:p w14:paraId="71D5E60F" w14:textId="77777777" w:rsidR="00A57DE8" w:rsidRDefault="00A57DE8" w:rsidP="00A57DE8">
      <w:pPr>
        <w:rPr>
          <w:b/>
        </w:rPr>
      </w:pPr>
      <w:r>
        <w:rPr>
          <w:b/>
        </w:rPr>
        <w:t xml:space="preserve">Maak in Matlab als volgt een tweede vector aan genaamd </w:t>
      </w:r>
      <w:r>
        <w:rPr>
          <w:b/>
          <w:i/>
        </w:rPr>
        <w:t>vector2</w:t>
      </w:r>
      <w:r>
        <w:rPr>
          <w:b/>
        </w:rPr>
        <w:t xml:space="preserve"> aan: vector2 = vector1;</w:t>
      </w:r>
    </w:p>
    <w:p w14:paraId="35E7B2C1" w14:textId="77777777" w:rsidR="00A57DE8" w:rsidRDefault="00A57DE8" w:rsidP="00A57DE8">
      <w:pPr>
        <w:rPr>
          <w:b/>
        </w:rPr>
      </w:pPr>
      <w:r>
        <w:rPr>
          <w:b/>
        </w:rPr>
        <w:t xml:space="preserve">Controleer de inhoud van de twee </w:t>
      </w:r>
      <w:commentRangeStart w:id="331"/>
      <w:r>
        <w:rPr>
          <w:b/>
        </w:rPr>
        <w:t>verschillende</w:t>
      </w:r>
      <w:commentRangeEnd w:id="331"/>
      <w:r w:rsidR="00FD19BA">
        <w:rPr>
          <w:rStyle w:val="CommentReference"/>
        </w:rPr>
        <w:commentReference w:id="331"/>
      </w:r>
      <w:r>
        <w:rPr>
          <w:b/>
        </w:rPr>
        <w:t xml:space="preserve"> vectoren </w:t>
      </w:r>
    </w:p>
    <w:p w14:paraId="14C16D8F" w14:textId="77777777" w:rsidR="00E33593" w:rsidRDefault="00E33593" w:rsidP="00E33593">
      <w:pPr>
        <w:pStyle w:val="Heading3"/>
      </w:pPr>
      <w:bookmarkStart w:id="332" w:name="_Toc492041782"/>
      <w:r>
        <w:t>Optellen van vectoren</w:t>
      </w:r>
      <w:bookmarkEnd w:id="332"/>
    </w:p>
    <w:p w14:paraId="5B94B973" w14:textId="5A541A72" w:rsidR="00A57DE8" w:rsidRDefault="00A57DE8" w:rsidP="00A57DE8">
      <w:r>
        <w:t xml:space="preserve">Als het goed is, heb je in de gaten dat in de variabele </w:t>
      </w:r>
      <w:r>
        <w:rPr>
          <w:i/>
        </w:rPr>
        <w:t>vector1</w:t>
      </w:r>
      <w:r>
        <w:t xml:space="preserve"> en </w:t>
      </w:r>
      <w:r>
        <w:rPr>
          <w:i/>
        </w:rPr>
        <w:t xml:space="preserve">vector2 </w:t>
      </w:r>
      <w:r>
        <w:t>exact dezelfde waardes zitten. Als vectoren dezelfde lengte hebben</w:t>
      </w:r>
      <w:ins w:id="333" w:author="Faber, H." w:date="2017-09-25T14:05:00Z">
        <w:r w:rsidR="00FD19BA">
          <w:t>,</w:t>
        </w:r>
      </w:ins>
      <w:r>
        <w:t xml:space="preserve"> dan kan de vector worden opgeteld. In ons geval kan dat als volgt:</w:t>
      </w:r>
    </w:p>
    <w:p w14:paraId="739B5AF3" w14:textId="77777777" w:rsidR="00A57DE8" w:rsidRDefault="00A57DE8" w:rsidP="00A57DE8">
      <w:pPr>
        <w:keepNext/>
        <w:jc w:val="center"/>
      </w:pPr>
      <w:r>
        <w:rPr>
          <w:noProof/>
          <w:lang w:val="en-US"/>
        </w:rPr>
        <w:drawing>
          <wp:inline distT="0" distB="0" distL="0" distR="0" wp14:anchorId="65F5730A" wp14:editId="144B30E2">
            <wp:extent cx="3771900" cy="2293723"/>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ector-optellen.PNG"/>
                    <pic:cNvPicPr/>
                  </pic:nvPicPr>
                  <pic:blipFill>
                    <a:blip r:embed="rId56">
                      <a:extLst>
                        <a:ext uri="{28A0092B-C50C-407E-A947-70E740481C1C}">
                          <a14:useLocalDpi xmlns:a14="http://schemas.microsoft.com/office/drawing/2010/main" val="0"/>
                        </a:ext>
                      </a:extLst>
                    </a:blip>
                    <a:stretch>
                      <a:fillRect/>
                    </a:stretch>
                  </pic:blipFill>
                  <pic:spPr>
                    <a:xfrm>
                      <a:off x="0" y="0"/>
                      <a:ext cx="3779328" cy="2298240"/>
                    </a:xfrm>
                    <a:prstGeom prst="rect">
                      <a:avLst/>
                    </a:prstGeom>
                  </pic:spPr>
                </pic:pic>
              </a:graphicData>
            </a:graphic>
          </wp:inline>
        </w:drawing>
      </w:r>
    </w:p>
    <w:p w14:paraId="29FD04E1" w14:textId="77777777" w:rsidR="00A57DE8" w:rsidRDefault="00A57DE8" w:rsidP="00A57DE8">
      <w:pPr>
        <w:pStyle w:val="Caption"/>
        <w:jc w:val="center"/>
      </w:pPr>
      <w:bookmarkStart w:id="334" w:name="_Ref475459143"/>
      <w:r>
        <w:t xml:space="preserve">Figuur </w:t>
      </w:r>
      <w:fldSimple w:instr=" SEQ Figuur \* ARABIC ">
        <w:r w:rsidR="001E49D3">
          <w:rPr>
            <w:noProof/>
          </w:rPr>
          <w:t>33</w:t>
        </w:r>
      </w:fldSimple>
      <w:bookmarkEnd w:id="334"/>
      <w:r>
        <w:t>: vectoren bij elkaar optellen.</w:t>
      </w:r>
    </w:p>
    <w:p w14:paraId="6AB0F517" w14:textId="51B5F4BF" w:rsidR="00A57DE8" w:rsidRDefault="00A57DE8" w:rsidP="00A57DE8">
      <w:r>
        <w:t xml:space="preserve">In </w:t>
      </w:r>
      <w:r>
        <w:fldChar w:fldCharType="begin"/>
      </w:r>
      <w:r>
        <w:instrText xml:space="preserve"> REF _Ref475459143 \h </w:instrText>
      </w:r>
      <w:r>
        <w:fldChar w:fldCharType="separate"/>
      </w:r>
      <w:r w:rsidR="001E49D3">
        <w:t xml:space="preserve">Figuur </w:t>
      </w:r>
      <w:r w:rsidR="001E49D3">
        <w:rPr>
          <w:noProof/>
        </w:rPr>
        <w:t>33</w:t>
      </w:r>
      <w:r>
        <w:fldChar w:fldCharType="end"/>
      </w:r>
      <w:r>
        <w:t xml:space="preserve"> zijn twee vectoren bij elkaar opgeteld. Wat valt op? Elk element van de vector1 is bij hetzelfde element van vector2 opgeteld. Dit noemen we een </w:t>
      </w:r>
      <w:r w:rsidRPr="006F67AB">
        <w:rPr>
          <w:i/>
        </w:rPr>
        <w:t xml:space="preserve">pair-wise </w:t>
      </w:r>
      <w:r w:rsidR="00B7021B" w:rsidRPr="006F67AB">
        <w:rPr>
          <w:i/>
        </w:rPr>
        <w:t>addition</w:t>
      </w:r>
      <w:r w:rsidR="00B7021B">
        <w:t xml:space="preserve"> </w:t>
      </w:r>
      <w:r w:rsidR="006F67AB">
        <w:t>operatie</w:t>
      </w:r>
      <w:r w:rsidR="00B7021B">
        <w:t>. Elke vector-</w:t>
      </w:r>
      <w:r w:rsidR="00B7021B">
        <w:lastRenderedPageBreak/>
        <w:t>element paar is bij elkaar opgeteld.</w:t>
      </w:r>
      <w:ins w:id="335" w:author="Faber, H." w:date="2017-09-25T14:06:00Z">
        <w:r w:rsidR="00FD19BA">
          <w:t xml:space="preserve"> Nu zie je waarom vectoren zo handig zijn. Met 1 optelling kan je een heleboel getallen tegelijk optellen.</w:t>
        </w:r>
      </w:ins>
    </w:p>
    <w:p w14:paraId="21B76CE4" w14:textId="77777777" w:rsidR="00B7021B" w:rsidRDefault="00B7021B" w:rsidP="00A57DE8">
      <w:r>
        <w:rPr>
          <w:i/>
        </w:rPr>
        <w:t>Kunnen we dit ook voor aftrekken, vermenigvuldigen en delen doen?</w:t>
      </w:r>
    </w:p>
    <w:p w14:paraId="14D93222" w14:textId="77777777" w:rsidR="00B7021B" w:rsidRDefault="00B7021B" w:rsidP="00A57DE8">
      <w:r>
        <w:rPr>
          <w:b/>
        </w:rPr>
        <w:t>Trek de vectoren van elkaar af in Matlab</w:t>
      </w:r>
    </w:p>
    <w:p w14:paraId="6B650AE1" w14:textId="34F4F8EC" w:rsidR="006F67AB" w:rsidRDefault="00B7021B" w:rsidP="00A57DE8">
      <w:pPr>
        <w:rPr>
          <w:i/>
        </w:rPr>
      </w:pPr>
      <w:r>
        <w:rPr>
          <w:i/>
        </w:rPr>
        <w:t>Wat laat het resultaat ans zien?</w:t>
      </w:r>
      <w:r w:rsidR="006F67AB">
        <w:rPr>
          <w:i/>
        </w:rPr>
        <w:t xml:space="preserve"> Gebruik de </w:t>
      </w:r>
      <w:r w:rsidR="0038297A">
        <w:rPr>
          <w:i/>
        </w:rPr>
        <w:t>Work</w:t>
      </w:r>
      <w:del w:id="336" w:author="Faber, H." w:date="2017-09-25T14:06:00Z">
        <w:r w:rsidR="0038297A" w:rsidDel="00FD19BA">
          <w:rPr>
            <w:i/>
          </w:rPr>
          <w:delText xml:space="preserve"> S</w:delText>
        </w:r>
      </w:del>
      <w:ins w:id="337" w:author="Faber, H." w:date="2017-09-25T14:06:00Z">
        <w:r w:rsidR="00FD19BA">
          <w:rPr>
            <w:i/>
          </w:rPr>
          <w:t>s</w:t>
        </w:r>
      </w:ins>
      <w:r w:rsidR="0038297A">
        <w:rPr>
          <w:i/>
        </w:rPr>
        <w:t>pace</w:t>
      </w:r>
      <w:r w:rsidR="006F67AB">
        <w:rPr>
          <w:i/>
        </w:rPr>
        <w:t>.</w:t>
      </w:r>
    </w:p>
    <w:p w14:paraId="1E5F5359" w14:textId="77777777" w:rsidR="00E54A44" w:rsidRDefault="00E54A44" w:rsidP="00081B1E">
      <w:pPr>
        <w:pStyle w:val="Heading2"/>
        <w:numPr>
          <w:ilvl w:val="0"/>
          <w:numId w:val="0"/>
        </w:numPr>
        <w:ind w:left="576" w:hanging="576"/>
      </w:pPr>
    </w:p>
    <w:p w14:paraId="4A0D4FAE" w14:textId="77777777" w:rsidR="006F67AB" w:rsidRPr="00081B1E" w:rsidRDefault="006F67AB" w:rsidP="006F67AB">
      <w:pPr>
        <w:pStyle w:val="Heading2"/>
        <w:rPr>
          <w:lang w:val="en-US"/>
        </w:rPr>
      </w:pPr>
      <w:bookmarkStart w:id="338" w:name="_Toc492041783"/>
      <w:r w:rsidRPr="00081B1E">
        <w:rPr>
          <w:lang w:val="en-US"/>
        </w:rPr>
        <w:t>Element-by-Element vector operaties</w:t>
      </w:r>
      <w:bookmarkEnd w:id="338"/>
    </w:p>
    <w:p w14:paraId="7BB69196" w14:textId="77777777" w:rsidR="00B7021B" w:rsidRDefault="00B7021B" w:rsidP="00A57DE8">
      <w:r>
        <w:t>Je kunt elke vector vermenigvuldigen met een getal:</w:t>
      </w:r>
    </w:p>
    <w:p w14:paraId="25FC1D5B" w14:textId="77777777" w:rsidR="00B7021B" w:rsidRDefault="00B7021B" w:rsidP="00B7021B">
      <w:pPr>
        <w:keepNext/>
        <w:jc w:val="center"/>
      </w:pPr>
      <w:r>
        <w:rPr>
          <w:noProof/>
          <w:lang w:val="en-US"/>
        </w:rPr>
        <w:drawing>
          <wp:inline distT="0" distB="0" distL="0" distR="0" wp14:anchorId="239F174F" wp14:editId="294DF6EF">
            <wp:extent cx="3733800" cy="835302"/>
            <wp:effectExtent l="0" t="0" r="0" b="317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ector-maalgetal.PNG"/>
                    <pic:cNvPicPr/>
                  </pic:nvPicPr>
                  <pic:blipFill>
                    <a:blip r:embed="rId57">
                      <a:extLst>
                        <a:ext uri="{28A0092B-C50C-407E-A947-70E740481C1C}">
                          <a14:useLocalDpi xmlns:a14="http://schemas.microsoft.com/office/drawing/2010/main" val="0"/>
                        </a:ext>
                      </a:extLst>
                    </a:blip>
                    <a:stretch>
                      <a:fillRect/>
                    </a:stretch>
                  </pic:blipFill>
                  <pic:spPr>
                    <a:xfrm>
                      <a:off x="0" y="0"/>
                      <a:ext cx="3782119" cy="846112"/>
                    </a:xfrm>
                    <a:prstGeom prst="rect">
                      <a:avLst/>
                    </a:prstGeom>
                  </pic:spPr>
                </pic:pic>
              </a:graphicData>
            </a:graphic>
          </wp:inline>
        </w:drawing>
      </w:r>
    </w:p>
    <w:p w14:paraId="53FEFB42" w14:textId="77777777" w:rsidR="00B7021B" w:rsidRDefault="00B7021B" w:rsidP="00B7021B">
      <w:pPr>
        <w:pStyle w:val="Caption"/>
        <w:jc w:val="center"/>
      </w:pPr>
      <w:r>
        <w:t xml:space="preserve">Figuur </w:t>
      </w:r>
      <w:fldSimple w:instr=" SEQ Figuur \* ARABIC ">
        <w:r w:rsidR="001E49D3">
          <w:rPr>
            <w:noProof/>
          </w:rPr>
          <w:t>34</w:t>
        </w:r>
      </w:fldSimple>
      <w:r>
        <w:t>: vector maal een getal, elk element van de vector wordt met de waarde 3 vermenigvuldigt.</w:t>
      </w:r>
    </w:p>
    <w:p w14:paraId="77F9EC96" w14:textId="77777777" w:rsidR="001F2123" w:rsidRDefault="001F2123" w:rsidP="001F2123">
      <w:pPr>
        <w:rPr>
          <w:b/>
        </w:rPr>
      </w:pPr>
    </w:p>
    <w:p w14:paraId="49F63FFC" w14:textId="34FE4B27" w:rsidR="001F2123" w:rsidRDefault="001F2123" w:rsidP="001F2123">
      <w:pPr>
        <w:rPr>
          <w:b/>
        </w:rPr>
      </w:pPr>
      <w:r>
        <w:rPr>
          <w:b/>
        </w:rPr>
        <w:t>Probeer dit zelf in Matlab met een andere waarde</w:t>
      </w:r>
      <w:ins w:id="339" w:author="Faber, H." w:date="2017-09-25T14:07:00Z">
        <w:r w:rsidR="00FD19BA">
          <w:rPr>
            <w:b/>
          </w:rPr>
          <w:t>.</w:t>
        </w:r>
      </w:ins>
    </w:p>
    <w:p w14:paraId="07018C61" w14:textId="72F7B335" w:rsidR="001F2123" w:rsidRDefault="001F2123" w:rsidP="001F2123">
      <w:r>
        <w:t xml:space="preserve">Dit zorgt dat elk element van </w:t>
      </w:r>
      <w:r w:rsidR="00731FB1">
        <w:t>een vector wordt vermenigvuldigd</w:t>
      </w:r>
      <w:r>
        <w:t xml:space="preserve"> met dat getal. Dit kun je ook doen voor het optellen van een getal. </w:t>
      </w:r>
    </w:p>
    <w:p w14:paraId="617312F1" w14:textId="77777777" w:rsidR="001F2123" w:rsidRDefault="001F2123" w:rsidP="001F2123">
      <w:r>
        <w:t xml:space="preserve">Je kunt dit ook doen voor het optellen van een getal bij een vector. </w:t>
      </w:r>
    </w:p>
    <w:p w14:paraId="16AAA01D" w14:textId="77777777" w:rsidR="001F2123" w:rsidRDefault="001F2123" w:rsidP="001F2123">
      <w:pPr>
        <w:rPr>
          <w:b/>
        </w:rPr>
      </w:pPr>
      <w:r>
        <w:rPr>
          <w:b/>
        </w:rPr>
        <w:t>Typ in Matlab: ‘vectorNieuw = vector1 + 100’</w:t>
      </w:r>
    </w:p>
    <w:tbl>
      <w:tblPr>
        <w:tblStyle w:val="TableGrid"/>
        <w:tblW w:w="0" w:type="auto"/>
        <w:tblLook w:val="04A0" w:firstRow="1" w:lastRow="0" w:firstColumn="1" w:lastColumn="0" w:noHBand="0" w:noVBand="1"/>
      </w:tblPr>
      <w:tblGrid>
        <w:gridCol w:w="9062"/>
      </w:tblGrid>
      <w:tr w:rsidR="001F2123" w:rsidRPr="006F67AB" w14:paraId="17B01AA1" w14:textId="77777777" w:rsidTr="00D75B78">
        <w:tc>
          <w:tcPr>
            <w:tcW w:w="9062" w:type="dxa"/>
            <w:shd w:val="clear" w:color="auto" w:fill="D9D9D9" w:themeFill="background1" w:themeFillShade="D9"/>
          </w:tcPr>
          <w:p w14:paraId="2ACD35FA" w14:textId="77777777" w:rsidR="001F2123" w:rsidRPr="006F67AB" w:rsidRDefault="001F2123" w:rsidP="00D75B78">
            <w:pPr>
              <w:rPr>
                <w:rFonts w:eastAsia="Times New Roman" w:cs="Times New Roman"/>
              </w:rPr>
            </w:pPr>
          </w:p>
          <w:p w14:paraId="1D9C8F90" w14:textId="1A95F3B5" w:rsidR="001F2123" w:rsidRPr="00225E7B" w:rsidRDefault="001F2123" w:rsidP="00D75B78">
            <w:pPr>
              <w:rPr>
                <w:i/>
              </w:rPr>
            </w:pPr>
            <w:r w:rsidRPr="00225E7B">
              <w:rPr>
                <w:i/>
              </w:rPr>
              <w:t>Wat valt op?</w:t>
            </w:r>
            <w:r w:rsidR="00D26A79" w:rsidRPr="00225E7B">
              <w:rPr>
                <w:i/>
              </w:rPr>
              <w:t xml:space="preserve"> Wat is er veranderd aan elk element van de vector?</w:t>
            </w:r>
            <w:r w:rsidR="008319EC" w:rsidRPr="00225E7B">
              <w:rPr>
                <w:i/>
              </w:rPr>
              <w:t xml:space="preserve"> Onthoud</w:t>
            </w:r>
            <w:del w:id="340" w:author="Faber, H." w:date="2017-09-25T14:07:00Z">
              <w:r w:rsidR="008319EC" w:rsidRPr="00225E7B" w:rsidDel="00FD19BA">
                <w:rPr>
                  <w:i/>
                </w:rPr>
                <w:delText>t</w:delText>
              </w:r>
            </w:del>
            <w:r w:rsidR="008319EC" w:rsidRPr="00225E7B">
              <w:rPr>
                <w:i/>
              </w:rPr>
              <w:t xml:space="preserve"> dat Matlab alle </w:t>
            </w:r>
            <w:r w:rsidR="000A5140" w:rsidRPr="00225E7B">
              <w:rPr>
                <w:i/>
              </w:rPr>
              <w:t xml:space="preserve">antwoorden op de gestelde vragen m.b.t. handelingen </w:t>
            </w:r>
            <w:commentRangeStart w:id="341"/>
            <w:r w:rsidR="000A5140" w:rsidRPr="00225E7B">
              <w:rPr>
                <w:i/>
              </w:rPr>
              <w:t xml:space="preserve">in Matlab </w:t>
            </w:r>
            <w:commentRangeEnd w:id="341"/>
            <w:r w:rsidR="00FD19BA">
              <w:rPr>
                <w:rStyle w:val="CommentReference"/>
              </w:rPr>
              <w:commentReference w:id="341"/>
            </w:r>
            <w:r w:rsidR="000A5140" w:rsidRPr="00225E7B">
              <w:rPr>
                <w:i/>
              </w:rPr>
              <w:t>geeft. Het resultaat van de vector genaamd ‘vectorNieuw’ is bijvoorbeeld te zien in de Workspace.</w:t>
            </w:r>
          </w:p>
          <w:p w14:paraId="1A3C55B1" w14:textId="77777777" w:rsidR="001F2123" w:rsidRPr="006F67AB" w:rsidRDefault="001F2123" w:rsidP="00D75B78">
            <w:pPr>
              <w:rPr>
                <w:rFonts w:eastAsia="Times New Roman" w:cs="Times New Roman"/>
              </w:rPr>
            </w:pPr>
          </w:p>
        </w:tc>
      </w:tr>
    </w:tbl>
    <w:p w14:paraId="59FA5639" w14:textId="77777777" w:rsidR="001F2123" w:rsidRDefault="001F2123" w:rsidP="00B7021B">
      <w:pPr>
        <w:rPr>
          <w:i/>
        </w:rPr>
      </w:pPr>
    </w:p>
    <w:tbl>
      <w:tblPr>
        <w:tblStyle w:val="TableGrid"/>
        <w:tblW w:w="0" w:type="auto"/>
        <w:tblLook w:val="04A0" w:firstRow="1" w:lastRow="0" w:firstColumn="1" w:lastColumn="0" w:noHBand="0" w:noVBand="1"/>
      </w:tblPr>
      <w:tblGrid>
        <w:gridCol w:w="9062"/>
      </w:tblGrid>
      <w:tr w:rsidR="001F2123" w:rsidRPr="006F67AB" w14:paraId="488A1D2A" w14:textId="77777777" w:rsidTr="00D75B78">
        <w:tc>
          <w:tcPr>
            <w:tcW w:w="9062" w:type="dxa"/>
            <w:shd w:val="clear" w:color="auto" w:fill="D9D9D9" w:themeFill="background1" w:themeFillShade="D9"/>
          </w:tcPr>
          <w:p w14:paraId="73CAAA56" w14:textId="77777777" w:rsidR="001F2123" w:rsidRPr="006F67AB" w:rsidRDefault="001F2123" w:rsidP="00D75B78">
            <w:pPr>
              <w:rPr>
                <w:rFonts w:eastAsia="Times New Roman" w:cs="Times New Roman"/>
              </w:rPr>
            </w:pPr>
          </w:p>
          <w:p w14:paraId="40F59915" w14:textId="77777777" w:rsidR="001F2123" w:rsidRPr="00225E7B" w:rsidRDefault="001F2123" w:rsidP="001F2123">
            <w:pPr>
              <w:rPr>
                <w:i/>
              </w:rPr>
            </w:pPr>
            <w:r w:rsidRPr="00225E7B">
              <w:rPr>
                <w:i/>
              </w:rPr>
              <w:t>Kun je ook vectoren met elkaar vermenigvuldigen?</w:t>
            </w:r>
          </w:p>
          <w:p w14:paraId="28FE8D94" w14:textId="77777777" w:rsidR="001F2123" w:rsidRPr="006F67AB" w:rsidRDefault="001F2123" w:rsidP="00D75B78">
            <w:pPr>
              <w:rPr>
                <w:rFonts w:eastAsia="Times New Roman" w:cs="Times New Roman"/>
              </w:rPr>
            </w:pPr>
          </w:p>
        </w:tc>
      </w:tr>
    </w:tbl>
    <w:p w14:paraId="758DA926" w14:textId="77777777" w:rsidR="001F2123" w:rsidRDefault="001F2123" w:rsidP="00B7021B">
      <w:pPr>
        <w:rPr>
          <w:i/>
        </w:rPr>
      </w:pPr>
    </w:p>
    <w:p w14:paraId="569F0F4A" w14:textId="77777777" w:rsidR="00B7021B" w:rsidRPr="001F2123" w:rsidRDefault="00B7021B" w:rsidP="00A57DE8">
      <w:pPr>
        <w:rPr>
          <w:b/>
        </w:rPr>
      </w:pPr>
      <w:r w:rsidRPr="00B7021B">
        <w:rPr>
          <w:b/>
        </w:rPr>
        <w:t>Probeer de vector</w:t>
      </w:r>
      <w:r w:rsidR="001F2123">
        <w:rPr>
          <w:b/>
        </w:rPr>
        <w:t xml:space="preserve"> met de naam </w:t>
      </w:r>
      <w:r w:rsidR="001F2123">
        <w:rPr>
          <w:b/>
          <w:i/>
        </w:rPr>
        <w:t>vector1</w:t>
      </w:r>
      <w:r w:rsidR="001F2123">
        <w:rPr>
          <w:b/>
        </w:rPr>
        <w:t xml:space="preserve"> </w:t>
      </w:r>
      <w:r w:rsidRPr="00B7021B">
        <w:rPr>
          <w:b/>
        </w:rPr>
        <w:t>te vermenigvuldigen</w:t>
      </w:r>
      <w:r w:rsidR="001F2123">
        <w:rPr>
          <w:b/>
        </w:rPr>
        <w:t xml:space="preserve"> met de vector </w:t>
      </w:r>
      <w:r w:rsidR="001F2123">
        <w:rPr>
          <w:b/>
          <w:i/>
        </w:rPr>
        <w:t>vector2</w:t>
      </w:r>
      <w:r w:rsidR="001F2123">
        <w:rPr>
          <w:b/>
        </w:rPr>
        <w:t>.</w:t>
      </w:r>
    </w:p>
    <w:p w14:paraId="2F1A66B8" w14:textId="6894289D" w:rsidR="00B7021B" w:rsidRDefault="00B7021B" w:rsidP="00A57DE8">
      <w:r>
        <w:t xml:space="preserve">Deze laatste actie gaat waarschijnlijk fout. Waarom? Omdat Matlab niet weet wat jij als gebruiker wil. Wil je het eerste element van de eerste vector vermenigvuldigen met alle elementen van de tweede vector? Of juist </w:t>
      </w:r>
      <w:r w:rsidR="006F67AB">
        <w:t xml:space="preserve">alleen met </w:t>
      </w:r>
      <w:r>
        <w:t>het tweede element?</w:t>
      </w:r>
      <w:ins w:id="342" w:author="Faber, H." w:date="2017-09-25T14:08:00Z">
        <w:r w:rsidR="00FD19BA">
          <w:t xml:space="preserve"> Of alle elementen van de ene vector met alle corresponderende elementen van de andere vector?</w:t>
        </w:r>
      </w:ins>
      <w:r>
        <w:t xml:space="preserve"> Matlab weet dat niet. </w:t>
      </w:r>
    </w:p>
    <w:p w14:paraId="22E37CB5" w14:textId="77777777" w:rsidR="00B7021B" w:rsidRDefault="00B7021B" w:rsidP="00A57DE8">
      <w:r>
        <w:t xml:space="preserve">De oplossing is </w:t>
      </w:r>
      <w:commentRangeStart w:id="343"/>
      <w:r>
        <w:t>als</w:t>
      </w:r>
      <w:commentRangeEnd w:id="343"/>
      <w:r w:rsidR="00FD19BA">
        <w:rPr>
          <w:rStyle w:val="CommentReference"/>
        </w:rPr>
        <w:commentReference w:id="343"/>
      </w:r>
      <w:r>
        <w:t xml:space="preserve"> volgt:</w:t>
      </w:r>
    </w:p>
    <w:p w14:paraId="0C33F9C2" w14:textId="77777777" w:rsidR="00B7021B" w:rsidRDefault="00B7021B" w:rsidP="00B7021B">
      <w:pPr>
        <w:keepNext/>
        <w:jc w:val="center"/>
      </w:pPr>
      <w:r>
        <w:rPr>
          <w:noProof/>
          <w:lang w:val="en-US"/>
        </w:rPr>
        <w:lastRenderedPageBreak/>
        <w:drawing>
          <wp:inline distT="0" distB="0" distL="0" distR="0" wp14:anchorId="2F07025F" wp14:editId="3AF2BE4B">
            <wp:extent cx="3581400" cy="1291921"/>
            <wp:effectExtent l="0" t="0" r="0" b="381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ector-vermenigvuldiging.PNG"/>
                    <pic:cNvPicPr/>
                  </pic:nvPicPr>
                  <pic:blipFill>
                    <a:blip r:embed="rId58">
                      <a:extLst>
                        <a:ext uri="{28A0092B-C50C-407E-A947-70E740481C1C}">
                          <a14:useLocalDpi xmlns:a14="http://schemas.microsoft.com/office/drawing/2010/main" val="0"/>
                        </a:ext>
                      </a:extLst>
                    </a:blip>
                    <a:stretch>
                      <a:fillRect/>
                    </a:stretch>
                  </pic:blipFill>
                  <pic:spPr>
                    <a:xfrm>
                      <a:off x="0" y="0"/>
                      <a:ext cx="3625885" cy="1307968"/>
                    </a:xfrm>
                    <a:prstGeom prst="rect">
                      <a:avLst/>
                    </a:prstGeom>
                  </pic:spPr>
                </pic:pic>
              </a:graphicData>
            </a:graphic>
          </wp:inline>
        </w:drawing>
      </w:r>
    </w:p>
    <w:p w14:paraId="41013E53" w14:textId="77777777" w:rsidR="00B7021B" w:rsidRDefault="00B7021B" w:rsidP="00B7021B">
      <w:pPr>
        <w:pStyle w:val="Caption"/>
        <w:jc w:val="center"/>
      </w:pPr>
      <w:r>
        <w:t xml:space="preserve">Figuur </w:t>
      </w:r>
      <w:fldSimple w:instr=" SEQ Figuur \* ARABIC ">
        <w:r w:rsidR="001E49D3">
          <w:rPr>
            <w:noProof/>
          </w:rPr>
          <w:t>35</w:t>
        </w:r>
      </w:fldSimple>
      <w:r>
        <w:t>: vector vermenigvuldiging.</w:t>
      </w:r>
    </w:p>
    <w:p w14:paraId="67C0CE7E" w14:textId="209178DB" w:rsidR="00A57DE8" w:rsidRDefault="00B7021B" w:rsidP="00A57DE8">
      <w:r>
        <w:t>Je gebruikt voor vector</w:t>
      </w:r>
      <w:del w:id="344" w:author="Faber, H." w:date="2017-09-25T14:09:00Z">
        <w:r w:rsidDel="00FD19BA">
          <w:delText xml:space="preserve"> </w:delText>
        </w:r>
      </w:del>
      <w:r>
        <w:t>vermenigvuldiging (element-by-element) de combinatie van twee operatoren namelijk de</w:t>
      </w:r>
      <w:r w:rsidRPr="00B7021B">
        <w:rPr>
          <w:sz w:val="36"/>
          <w:szCs w:val="36"/>
        </w:rPr>
        <w:t xml:space="preserve"> .</w:t>
      </w:r>
      <w:r>
        <w:t xml:space="preserve"> en de </w:t>
      </w:r>
      <w:r w:rsidRPr="00B7021B">
        <w:rPr>
          <w:sz w:val="36"/>
          <w:szCs w:val="36"/>
        </w:rPr>
        <w:t>*</w:t>
      </w:r>
      <w:r>
        <w:t>. Deze combinatie zorgt dat een vector element voor element wordt vermenigvuldigd</w:t>
      </w:r>
      <w:ins w:id="345" w:author="Faber, H." w:date="2017-09-25T14:26:00Z">
        <w:r w:rsidR="00815861">
          <w:t>, zoals getoond in figuur 35</w:t>
        </w:r>
      </w:ins>
      <w:r>
        <w:t xml:space="preserve">. </w:t>
      </w:r>
      <w:r w:rsidR="005C1873">
        <w:t>De .operator (punt-operator) wordt ook wel de selectie-operator genoemd. Feitelijk zeg je tegen Matlab bij gebruik van .* dat Matlab een waarde van de eerste vector moet selecteren en die moet vermenigvuldigen met de corresponderende waarde van de tweede vector. Dat wil zeggen</w:t>
      </w:r>
      <w:ins w:id="346" w:author="Faber, H." w:date="2017-09-25T14:27:00Z">
        <w:r w:rsidR="00815861">
          <w:t>:</w:t>
        </w:r>
      </w:ins>
      <w:r w:rsidR="005C1873">
        <w:t xml:space="preserve"> de waarde van de tweede vector op dezelfde plek in de vector. Daarom moeten vectoren altijd dezelfde lengte </w:t>
      </w:r>
      <w:ins w:id="347" w:author="Faber, H." w:date="2017-09-25T14:27:00Z">
        <w:r w:rsidR="00815861">
          <w:t xml:space="preserve">(evenveel elementen) </w:t>
        </w:r>
      </w:ins>
      <w:r w:rsidR="005C1873">
        <w:t>hebben.</w:t>
      </w:r>
      <w:del w:id="348" w:author="Faber, H." w:date="2017-09-25T14:27:00Z">
        <w:r w:rsidR="005C1873" w:rsidDel="00815861">
          <w:delText xml:space="preserve"> Dat wil zeggen dat vectoren altijd evenveel elementen moeten hebben.</w:delText>
        </w:r>
      </w:del>
    </w:p>
    <w:p w14:paraId="6ABE9788" w14:textId="11E6E491" w:rsidR="006F67AB" w:rsidRPr="006F67AB" w:rsidRDefault="006F67AB" w:rsidP="00A57DE8">
      <w:pPr>
        <w:rPr>
          <w:b/>
        </w:rPr>
      </w:pPr>
      <w:r>
        <w:rPr>
          <w:b/>
        </w:rPr>
        <w:t xml:space="preserve">Vermenigvuldig </w:t>
      </w:r>
      <w:r w:rsidR="00D26A79">
        <w:rPr>
          <w:b/>
        </w:rPr>
        <w:t>met de opgedane kennis</w:t>
      </w:r>
      <w:r>
        <w:rPr>
          <w:b/>
        </w:rPr>
        <w:t xml:space="preserve"> de twee vectoren in Matlab</w:t>
      </w:r>
      <w:ins w:id="349" w:author="Faber, H." w:date="2017-09-25T14:27:00Z">
        <w:r w:rsidR="0027657F">
          <w:rPr>
            <w:b/>
          </w:rPr>
          <w:t>.</w:t>
        </w:r>
      </w:ins>
    </w:p>
    <w:p w14:paraId="2CC81B7E" w14:textId="23A2E49A" w:rsidR="005C1873" w:rsidRDefault="005C1873" w:rsidP="00A57DE8">
      <w:pPr>
        <w:rPr>
          <w:rFonts w:ascii="Consolas" w:hAnsi="Consolas" w:cs="Consolas"/>
          <w:b/>
        </w:rPr>
      </w:pPr>
      <w:r>
        <w:rPr>
          <w:b/>
        </w:rPr>
        <w:t xml:space="preserve">Maak als volgt twee nieuwe vectoren aan: </w:t>
      </w:r>
      <w:r w:rsidRPr="005C1873">
        <w:rPr>
          <w:rFonts w:ascii="Consolas" w:hAnsi="Consolas" w:cs="Consolas"/>
          <w:b/>
        </w:rPr>
        <w:t>vector1 = [2 2 2]; vector</w:t>
      </w:r>
      <w:r w:rsidR="00731FB1">
        <w:rPr>
          <w:rFonts w:ascii="Consolas" w:hAnsi="Consolas" w:cs="Consolas"/>
          <w:b/>
        </w:rPr>
        <w:t>2</w:t>
      </w:r>
      <w:r w:rsidRPr="005C1873">
        <w:rPr>
          <w:rFonts w:ascii="Consolas" w:hAnsi="Consolas" w:cs="Consolas"/>
          <w:b/>
        </w:rPr>
        <w:t>[1 2 3];</w:t>
      </w:r>
    </w:p>
    <w:p w14:paraId="13D37782" w14:textId="61DB4C44" w:rsidR="005C1873" w:rsidRDefault="005C1873" w:rsidP="00A57DE8">
      <w:pPr>
        <w:rPr>
          <w:b/>
        </w:rPr>
      </w:pPr>
      <w:r>
        <w:rPr>
          <w:b/>
        </w:rPr>
        <w:t xml:space="preserve">Bereken de </w:t>
      </w:r>
      <w:commentRangeStart w:id="350"/>
      <w:r>
        <w:rPr>
          <w:b/>
        </w:rPr>
        <w:t>machten</w:t>
      </w:r>
      <w:commentRangeEnd w:id="350"/>
      <w:r w:rsidR="0027657F">
        <w:rPr>
          <w:rStyle w:val="CommentReference"/>
        </w:rPr>
        <w:commentReference w:id="350"/>
      </w:r>
      <w:r>
        <w:rPr>
          <w:b/>
        </w:rPr>
        <w:t xml:space="preserve"> van de vec</w:t>
      </w:r>
      <w:r w:rsidR="00731FB1">
        <w:rPr>
          <w:b/>
        </w:rPr>
        <w:t>tor met behulp van de ^operator</w:t>
      </w:r>
      <w:ins w:id="351" w:author="Faber, H." w:date="2017-09-25T14:27:00Z">
        <w:r w:rsidR="0027657F">
          <w:rPr>
            <w:b/>
          </w:rPr>
          <w:t>.</w:t>
        </w:r>
      </w:ins>
    </w:p>
    <w:p w14:paraId="329C7BB0" w14:textId="77777777" w:rsidR="005C1873" w:rsidRDefault="005C1873" w:rsidP="005C1873">
      <w:pPr>
        <w:pStyle w:val="Heading3"/>
      </w:pPr>
      <w:bookmarkStart w:id="352" w:name="_Toc492041784"/>
      <w:r>
        <w:t>Aanmaken van vectoren</w:t>
      </w:r>
      <w:bookmarkEnd w:id="352"/>
    </w:p>
    <w:p w14:paraId="3841D106" w14:textId="77777777" w:rsidR="005C1873" w:rsidRDefault="005C1873" w:rsidP="005C1873">
      <w:r>
        <w:t>Eerder heb je al gezien dat je vectoren op verschillende manieren kunt aanmaken. Je kunt bijvoorbeeld de c</w:t>
      </w:r>
      <w:r w:rsidR="006F67AB">
        <w:t>olon-</w:t>
      </w:r>
      <w:r>
        <w:t>operator gebruiken. Deze specifieke operator heeft nog meer handigheidjes aan boord. Tot nu toe heb je gezien dat de colon-operator gehele getallen van x:y kan genereren. Maar wat als je puntkomma getallen zou willen genereren? Dat is bijvoorbeeld handig voor het aanmaken van een tijdvector. Dat doe je op de volgende manier (</w:t>
      </w:r>
      <w:r>
        <w:fldChar w:fldCharType="begin"/>
      </w:r>
      <w:r>
        <w:instrText xml:space="preserve"> REF _Ref475460328 \h </w:instrText>
      </w:r>
      <w:r>
        <w:fldChar w:fldCharType="separate"/>
      </w:r>
      <w:r w:rsidR="001E49D3">
        <w:t xml:space="preserve">Figuur </w:t>
      </w:r>
      <w:r w:rsidR="001E49D3">
        <w:rPr>
          <w:noProof/>
        </w:rPr>
        <w:t>36</w:t>
      </w:r>
      <w:r>
        <w:fldChar w:fldCharType="end"/>
      </w:r>
      <w:r>
        <w:t>):</w:t>
      </w:r>
    </w:p>
    <w:p w14:paraId="4FFCB4F6" w14:textId="77777777" w:rsidR="005C1873" w:rsidRDefault="005C1873" w:rsidP="005C1873">
      <w:pPr>
        <w:keepNext/>
        <w:jc w:val="center"/>
      </w:pPr>
      <w:r>
        <w:rPr>
          <w:noProof/>
          <w:lang w:val="en-US"/>
        </w:rPr>
        <w:drawing>
          <wp:inline distT="0" distB="0" distL="0" distR="0" wp14:anchorId="0D7B1D8A" wp14:editId="4728E5E3">
            <wp:extent cx="5357057" cy="2486025"/>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ector-tijdbasis.PNG"/>
                    <pic:cNvPicPr/>
                  </pic:nvPicPr>
                  <pic:blipFill>
                    <a:blip r:embed="rId59">
                      <a:extLst>
                        <a:ext uri="{28A0092B-C50C-407E-A947-70E740481C1C}">
                          <a14:useLocalDpi xmlns:a14="http://schemas.microsoft.com/office/drawing/2010/main" val="0"/>
                        </a:ext>
                      </a:extLst>
                    </a:blip>
                    <a:stretch>
                      <a:fillRect/>
                    </a:stretch>
                  </pic:blipFill>
                  <pic:spPr>
                    <a:xfrm>
                      <a:off x="0" y="0"/>
                      <a:ext cx="5439257" cy="2524171"/>
                    </a:xfrm>
                    <a:prstGeom prst="rect">
                      <a:avLst/>
                    </a:prstGeom>
                  </pic:spPr>
                </pic:pic>
              </a:graphicData>
            </a:graphic>
          </wp:inline>
        </w:drawing>
      </w:r>
    </w:p>
    <w:p w14:paraId="2CB71CC8" w14:textId="77777777" w:rsidR="005C1873" w:rsidRDefault="005C1873" w:rsidP="005C1873">
      <w:pPr>
        <w:pStyle w:val="Caption"/>
        <w:jc w:val="center"/>
      </w:pPr>
      <w:bookmarkStart w:id="353" w:name="_Ref475460328"/>
      <w:r>
        <w:t xml:space="preserve">Figuur </w:t>
      </w:r>
      <w:fldSimple w:instr=" SEQ Figuur \* ARABIC ">
        <w:r w:rsidR="001E49D3">
          <w:rPr>
            <w:noProof/>
          </w:rPr>
          <w:t>36</w:t>
        </w:r>
      </w:fldSimple>
      <w:bookmarkEnd w:id="353"/>
      <w:r>
        <w:t>: een tijd-vector aanmaken met behulp van de colon-operator.</w:t>
      </w:r>
    </w:p>
    <w:p w14:paraId="07D7EF37" w14:textId="4DD181FB" w:rsidR="006F67AB" w:rsidRDefault="008946AF" w:rsidP="008946AF">
      <w:pPr>
        <w:rPr>
          <w:b/>
        </w:rPr>
      </w:pPr>
      <w:r>
        <w:rPr>
          <w:b/>
        </w:rPr>
        <w:t>Probeer dit zelf eens</w:t>
      </w:r>
      <w:ins w:id="354" w:author="Faber, H." w:date="2017-09-25T14:29:00Z">
        <w:r w:rsidR="00D066DC">
          <w:rPr>
            <w:b/>
          </w:rPr>
          <w:t>.</w:t>
        </w:r>
      </w:ins>
      <w:del w:id="355" w:author="Faber, H." w:date="2017-09-25T14:29:00Z">
        <w:r w:rsidDel="00D066DC">
          <w:rPr>
            <w:b/>
          </w:rPr>
          <w:delText xml:space="preserve"> </w:delText>
        </w:r>
      </w:del>
    </w:p>
    <w:p w14:paraId="0200BA32" w14:textId="79744F73" w:rsidR="008946AF" w:rsidRDefault="006F67AB" w:rsidP="008946AF">
      <w:pPr>
        <w:rPr>
          <w:b/>
        </w:rPr>
      </w:pPr>
      <w:r>
        <w:rPr>
          <w:b/>
        </w:rPr>
        <w:t>V</w:t>
      </w:r>
      <w:r w:rsidR="008946AF">
        <w:rPr>
          <w:b/>
        </w:rPr>
        <w:t>erander de waarde 0</w:t>
      </w:r>
      <w:r>
        <w:rPr>
          <w:b/>
        </w:rPr>
        <w:t>.1 in andere</w:t>
      </w:r>
      <w:r w:rsidR="00731FB1">
        <w:rPr>
          <w:b/>
        </w:rPr>
        <w:t xml:space="preserve"> waardes en test wat er gebeur</w:t>
      </w:r>
      <w:ins w:id="356" w:author="Faber, H." w:date="2017-09-25T14:29:00Z">
        <w:r w:rsidR="00D066DC">
          <w:rPr>
            <w:b/>
          </w:rPr>
          <w:t>t.</w:t>
        </w:r>
      </w:ins>
      <w:del w:id="357" w:author="Faber, H." w:date="2017-09-25T14:29:00Z">
        <w:r w:rsidR="00731FB1" w:rsidDel="00D066DC">
          <w:rPr>
            <w:b/>
          </w:rPr>
          <w:delText>d</w:delText>
        </w:r>
      </w:del>
    </w:p>
    <w:p w14:paraId="70F3BFE4" w14:textId="77777777" w:rsidR="006F67AB" w:rsidRDefault="006F67AB" w:rsidP="006F67AB">
      <w:pPr>
        <w:pStyle w:val="Heading2"/>
      </w:pPr>
      <w:bookmarkStart w:id="358" w:name="_Toc492041785"/>
      <w:r>
        <w:lastRenderedPageBreak/>
        <w:t>Type vectoren</w:t>
      </w:r>
      <w:bookmarkEnd w:id="358"/>
    </w:p>
    <w:p w14:paraId="521582B8" w14:textId="1A1387E7" w:rsidR="008946AF" w:rsidRDefault="008946AF" w:rsidP="008946AF">
      <w:r>
        <w:t>De vectoren die je tot nu toe hebt gezien</w:t>
      </w:r>
      <w:r w:rsidR="006F67AB">
        <w:t>,</w:t>
      </w:r>
      <w:r>
        <w:t xml:space="preserve"> zijn zogenaamde rij-vectoren. De waardes van een vector worden afgedrukt in een rij. Je hebt ook kolom-vectoren. Matlab is zo vriendelijk geweest ons te voorzien van een operator die heel gemakkelijk van een rij-vector een kolom-vector maakt</w:t>
      </w:r>
      <w:ins w:id="359" w:author="Faber, H." w:date="2017-09-25T14:31:00Z">
        <w:r w:rsidR="00B64FD2">
          <w:t xml:space="preserve"> of andersom</w:t>
        </w:r>
      </w:ins>
      <w:r>
        <w:t xml:space="preserve">. Dat doen we in Matlab met de </w:t>
      </w:r>
      <w:r w:rsidRPr="008946AF">
        <w:rPr>
          <w:b/>
          <w:sz w:val="36"/>
          <w:szCs w:val="36"/>
        </w:rPr>
        <w:t>‘</w:t>
      </w:r>
      <w:r>
        <w:t xml:space="preserve"> operator</w:t>
      </w:r>
      <w:r w:rsidR="00135A93">
        <w:t xml:space="preserve"> (zie </w:t>
      </w:r>
      <w:r w:rsidR="00135A93">
        <w:fldChar w:fldCharType="begin"/>
      </w:r>
      <w:r w:rsidR="00135A93">
        <w:instrText xml:space="preserve"> REF _Ref479163445 \h </w:instrText>
      </w:r>
      <w:r w:rsidR="00135A93">
        <w:fldChar w:fldCharType="separate"/>
      </w:r>
      <w:r w:rsidR="001E49D3">
        <w:t xml:space="preserve">Figuur </w:t>
      </w:r>
      <w:r w:rsidR="001E49D3">
        <w:rPr>
          <w:noProof/>
        </w:rPr>
        <w:t>37</w:t>
      </w:r>
      <w:r w:rsidR="00135A93">
        <w:fldChar w:fldCharType="end"/>
      </w:r>
      <w:r w:rsidR="00135A93">
        <w:t>). Deze operat</w:t>
      </w:r>
      <w:ins w:id="360" w:author="Faber, H." w:date="2017-09-25T14:31:00Z">
        <w:r w:rsidR="00B64FD2">
          <w:t>ie noemen we transponeren</w:t>
        </w:r>
      </w:ins>
      <w:r w:rsidR="00135A93">
        <w:t xml:space="preserve">or noemen </w:t>
      </w:r>
      <w:r w:rsidR="00731FB1">
        <w:t xml:space="preserve">we </w:t>
      </w:r>
      <w:r w:rsidR="00135A93">
        <w:t xml:space="preserve">de </w:t>
      </w:r>
      <w:commentRangeStart w:id="361"/>
      <w:r w:rsidR="00135A93">
        <w:t>transponatie</w:t>
      </w:r>
      <w:commentRangeEnd w:id="361"/>
      <w:r w:rsidR="00B64FD2">
        <w:rPr>
          <w:rStyle w:val="CommentReference"/>
        </w:rPr>
        <w:commentReference w:id="361"/>
      </w:r>
      <w:r w:rsidR="00135A93">
        <w:t>-operator.</w:t>
      </w:r>
    </w:p>
    <w:p w14:paraId="1E44A530" w14:textId="77777777" w:rsidR="008946AF" w:rsidRDefault="008946AF" w:rsidP="008946AF">
      <w:pPr>
        <w:keepNext/>
        <w:jc w:val="center"/>
      </w:pPr>
      <w:r>
        <w:rPr>
          <w:noProof/>
          <w:lang w:val="en-US"/>
        </w:rPr>
        <w:drawing>
          <wp:inline distT="0" distB="0" distL="0" distR="0" wp14:anchorId="07081C7F" wp14:editId="5D39DE3F">
            <wp:extent cx="1905266" cy="2343477"/>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ector-row-column.PNG"/>
                    <pic:cNvPicPr/>
                  </pic:nvPicPr>
                  <pic:blipFill>
                    <a:blip r:embed="rId60">
                      <a:extLst>
                        <a:ext uri="{28A0092B-C50C-407E-A947-70E740481C1C}">
                          <a14:useLocalDpi xmlns:a14="http://schemas.microsoft.com/office/drawing/2010/main" val="0"/>
                        </a:ext>
                      </a:extLst>
                    </a:blip>
                    <a:stretch>
                      <a:fillRect/>
                    </a:stretch>
                  </pic:blipFill>
                  <pic:spPr>
                    <a:xfrm>
                      <a:off x="0" y="0"/>
                      <a:ext cx="1905266" cy="2343477"/>
                    </a:xfrm>
                    <a:prstGeom prst="rect">
                      <a:avLst/>
                    </a:prstGeom>
                  </pic:spPr>
                </pic:pic>
              </a:graphicData>
            </a:graphic>
          </wp:inline>
        </w:drawing>
      </w:r>
    </w:p>
    <w:p w14:paraId="4A81DBD5" w14:textId="77777777" w:rsidR="008946AF" w:rsidRDefault="008946AF" w:rsidP="008946AF">
      <w:pPr>
        <w:pStyle w:val="Caption"/>
        <w:jc w:val="center"/>
      </w:pPr>
      <w:bookmarkStart w:id="362" w:name="_Ref479163445"/>
      <w:r>
        <w:t xml:space="preserve">Figuur </w:t>
      </w:r>
      <w:fldSimple w:instr=" SEQ Figuur \* ARABIC ">
        <w:r w:rsidR="001E49D3">
          <w:rPr>
            <w:noProof/>
          </w:rPr>
          <w:t>37</w:t>
        </w:r>
      </w:fldSimple>
      <w:bookmarkEnd w:id="362"/>
      <w:r>
        <w:t>: van een rij-vector een kolom-vector maken.</w:t>
      </w:r>
    </w:p>
    <w:p w14:paraId="72DB5976" w14:textId="5B5E5469" w:rsidR="00677EED" w:rsidRPr="00677EED" w:rsidRDefault="00677EED" w:rsidP="00677EED">
      <w:pPr>
        <w:rPr>
          <w:b/>
        </w:rPr>
      </w:pPr>
      <w:r>
        <w:rPr>
          <w:b/>
        </w:rPr>
        <w:t>Probeer dit ook eens met een vector opgeslagen in een variabele</w:t>
      </w:r>
      <w:ins w:id="363" w:author="Faber, H." w:date="2017-09-25T14:32:00Z">
        <w:r w:rsidR="00B64FD2">
          <w:rPr>
            <w:b/>
          </w:rPr>
          <w:t>.</w:t>
        </w:r>
      </w:ins>
    </w:p>
    <w:p w14:paraId="6403F0F6" w14:textId="7308958E" w:rsidR="005C1873" w:rsidRDefault="001E1CA7" w:rsidP="001E1CA7">
      <w:pPr>
        <w:pStyle w:val="Heading2"/>
      </w:pPr>
      <w:bookmarkStart w:id="364" w:name="_Toc492041786"/>
      <w:r>
        <w:t>Vectoren van vectoren</w:t>
      </w:r>
      <w:r w:rsidR="00A14C2D">
        <w:t xml:space="preserve"> (een Matrix)</w:t>
      </w:r>
      <w:bookmarkEnd w:id="364"/>
    </w:p>
    <w:p w14:paraId="063FF931" w14:textId="77777777" w:rsidR="001E1CA7" w:rsidRDefault="001E1CA7" w:rsidP="001E1CA7">
      <w:r>
        <w:t xml:space="preserve">Dit had je vast al bedacht: kan je een vector van vectoren maken? Het antwoord is natuurlijk ja, anders hadden we er geen paragraaf aan gewijd. </w:t>
      </w:r>
    </w:p>
    <w:tbl>
      <w:tblPr>
        <w:tblStyle w:val="TableGrid"/>
        <w:tblW w:w="0" w:type="auto"/>
        <w:tblLook w:val="04A0" w:firstRow="1" w:lastRow="0" w:firstColumn="1" w:lastColumn="0" w:noHBand="0" w:noVBand="1"/>
      </w:tblPr>
      <w:tblGrid>
        <w:gridCol w:w="9062"/>
      </w:tblGrid>
      <w:tr w:rsidR="00D26A79" w:rsidRPr="006F67AB" w14:paraId="20704C87" w14:textId="77777777" w:rsidTr="00EC0C0A">
        <w:tc>
          <w:tcPr>
            <w:tcW w:w="9062" w:type="dxa"/>
            <w:shd w:val="clear" w:color="auto" w:fill="D9D9D9" w:themeFill="background1" w:themeFillShade="D9"/>
          </w:tcPr>
          <w:p w14:paraId="5F478EE3" w14:textId="77777777" w:rsidR="00D26A79" w:rsidRPr="006F67AB" w:rsidRDefault="00D26A79" w:rsidP="00EC0C0A">
            <w:pPr>
              <w:rPr>
                <w:rFonts w:eastAsia="Times New Roman" w:cs="Times New Roman"/>
              </w:rPr>
            </w:pPr>
          </w:p>
          <w:p w14:paraId="57417C3F" w14:textId="77777777" w:rsidR="00D26A79" w:rsidRPr="00225E7B" w:rsidRDefault="00D26A79" w:rsidP="00D26A79">
            <w:pPr>
              <w:rPr>
                <w:i/>
              </w:rPr>
            </w:pPr>
            <w:r w:rsidRPr="00225E7B">
              <w:rPr>
                <w:i/>
              </w:rPr>
              <w:t>Waarom wil je een vector van vectoren maken?</w:t>
            </w:r>
          </w:p>
          <w:p w14:paraId="0648584E" w14:textId="77777777" w:rsidR="00D26A79" w:rsidRPr="006F67AB" w:rsidRDefault="00D26A79" w:rsidP="00EC0C0A">
            <w:pPr>
              <w:rPr>
                <w:rFonts w:eastAsia="Times New Roman" w:cs="Times New Roman"/>
              </w:rPr>
            </w:pPr>
          </w:p>
        </w:tc>
      </w:tr>
    </w:tbl>
    <w:p w14:paraId="0F34A69F" w14:textId="77777777" w:rsidR="00D26A79" w:rsidRDefault="00D26A79" w:rsidP="001E1CA7"/>
    <w:p w14:paraId="71E8D17D" w14:textId="0912E8BF" w:rsidR="008946AF" w:rsidRDefault="008946AF" w:rsidP="001E1CA7">
      <w:r>
        <w:t xml:space="preserve">Het aanmaken van een vector van vectoren kan handig zijn wanneer je een meting met bijvoorbeeld een krachtenplaat hebt gemaakt. Dan krijg je een tijd-vector terug en 3 </w:t>
      </w:r>
      <w:ins w:id="365" w:author="Faber, H." w:date="2017-09-25T14:35:00Z">
        <w:r w:rsidR="00893596">
          <w:t xml:space="preserve">(x, y en z) </w:t>
        </w:r>
      </w:ins>
      <w:r>
        <w:t xml:space="preserve">andere krachtvectoren (met dezelfde lengte als de tijd-vector). Vaak wil je deze vectoren combineren in één variabele. Hoe doe je dit? Eerst maken we verschillende </w:t>
      </w:r>
      <w:commentRangeStart w:id="366"/>
      <w:r>
        <w:t>vectoren</w:t>
      </w:r>
      <w:commentRangeEnd w:id="366"/>
      <w:r w:rsidR="000621F8">
        <w:rPr>
          <w:rStyle w:val="CommentReference"/>
        </w:rPr>
        <w:commentReference w:id="366"/>
      </w:r>
      <w:r>
        <w:t xml:space="preserve"> aan:</w:t>
      </w:r>
    </w:p>
    <w:p w14:paraId="0BB99D4D" w14:textId="77777777" w:rsidR="008946AF" w:rsidRDefault="008946AF" w:rsidP="008946AF">
      <w:pPr>
        <w:keepNext/>
        <w:jc w:val="center"/>
      </w:pPr>
      <w:r>
        <w:rPr>
          <w:noProof/>
          <w:lang w:val="en-US"/>
        </w:rPr>
        <w:drawing>
          <wp:inline distT="0" distB="0" distL="0" distR="0" wp14:anchorId="100FF3E0" wp14:editId="4F0B9BCF">
            <wp:extent cx="3972479" cy="1295581"/>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vector-vanvectoren.PNG"/>
                    <pic:cNvPicPr/>
                  </pic:nvPicPr>
                  <pic:blipFill>
                    <a:blip r:embed="rId61">
                      <a:extLst>
                        <a:ext uri="{28A0092B-C50C-407E-A947-70E740481C1C}">
                          <a14:useLocalDpi xmlns:a14="http://schemas.microsoft.com/office/drawing/2010/main" val="0"/>
                        </a:ext>
                      </a:extLst>
                    </a:blip>
                    <a:stretch>
                      <a:fillRect/>
                    </a:stretch>
                  </pic:blipFill>
                  <pic:spPr>
                    <a:xfrm>
                      <a:off x="0" y="0"/>
                      <a:ext cx="3972479" cy="1295581"/>
                    </a:xfrm>
                    <a:prstGeom prst="rect">
                      <a:avLst/>
                    </a:prstGeom>
                  </pic:spPr>
                </pic:pic>
              </a:graphicData>
            </a:graphic>
          </wp:inline>
        </w:drawing>
      </w:r>
    </w:p>
    <w:p w14:paraId="6AD4543C" w14:textId="77777777" w:rsidR="008946AF" w:rsidRDefault="008946AF" w:rsidP="008946AF">
      <w:pPr>
        <w:pStyle w:val="Caption"/>
        <w:jc w:val="center"/>
      </w:pPr>
      <w:bookmarkStart w:id="367" w:name="_Ref475461175"/>
      <w:r>
        <w:t xml:space="preserve">Figuur </w:t>
      </w:r>
      <w:fldSimple w:instr=" SEQ Figuur \* ARABIC ">
        <w:r w:rsidR="001E49D3">
          <w:rPr>
            <w:noProof/>
          </w:rPr>
          <w:t>38</w:t>
        </w:r>
      </w:fldSimple>
      <w:bookmarkEnd w:id="367"/>
      <w:r>
        <w:t>: zelf aangemaakt vectoren die allemaal andere getallen bevatten. In het echt komt de data in de vectoren van een meetapparaat, hier hebben we de data zelf aangemaakt.</w:t>
      </w:r>
    </w:p>
    <w:p w14:paraId="6EB063A7" w14:textId="77777777" w:rsidR="008946AF" w:rsidRDefault="00677EED" w:rsidP="008946AF">
      <w:pPr>
        <w:rPr>
          <w:b/>
        </w:rPr>
      </w:pPr>
      <w:r>
        <w:rPr>
          <w:b/>
        </w:rPr>
        <w:t>Maak een nieuw</w:t>
      </w:r>
      <w:del w:id="368" w:author="Faber, H." w:date="2017-09-25T14:57:00Z">
        <w:r w:rsidDel="000621F8">
          <w:rPr>
            <w:b/>
          </w:rPr>
          <w:delText>e</w:delText>
        </w:r>
      </w:del>
      <w:r>
        <w:rPr>
          <w:b/>
        </w:rPr>
        <w:t xml:space="preserve"> script aan.</w:t>
      </w:r>
    </w:p>
    <w:p w14:paraId="7FEBE032" w14:textId="77777777" w:rsidR="00677EED" w:rsidRPr="008F10CC" w:rsidRDefault="000E1B94" w:rsidP="008946AF">
      <w:pPr>
        <w:rPr>
          <w:b/>
        </w:rPr>
      </w:pPr>
      <w:r w:rsidRPr="008F10CC">
        <w:rPr>
          <w:b/>
        </w:rPr>
        <w:lastRenderedPageBreak/>
        <w:t xml:space="preserve">Typ de </w:t>
      </w:r>
      <w:commentRangeStart w:id="369"/>
      <w:r w:rsidRPr="008F10CC">
        <w:rPr>
          <w:b/>
        </w:rPr>
        <w:t>code</w:t>
      </w:r>
      <w:commentRangeEnd w:id="369"/>
      <w:r w:rsidR="000621F8">
        <w:rPr>
          <w:rStyle w:val="CommentReference"/>
        </w:rPr>
        <w:commentReference w:id="369"/>
      </w:r>
      <w:r w:rsidRPr="008F10CC">
        <w:rPr>
          <w:b/>
        </w:rPr>
        <w:t xml:space="preserve"> in </w:t>
      </w:r>
      <w:r w:rsidRPr="008F10CC">
        <w:rPr>
          <w:b/>
        </w:rPr>
        <w:fldChar w:fldCharType="begin"/>
      </w:r>
      <w:r w:rsidRPr="008F10CC">
        <w:rPr>
          <w:b/>
        </w:rPr>
        <w:instrText xml:space="preserve"> REF _Ref475461175 \h </w:instrText>
      </w:r>
      <w:r w:rsidR="008F10CC" w:rsidRPr="008F10CC">
        <w:rPr>
          <w:b/>
        </w:rPr>
        <w:instrText xml:space="preserve"> \* MERGEFORMAT </w:instrText>
      </w:r>
      <w:r w:rsidRPr="008F10CC">
        <w:rPr>
          <w:b/>
        </w:rPr>
      </w:r>
      <w:r w:rsidRPr="008F10CC">
        <w:rPr>
          <w:b/>
        </w:rPr>
        <w:fldChar w:fldCharType="separate"/>
      </w:r>
      <w:r w:rsidR="001E49D3" w:rsidRPr="001E49D3">
        <w:rPr>
          <w:b/>
        </w:rPr>
        <w:t xml:space="preserve">Figuur </w:t>
      </w:r>
      <w:r w:rsidR="001E49D3" w:rsidRPr="001E49D3">
        <w:rPr>
          <w:b/>
          <w:noProof/>
        </w:rPr>
        <w:t>38</w:t>
      </w:r>
      <w:r w:rsidRPr="008F10CC">
        <w:rPr>
          <w:b/>
        </w:rPr>
        <w:fldChar w:fldCharType="end"/>
      </w:r>
      <w:r w:rsidRPr="008F10CC">
        <w:rPr>
          <w:b/>
        </w:rPr>
        <w:t xml:space="preserve"> over.</w:t>
      </w:r>
    </w:p>
    <w:p w14:paraId="1704D8F9" w14:textId="09D4F20B" w:rsidR="000E1B94" w:rsidRDefault="000E1B94" w:rsidP="008946AF">
      <w:r>
        <w:t xml:space="preserve">Inmiddels is duidelijk dat we met de blokhaken-operator een vector kunnen maken </w:t>
      </w:r>
      <w:ins w:id="370" w:author="Faber, H." w:date="2017-09-25T14:58:00Z">
        <w:r w:rsidR="000621F8">
          <w:t xml:space="preserve">bestaande </w:t>
        </w:r>
      </w:ins>
      <w:r>
        <w:t xml:space="preserve">uit verschillende variabelen. </w:t>
      </w:r>
      <w:del w:id="371" w:author="Faber, H." w:date="2017-09-25T14:58:00Z">
        <w:r w:rsidDel="000621F8">
          <w:delText xml:space="preserve">Ook in dit geval. </w:delText>
        </w:r>
      </w:del>
      <w:r>
        <w:t xml:space="preserve">Een vector is op zichzelf een variabele. </w:t>
      </w:r>
      <w:ins w:id="372" w:author="Faber, H." w:date="2017-09-25T14:59:00Z">
        <w:r w:rsidR="000621F8">
          <w:t>Maar e</w:t>
        </w:r>
      </w:ins>
      <w:del w:id="373" w:author="Faber, H." w:date="2017-09-25T14:59:00Z">
        <w:r w:rsidDel="000621F8">
          <w:delText>E</w:delText>
        </w:r>
      </w:del>
      <w:r>
        <w:t>en vector best</w:t>
      </w:r>
      <w:del w:id="374" w:author="Faber, H." w:date="2017-09-25T14:59:00Z">
        <w:r w:rsidDel="000621F8">
          <w:delText>aa</w:delText>
        </w:r>
      </w:del>
      <w:ins w:id="375" w:author="Faber, H." w:date="2017-09-25T14:59:00Z">
        <w:r w:rsidR="000621F8">
          <w:t>áá</w:t>
        </w:r>
      </w:ins>
      <w:r>
        <w:t xml:space="preserve">t </w:t>
      </w:r>
      <w:ins w:id="376" w:author="Faber, H." w:date="2017-09-25T14:59:00Z">
        <w:r w:rsidR="000621F8">
          <w:t xml:space="preserve">ook </w:t>
        </w:r>
      </w:ins>
      <w:r>
        <w:t xml:space="preserve">uit meerdere variabelen. </w:t>
      </w:r>
      <w:commentRangeStart w:id="377"/>
      <w:r>
        <w:t>Dus kan een vectoren ook bestaan uit variabelen</w:t>
      </w:r>
      <w:commentRangeEnd w:id="377"/>
      <w:r w:rsidR="000621F8">
        <w:rPr>
          <w:rStyle w:val="CommentReference"/>
        </w:rPr>
        <w:commentReference w:id="377"/>
      </w:r>
      <w:r>
        <w:t xml:space="preserve">. Met de blokhaken-operator gaan we een vector van vectoren maken (zie </w:t>
      </w:r>
      <w:r>
        <w:fldChar w:fldCharType="begin"/>
      </w:r>
      <w:r>
        <w:instrText xml:space="preserve"> REF _Ref475461297 \h </w:instrText>
      </w:r>
      <w:r>
        <w:fldChar w:fldCharType="separate"/>
      </w:r>
      <w:r w:rsidR="001E49D3">
        <w:t xml:space="preserve">Figuur </w:t>
      </w:r>
      <w:r w:rsidR="001E49D3">
        <w:rPr>
          <w:noProof/>
        </w:rPr>
        <w:t>39</w:t>
      </w:r>
      <w:r>
        <w:fldChar w:fldCharType="end"/>
      </w:r>
      <w:r>
        <w:t>):</w:t>
      </w:r>
    </w:p>
    <w:p w14:paraId="30049735" w14:textId="77777777" w:rsidR="000E1B94" w:rsidRDefault="000E1B94" w:rsidP="000E1B94">
      <w:pPr>
        <w:keepNext/>
        <w:jc w:val="center"/>
      </w:pPr>
      <w:r>
        <w:rPr>
          <w:noProof/>
          <w:lang w:val="en-US"/>
        </w:rPr>
        <w:drawing>
          <wp:inline distT="0" distB="0" distL="0" distR="0" wp14:anchorId="0B654053" wp14:editId="466167C0">
            <wp:extent cx="3162741" cy="2000529"/>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ector-vector-van-vector-matrix.PNG"/>
                    <pic:cNvPicPr/>
                  </pic:nvPicPr>
                  <pic:blipFill>
                    <a:blip r:embed="rId62">
                      <a:extLst>
                        <a:ext uri="{28A0092B-C50C-407E-A947-70E740481C1C}">
                          <a14:useLocalDpi xmlns:a14="http://schemas.microsoft.com/office/drawing/2010/main" val="0"/>
                        </a:ext>
                      </a:extLst>
                    </a:blip>
                    <a:stretch>
                      <a:fillRect/>
                    </a:stretch>
                  </pic:blipFill>
                  <pic:spPr>
                    <a:xfrm>
                      <a:off x="0" y="0"/>
                      <a:ext cx="3162741" cy="2000529"/>
                    </a:xfrm>
                    <a:prstGeom prst="rect">
                      <a:avLst/>
                    </a:prstGeom>
                  </pic:spPr>
                </pic:pic>
              </a:graphicData>
            </a:graphic>
          </wp:inline>
        </w:drawing>
      </w:r>
    </w:p>
    <w:p w14:paraId="3B29A26C" w14:textId="77777777" w:rsidR="000E1B94" w:rsidRDefault="000E1B94" w:rsidP="000E1B94">
      <w:pPr>
        <w:pStyle w:val="Caption"/>
        <w:jc w:val="center"/>
      </w:pPr>
      <w:bookmarkStart w:id="378" w:name="_Ref475461297"/>
      <w:r>
        <w:t xml:space="preserve">Figuur </w:t>
      </w:r>
      <w:fldSimple w:instr=" SEQ Figuur \* ARABIC ">
        <w:r w:rsidR="001E49D3">
          <w:rPr>
            <w:noProof/>
          </w:rPr>
          <w:t>39</w:t>
        </w:r>
      </w:fldSimple>
      <w:bookmarkEnd w:id="378"/>
      <w:r>
        <w:t>: een vector van vectoren.</w:t>
      </w:r>
    </w:p>
    <w:p w14:paraId="4748DEBA" w14:textId="05D303CB" w:rsidR="000E1B94" w:rsidRDefault="000E1B94" w:rsidP="000E1B94">
      <w:r>
        <w:t xml:space="preserve">Opvallend zijn de apostroffen in </w:t>
      </w:r>
      <w:r>
        <w:fldChar w:fldCharType="begin"/>
      </w:r>
      <w:r>
        <w:instrText xml:space="preserve"> REF _Ref475461297 \h </w:instrText>
      </w:r>
      <w:r>
        <w:fldChar w:fldCharType="separate"/>
      </w:r>
      <w:r w:rsidR="001E49D3">
        <w:t xml:space="preserve">Figuur </w:t>
      </w:r>
      <w:r w:rsidR="001E49D3">
        <w:rPr>
          <w:noProof/>
        </w:rPr>
        <w:t>39</w:t>
      </w:r>
      <w:r>
        <w:fldChar w:fldCharType="end"/>
      </w:r>
      <w:r>
        <w:t>. Di</w:t>
      </w:r>
      <w:ins w:id="379" w:author="Faber, H." w:date="2017-09-25T15:00:00Z">
        <w:r w:rsidR="000621F8">
          <w:t>e</w:t>
        </w:r>
      </w:ins>
      <w:del w:id="380" w:author="Faber, H." w:date="2017-09-25T15:00:00Z">
        <w:r w:rsidDel="000621F8">
          <w:delText>t</w:delText>
        </w:r>
      </w:del>
      <w:r>
        <w:t xml:space="preserve"> staan er natuurlijk</w:t>
      </w:r>
      <w:ins w:id="381" w:author="Faber, H." w:date="2017-09-25T15:00:00Z">
        <w:r w:rsidR="000621F8">
          <w:t>,</w:t>
        </w:r>
      </w:ins>
      <w:r>
        <w:t xml:space="preserve"> omdat de eerder aangemaakte vectoren rij-vectoren zijn</w:t>
      </w:r>
      <w:ins w:id="382" w:author="Faber, H." w:date="2017-09-25T15:01:00Z">
        <w:r w:rsidR="000621F8">
          <w:t xml:space="preserve"> en we er kolomvectoren van willen maken</w:t>
        </w:r>
      </w:ins>
      <w:r>
        <w:t xml:space="preserve">. </w:t>
      </w:r>
      <w:del w:id="383" w:author="Faber, H." w:date="2017-09-25T15:01:00Z">
        <w:r w:rsidDel="000621F8">
          <w:delText xml:space="preserve">Het is ook mogelijk om de vectoren in </w:delText>
        </w:r>
        <w:r w:rsidDel="000621F8">
          <w:fldChar w:fldCharType="begin"/>
        </w:r>
        <w:r w:rsidDel="000621F8">
          <w:delInstrText xml:space="preserve"> REF _Ref475461297 \h </w:delInstrText>
        </w:r>
        <w:r w:rsidDel="000621F8">
          <w:fldChar w:fldCharType="separate"/>
        </w:r>
        <w:r w:rsidR="001E49D3" w:rsidDel="000621F8">
          <w:delText xml:space="preserve">Figuur </w:delText>
        </w:r>
        <w:r w:rsidR="001E49D3" w:rsidDel="000621F8">
          <w:rPr>
            <w:noProof/>
          </w:rPr>
          <w:delText>39</w:delText>
        </w:r>
        <w:r w:rsidDel="000621F8">
          <w:fldChar w:fldCharType="end"/>
        </w:r>
        <w:r w:rsidDel="000621F8">
          <w:delText xml:space="preserve"> in een andere vector op te slaan als rij-vectoren. Echter maakt dat het geheel minder leesbaar. </w:delText>
        </w:r>
      </w:del>
    </w:p>
    <w:p w14:paraId="51956913" w14:textId="77777777" w:rsidR="000E1B94" w:rsidRDefault="000E1B94" w:rsidP="000E1B94">
      <w:pPr>
        <w:rPr>
          <w:b/>
        </w:rPr>
      </w:pPr>
      <w:r>
        <w:rPr>
          <w:b/>
        </w:rPr>
        <w:t>Sla de eerder aangemaakte vectoren als rij-vectoren op in een vector</w:t>
      </w:r>
    </w:p>
    <w:tbl>
      <w:tblPr>
        <w:tblStyle w:val="TableGrid"/>
        <w:tblW w:w="0" w:type="auto"/>
        <w:tblLook w:val="04A0" w:firstRow="1" w:lastRow="0" w:firstColumn="1" w:lastColumn="0" w:noHBand="0" w:noVBand="1"/>
      </w:tblPr>
      <w:tblGrid>
        <w:gridCol w:w="9062"/>
      </w:tblGrid>
      <w:tr w:rsidR="00D26A79" w:rsidRPr="006F67AB" w14:paraId="255CB8D7" w14:textId="77777777" w:rsidTr="00EC0C0A">
        <w:tc>
          <w:tcPr>
            <w:tcW w:w="9062" w:type="dxa"/>
            <w:shd w:val="clear" w:color="auto" w:fill="D9D9D9" w:themeFill="background1" w:themeFillShade="D9"/>
          </w:tcPr>
          <w:p w14:paraId="6BECE022" w14:textId="77777777" w:rsidR="00D26A79" w:rsidRPr="006F67AB" w:rsidRDefault="00D26A79" w:rsidP="00EC0C0A">
            <w:pPr>
              <w:rPr>
                <w:rFonts w:eastAsia="Times New Roman" w:cs="Times New Roman"/>
              </w:rPr>
            </w:pPr>
          </w:p>
          <w:p w14:paraId="795F5735" w14:textId="77777777" w:rsidR="00D26A79" w:rsidRPr="00225E7B" w:rsidRDefault="00D26A79" w:rsidP="00D26A79">
            <w:pPr>
              <w:rPr>
                <w:i/>
              </w:rPr>
            </w:pPr>
            <w:r w:rsidRPr="00225E7B">
              <w:rPr>
                <w:i/>
              </w:rPr>
              <w:t>Kun je een vector van een vector ook opslaan in een variabele?</w:t>
            </w:r>
          </w:p>
          <w:p w14:paraId="59A18AF5" w14:textId="77777777" w:rsidR="00D26A79" w:rsidRPr="006F67AB" w:rsidRDefault="00D26A79" w:rsidP="00EC0C0A">
            <w:pPr>
              <w:rPr>
                <w:rFonts w:eastAsia="Times New Roman" w:cs="Times New Roman"/>
              </w:rPr>
            </w:pPr>
          </w:p>
        </w:tc>
      </w:tr>
    </w:tbl>
    <w:p w14:paraId="712BCFCB" w14:textId="77777777" w:rsidR="00D26A79" w:rsidRDefault="00D26A79" w:rsidP="000E1B94"/>
    <w:p w14:paraId="38CF87B9" w14:textId="7EF6AE1C" w:rsidR="000E1B94" w:rsidRDefault="000E1B94" w:rsidP="000E1B94">
      <w:r>
        <w:t xml:space="preserve">De eerder aangemaakte vector van een vector noemen we een </w:t>
      </w:r>
      <w:r>
        <w:rPr>
          <w:b/>
        </w:rPr>
        <w:t>matrix</w:t>
      </w:r>
      <w:r>
        <w:t>! Daar komt de naam Matlab ook vandaan</w:t>
      </w:r>
      <w:ins w:id="384" w:author="Faber, H." w:date="2017-09-25T15:02:00Z">
        <w:r w:rsidR="000621F8">
          <w:t xml:space="preserve"> (MATrix LABoratory)</w:t>
        </w:r>
      </w:ins>
      <w:r>
        <w:t xml:space="preserve">. Matlab kan heel goed met matrices omgaan. Matrices kunnen we ook opslaan in </w:t>
      </w:r>
      <w:del w:id="385" w:author="Faber, H." w:date="2017-09-25T15:02:00Z">
        <w:r w:rsidDel="000621F8">
          <w:delText xml:space="preserve">een </w:delText>
        </w:r>
      </w:del>
      <w:r>
        <w:t xml:space="preserve">variabelen. In het voorbeeld van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doen we dat als volgt:</w:t>
      </w:r>
    </w:p>
    <w:p w14:paraId="0C968A1E" w14:textId="77777777" w:rsidR="000E1B94" w:rsidRDefault="000E1B94" w:rsidP="000E1B94">
      <w:pPr>
        <w:keepNext/>
        <w:jc w:val="center"/>
      </w:pPr>
      <w:r>
        <w:rPr>
          <w:noProof/>
          <w:lang w:val="en-US"/>
        </w:rPr>
        <w:drawing>
          <wp:inline distT="0" distB="0" distL="0" distR="0" wp14:anchorId="21D6020D" wp14:editId="2A196346">
            <wp:extent cx="3772426" cy="952633"/>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vector-vector-van-vector-matrix-invar.PNG"/>
                    <pic:cNvPicPr/>
                  </pic:nvPicPr>
                  <pic:blipFill>
                    <a:blip r:embed="rId63">
                      <a:extLst>
                        <a:ext uri="{28A0092B-C50C-407E-A947-70E740481C1C}">
                          <a14:useLocalDpi xmlns:a14="http://schemas.microsoft.com/office/drawing/2010/main" val="0"/>
                        </a:ext>
                      </a:extLst>
                    </a:blip>
                    <a:stretch>
                      <a:fillRect/>
                    </a:stretch>
                  </pic:blipFill>
                  <pic:spPr>
                    <a:xfrm>
                      <a:off x="0" y="0"/>
                      <a:ext cx="3772426" cy="952633"/>
                    </a:xfrm>
                    <a:prstGeom prst="rect">
                      <a:avLst/>
                    </a:prstGeom>
                  </pic:spPr>
                </pic:pic>
              </a:graphicData>
            </a:graphic>
          </wp:inline>
        </w:drawing>
      </w:r>
    </w:p>
    <w:p w14:paraId="063D6670" w14:textId="77777777" w:rsidR="000E1B94" w:rsidRDefault="000E1B94" w:rsidP="000E1B94">
      <w:pPr>
        <w:pStyle w:val="Caption"/>
        <w:jc w:val="center"/>
        <w:rPr>
          <w:i w:val="0"/>
        </w:rPr>
      </w:pPr>
      <w:r>
        <w:t xml:space="preserve">Figuur </w:t>
      </w:r>
      <w:fldSimple w:instr=" SEQ Figuur \* ARABIC ">
        <w:r w:rsidR="001E49D3">
          <w:rPr>
            <w:noProof/>
          </w:rPr>
          <w:t>40</w:t>
        </w:r>
      </w:fldSimple>
      <w:r>
        <w:t xml:space="preserve">: de matrix van </w:t>
      </w:r>
      <w:r>
        <w:fldChar w:fldCharType="begin"/>
      </w:r>
      <w:r>
        <w:instrText xml:space="preserve"> REF _Ref475461297 \h </w:instrText>
      </w:r>
      <w:r>
        <w:fldChar w:fldCharType="separate"/>
      </w:r>
      <w:r w:rsidR="001E49D3">
        <w:t xml:space="preserve">Figuur </w:t>
      </w:r>
      <w:r w:rsidR="001E49D3">
        <w:rPr>
          <w:noProof/>
        </w:rPr>
        <w:t>39</w:t>
      </w:r>
      <w:r>
        <w:fldChar w:fldCharType="end"/>
      </w:r>
      <w:r>
        <w:t xml:space="preserve"> op slaan in een variabele genaamd </w:t>
      </w:r>
      <w:r>
        <w:rPr>
          <w:i w:val="0"/>
        </w:rPr>
        <w:t>Matrix.</w:t>
      </w:r>
    </w:p>
    <w:p w14:paraId="7C8F7960" w14:textId="77777777" w:rsidR="000A5140" w:rsidRDefault="000A5140">
      <w:pPr>
        <w:rPr>
          <w:rFonts w:asciiTheme="majorHAnsi" w:eastAsiaTheme="majorEastAsia" w:hAnsiTheme="majorHAnsi" w:cstheme="majorBidi"/>
          <w:color w:val="2E74B5" w:themeColor="accent1" w:themeShade="BF"/>
          <w:sz w:val="26"/>
          <w:szCs w:val="26"/>
        </w:rPr>
      </w:pPr>
      <w:r>
        <w:br w:type="page"/>
      </w:r>
    </w:p>
    <w:p w14:paraId="27305BE7" w14:textId="77777777" w:rsidR="000E1B94" w:rsidRDefault="00720E15" w:rsidP="00720E15">
      <w:pPr>
        <w:pStyle w:val="Heading2"/>
      </w:pPr>
      <w:bookmarkStart w:id="386" w:name="_Toc492041787"/>
      <w:r>
        <w:lastRenderedPageBreak/>
        <w:t>Vragen en opdrachten</w:t>
      </w:r>
      <w:bookmarkEnd w:id="386"/>
    </w:p>
    <w:p w14:paraId="0542627F" w14:textId="77777777" w:rsidR="00720E15" w:rsidRDefault="00720E15" w:rsidP="00720E15">
      <w:pPr>
        <w:pStyle w:val="ListParagraph"/>
        <w:numPr>
          <w:ilvl w:val="0"/>
          <w:numId w:val="13"/>
        </w:numPr>
      </w:pPr>
      <w:r>
        <w:t>Welke twee type vectoren bestaan er in Matlab?</w:t>
      </w:r>
    </w:p>
    <w:p w14:paraId="5EC950BE" w14:textId="77777777" w:rsidR="00352926" w:rsidRPr="00352926" w:rsidRDefault="00352926" w:rsidP="00352926">
      <w:pPr>
        <w:pStyle w:val="ListParagraph"/>
        <w:numPr>
          <w:ilvl w:val="0"/>
          <w:numId w:val="13"/>
        </w:numPr>
      </w:pPr>
      <w:r>
        <w:t>Met welke operator(en) kan een vector worden aangemaakt?</w:t>
      </w:r>
    </w:p>
    <w:p w14:paraId="6C2B621C" w14:textId="77777777" w:rsidR="00352926" w:rsidRDefault="00352926" w:rsidP="00720E15">
      <w:pPr>
        <w:pStyle w:val="ListParagraph"/>
        <w:numPr>
          <w:ilvl w:val="0"/>
          <w:numId w:val="13"/>
        </w:numPr>
      </w:pPr>
      <w:r>
        <w:t>Met welke operator kan een rij-vector in een kolom-vector worden omgevormd?</w:t>
      </w:r>
    </w:p>
    <w:p w14:paraId="575FCB40" w14:textId="77777777" w:rsidR="002D4CC6" w:rsidRDefault="002D4CC6" w:rsidP="00720E15">
      <w:pPr>
        <w:pStyle w:val="ListParagraph"/>
        <w:numPr>
          <w:ilvl w:val="0"/>
          <w:numId w:val="13"/>
        </w:numPr>
      </w:pPr>
      <w:r>
        <w:t>Herhaling: met welke operator kunnen we een macht berekenen van een getal?</w:t>
      </w:r>
    </w:p>
    <w:p w14:paraId="1105327D" w14:textId="77777777" w:rsidR="00352926" w:rsidRDefault="00352926" w:rsidP="00352926">
      <w:pPr>
        <w:pStyle w:val="ListParagraph"/>
        <w:numPr>
          <w:ilvl w:val="0"/>
          <w:numId w:val="13"/>
        </w:numPr>
      </w:pPr>
      <w:r>
        <w:t>Kan in Matlab een vector worden gemaakt bestaande uit strings &amp; numerieke waardes?</w:t>
      </w:r>
    </w:p>
    <w:p w14:paraId="0F6EAFE4" w14:textId="42CE376E" w:rsidR="00352926" w:rsidRDefault="00352926" w:rsidP="00352926">
      <w:pPr>
        <w:pStyle w:val="ListParagraph"/>
        <w:numPr>
          <w:ilvl w:val="0"/>
          <w:numId w:val="13"/>
        </w:numPr>
      </w:pPr>
      <w:r>
        <w:t xml:space="preserve">Kan elk element van een vector </w:t>
      </w:r>
      <w:r w:rsidR="00731FB1">
        <w:t>individueel worden aangepast?</w:t>
      </w:r>
    </w:p>
    <w:p w14:paraId="245E8670" w14:textId="57909576" w:rsidR="00352926" w:rsidRDefault="00352926" w:rsidP="00352926">
      <w:pPr>
        <w:pStyle w:val="ListParagraph"/>
        <w:numPr>
          <w:ilvl w:val="0"/>
          <w:numId w:val="13"/>
        </w:numPr>
      </w:pPr>
      <w:r>
        <w:t>Maak in Matlab een 3-bij-3 matrix aan</w:t>
      </w:r>
      <w:del w:id="387" w:author="Faber, H." w:date="2017-09-25T15:03:00Z">
        <w:r w:rsidDel="00E83B1F">
          <w:delText xml:space="preserve"> </w:delText>
        </w:r>
      </w:del>
      <w:r>
        <w:t>gevuld met de getallen 0 tot en met 9.</w:t>
      </w:r>
    </w:p>
    <w:p w14:paraId="59582A89" w14:textId="77777777" w:rsidR="002D4CC6" w:rsidRDefault="002D4CC6" w:rsidP="00352926">
      <w:pPr>
        <w:pStyle w:val="ListParagraph"/>
        <w:numPr>
          <w:ilvl w:val="0"/>
          <w:numId w:val="13"/>
        </w:numPr>
      </w:pPr>
      <w:r>
        <w:t>Waarom is de punt-operator (.) nodig bij het vermenigvuldigen en delen van vectoren?</w:t>
      </w:r>
    </w:p>
    <w:p w14:paraId="5D088439" w14:textId="306E09F0" w:rsidR="009005D8" w:rsidRDefault="009005D8" w:rsidP="00352926">
      <w:pPr>
        <w:pStyle w:val="ListParagraph"/>
        <w:numPr>
          <w:ilvl w:val="0"/>
          <w:numId w:val="13"/>
        </w:numPr>
      </w:pPr>
      <w:r>
        <w:t xml:space="preserve">Wat is het symbool van de </w:t>
      </w:r>
      <w:commentRangeStart w:id="388"/>
      <w:r>
        <w:t>transponatie</w:t>
      </w:r>
      <w:commentRangeEnd w:id="388"/>
      <w:r w:rsidR="00E83B1F">
        <w:rPr>
          <w:rStyle w:val="CommentReference"/>
        </w:rPr>
        <w:commentReference w:id="388"/>
      </w:r>
      <w:r>
        <w:t>-operator en waar gebruik je deze operator voor?</w:t>
      </w:r>
    </w:p>
    <w:p w14:paraId="5D375AA1" w14:textId="0E266B82" w:rsidR="00CB599B" w:rsidRDefault="00CB599B" w:rsidP="00352926">
      <w:pPr>
        <w:pStyle w:val="ListParagraph"/>
        <w:numPr>
          <w:ilvl w:val="0"/>
          <w:numId w:val="13"/>
        </w:numPr>
      </w:pPr>
      <w:r w:rsidRPr="005C3E71">
        <w:rPr>
          <w:rFonts w:ascii="Calibri" w:hAnsi="Calibri" w:cs="Cordia New"/>
          <w:noProof/>
          <w:color w:val="ED7D31" w:themeColor="accent2"/>
          <w:lang w:val="en-US"/>
        </w:rPr>
        <w:drawing>
          <wp:anchor distT="0" distB="0" distL="114300" distR="114300" simplePos="0" relativeHeight="251674624" behindDoc="0" locked="0" layoutInCell="1" allowOverlap="1" wp14:anchorId="05AB14C8" wp14:editId="281524F3">
            <wp:simplePos x="0" y="0"/>
            <wp:positionH relativeFrom="column">
              <wp:posOffset>1433830</wp:posOffset>
            </wp:positionH>
            <wp:positionV relativeFrom="paragraph">
              <wp:posOffset>219710</wp:posOffset>
            </wp:positionV>
            <wp:extent cx="1968500" cy="635000"/>
            <wp:effectExtent l="0" t="0" r="0" b="0"/>
            <wp:wrapTopAndBottom/>
            <wp:docPr id="62" name="Afbeelding 62" descr="../../../../Desktop/Schermafbeelding%202017-07-31%20om%2015.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7-31%20om%2015.23.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685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Bestudeer de onderstaande regels code. Welke code ‘begrijpt’ Matlab? </w:t>
      </w:r>
    </w:p>
    <w:p w14:paraId="5F7A3294" w14:textId="7D46548C" w:rsidR="00CB599B" w:rsidRPr="00CB599B" w:rsidRDefault="00CB599B" w:rsidP="00CB599B">
      <w:pPr>
        <w:pStyle w:val="ListParagraph"/>
        <w:numPr>
          <w:ilvl w:val="0"/>
          <w:numId w:val="13"/>
        </w:numPr>
      </w:pPr>
      <w:r w:rsidRPr="00CB599B">
        <w:t>Wat wordt er met een pair-wise addition operatie bedoeld?</w:t>
      </w:r>
    </w:p>
    <w:p w14:paraId="37323216" w14:textId="685609A7" w:rsidR="00CB599B" w:rsidRDefault="00CB599B" w:rsidP="00CB599B">
      <w:pPr>
        <w:pStyle w:val="ListParagraph"/>
        <w:numPr>
          <w:ilvl w:val="0"/>
          <w:numId w:val="13"/>
        </w:numPr>
      </w:pPr>
      <w:r w:rsidRPr="005C3E71">
        <w:rPr>
          <w:rFonts w:ascii="Calibri" w:hAnsi="Calibri" w:cs="Cordia New"/>
          <w:noProof/>
          <w:lang w:val="en-US"/>
        </w:rPr>
        <w:drawing>
          <wp:anchor distT="0" distB="0" distL="114300" distR="114300" simplePos="0" relativeHeight="251676672" behindDoc="0" locked="0" layoutInCell="1" allowOverlap="1" wp14:anchorId="5242B9A9" wp14:editId="3E4AD0F0">
            <wp:simplePos x="0" y="0"/>
            <wp:positionH relativeFrom="column">
              <wp:posOffset>1462405</wp:posOffset>
            </wp:positionH>
            <wp:positionV relativeFrom="paragraph">
              <wp:posOffset>216535</wp:posOffset>
            </wp:positionV>
            <wp:extent cx="3893820" cy="1047750"/>
            <wp:effectExtent l="0" t="0" r="0" b="0"/>
            <wp:wrapSquare wrapText="bothSides"/>
            <wp:docPr id="128" name="Afbeelding 128" descr="../../../../Desktop/Schermafbeelding%202017-07-31%20om%2015.3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7-31%20om%2015.39.3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89382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Wat klopt er niet aan onderstaande code? </w:t>
      </w:r>
    </w:p>
    <w:p w14:paraId="5E0EAC9F" w14:textId="77777777" w:rsidR="002201A1" w:rsidRDefault="002201A1" w:rsidP="002201A1">
      <w:pPr>
        <w:pStyle w:val="ListParagraph"/>
      </w:pPr>
    </w:p>
    <w:p w14:paraId="740130F1" w14:textId="77777777" w:rsidR="002201A1" w:rsidRDefault="002201A1" w:rsidP="002201A1">
      <w:pPr>
        <w:pStyle w:val="ListParagraph"/>
      </w:pPr>
    </w:p>
    <w:p w14:paraId="6CBF7DF1" w14:textId="77777777" w:rsidR="002201A1" w:rsidRDefault="002201A1" w:rsidP="002201A1">
      <w:pPr>
        <w:pStyle w:val="ListParagraph"/>
      </w:pPr>
    </w:p>
    <w:p w14:paraId="094F7214" w14:textId="77777777" w:rsidR="002201A1" w:rsidRDefault="002201A1" w:rsidP="002201A1">
      <w:pPr>
        <w:pStyle w:val="ListParagraph"/>
      </w:pPr>
    </w:p>
    <w:p w14:paraId="47D80F8E" w14:textId="77777777" w:rsidR="002201A1" w:rsidRDefault="002201A1" w:rsidP="002201A1">
      <w:pPr>
        <w:pStyle w:val="ListParagraph"/>
      </w:pPr>
    </w:p>
    <w:p w14:paraId="46D98D75" w14:textId="77777777" w:rsidR="002201A1" w:rsidRDefault="002201A1" w:rsidP="002201A1">
      <w:pPr>
        <w:pStyle w:val="ListParagraph"/>
      </w:pPr>
    </w:p>
    <w:p w14:paraId="2314974D" w14:textId="0CF9A033" w:rsidR="002201A1" w:rsidRDefault="00BD3538" w:rsidP="00BD3538">
      <w:pPr>
        <w:pStyle w:val="Caption"/>
        <w:jc w:val="center"/>
      </w:pPr>
      <w:r>
        <w:t xml:space="preserve">Figuur </w:t>
      </w:r>
      <w:fldSimple w:instr=" SEQ Figuur \* ARABIC ">
        <w:r w:rsidR="001E49D3">
          <w:rPr>
            <w:noProof/>
          </w:rPr>
          <w:t>41</w:t>
        </w:r>
      </w:fldSimple>
      <w:r>
        <w:t>: Wat klopt er niet?</w:t>
      </w:r>
    </w:p>
    <w:p w14:paraId="4DEB3609" w14:textId="77777777" w:rsidR="002201A1" w:rsidRDefault="002201A1" w:rsidP="002201A1">
      <w:pPr>
        <w:pStyle w:val="ListParagraph"/>
        <w:numPr>
          <w:ilvl w:val="0"/>
          <w:numId w:val="13"/>
        </w:numPr>
      </w:pPr>
      <w:r>
        <w:t xml:space="preserve">Zie de volgende code in </w:t>
      </w:r>
      <w:r>
        <w:fldChar w:fldCharType="begin"/>
      </w:r>
      <w:r>
        <w:instrText xml:space="preserve"> REF _Ref492041337 \h </w:instrText>
      </w:r>
      <w:r>
        <w:fldChar w:fldCharType="separate"/>
      </w:r>
      <w:r w:rsidR="001E49D3">
        <w:t xml:space="preserve">Figuur </w:t>
      </w:r>
      <w:r w:rsidR="001E49D3">
        <w:rPr>
          <w:noProof/>
        </w:rPr>
        <w:t>42</w:t>
      </w:r>
      <w:r>
        <w:fldChar w:fldCharType="end"/>
      </w:r>
      <w:r>
        <w:t>. Na het uitvoeren van het script had de variabele y de waarde 26 moeten bevatten. Er gaat iets mis. Onderzoek wat er mis gaat en verbeter de code.</w:t>
      </w:r>
    </w:p>
    <w:p w14:paraId="5384D4C7" w14:textId="72A68798" w:rsidR="002201A1" w:rsidRDefault="002201A1" w:rsidP="002201A1">
      <w:pPr>
        <w:pStyle w:val="ListParagraph"/>
        <w:jc w:val="center"/>
      </w:pPr>
      <w:r w:rsidRPr="002201A1">
        <w:rPr>
          <w:i/>
          <w:noProof/>
          <w:lang w:val="en-US"/>
        </w:rPr>
        <w:drawing>
          <wp:inline distT="0" distB="0" distL="0" distR="0" wp14:anchorId="593A7331" wp14:editId="3261F2A6">
            <wp:extent cx="3115110" cy="1400370"/>
            <wp:effectExtent l="0" t="0" r="9525"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15110" cy="1400370"/>
                    </a:xfrm>
                    <a:prstGeom prst="rect">
                      <a:avLst/>
                    </a:prstGeom>
                  </pic:spPr>
                </pic:pic>
              </a:graphicData>
            </a:graphic>
          </wp:inline>
        </w:drawing>
      </w:r>
    </w:p>
    <w:p w14:paraId="29E3CA82" w14:textId="77777777" w:rsidR="002201A1" w:rsidRDefault="002201A1" w:rsidP="002201A1">
      <w:pPr>
        <w:pStyle w:val="Caption"/>
        <w:jc w:val="center"/>
      </w:pPr>
      <w:bookmarkStart w:id="389" w:name="_Ref492041337"/>
      <w:r>
        <w:t xml:space="preserve">Figuur </w:t>
      </w:r>
      <w:fldSimple w:instr=" SEQ Figuur \* ARABIC ">
        <w:r w:rsidR="001E49D3">
          <w:rPr>
            <w:noProof/>
          </w:rPr>
          <w:t>42</w:t>
        </w:r>
      </w:fldSimple>
      <w:bookmarkEnd w:id="389"/>
      <w:r>
        <w:t>: zie opgave 13.</w:t>
      </w:r>
    </w:p>
    <w:p w14:paraId="22DCAC81" w14:textId="77777777" w:rsidR="002201A1" w:rsidRDefault="002201A1" w:rsidP="002201A1">
      <w:pPr>
        <w:pStyle w:val="ListParagraph"/>
        <w:jc w:val="center"/>
      </w:pPr>
    </w:p>
    <w:p w14:paraId="06D28B16" w14:textId="11D3E227" w:rsidR="002201A1" w:rsidRDefault="00BD3538" w:rsidP="002201A1">
      <w:pPr>
        <w:pStyle w:val="ListParagraph"/>
        <w:numPr>
          <w:ilvl w:val="0"/>
          <w:numId w:val="13"/>
        </w:numPr>
      </w:pPr>
      <w:r>
        <w:t xml:space="preserve">Een student besluit de code van de vorige opgave in minder regels op te schrijven (zie </w:t>
      </w:r>
      <w:r>
        <w:fldChar w:fldCharType="begin"/>
      </w:r>
      <w:r>
        <w:instrText xml:space="preserve"> REF _Ref492041650 \h </w:instrText>
      </w:r>
      <w:r>
        <w:fldChar w:fldCharType="separate"/>
      </w:r>
      <w:r w:rsidR="001E49D3">
        <w:t xml:space="preserve">Figuur </w:t>
      </w:r>
      <w:r w:rsidR="001E49D3">
        <w:rPr>
          <w:noProof/>
        </w:rPr>
        <w:t>43</w:t>
      </w:r>
      <w:r>
        <w:fldChar w:fldCharType="end"/>
      </w:r>
      <w:r>
        <w:t>). Werkt deze code nog? Is het verstandig om de code op deze manier te presenteren?</w:t>
      </w:r>
    </w:p>
    <w:p w14:paraId="6D3E807B" w14:textId="77777777" w:rsidR="00BD3538" w:rsidRDefault="00BD3538" w:rsidP="00BD3538">
      <w:pPr>
        <w:pStyle w:val="ListParagraph"/>
      </w:pPr>
    </w:p>
    <w:p w14:paraId="789FE069" w14:textId="77777777" w:rsidR="00BD3538" w:rsidRDefault="00BD3538" w:rsidP="00BD3538">
      <w:pPr>
        <w:pStyle w:val="ListParagraph"/>
        <w:keepNext/>
      </w:pPr>
      <w:r w:rsidRPr="00BD3538">
        <w:rPr>
          <w:noProof/>
          <w:lang w:val="en-US"/>
        </w:rPr>
        <w:drawing>
          <wp:inline distT="0" distB="0" distL="0" distR="0" wp14:anchorId="24FB01AE" wp14:editId="4C7C2E40">
            <wp:extent cx="5430008" cy="314369"/>
            <wp:effectExtent l="0" t="0" r="0" b="9525"/>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430008" cy="314369"/>
                    </a:xfrm>
                    <a:prstGeom prst="rect">
                      <a:avLst/>
                    </a:prstGeom>
                  </pic:spPr>
                </pic:pic>
              </a:graphicData>
            </a:graphic>
          </wp:inline>
        </w:drawing>
      </w:r>
    </w:p>
    <w:p w14:paraId="35D9E6AA" w14:textId="2902C84A" w:rsidR="00BD3538" w:rsidRDefault="00BD3538" w:rsidP="00BD3538">
      <w:pPr>
        <w:pStyle w:val="Caption"/>
        <w:jc w:val="center"/>
        <w:rPr>
          <w:i w:val="0"/>
        </w:rPr>
      </w:pPr>
      <w:bookmarkStart w:id="390" w:name="_Ref492041650"/>
      <w:r>
        <w:t xml:space="preserve">Figuur </w:t>
      </w:r>
      <w:fldSimple w:instr=" SEQ Figuur \* ARABIC ">
        <w:r w:rsidR="001E49D3">
          <w:rPr>
            <w:noProof/>
          </w:rPr>
          <w:t>43</w:t>
        </w:r>
      </w:fldSimple>
      <w:bookmarkEnd w:id="390"/>
      <w:r>
        <w:rPr>
          <w:i w:val="0"/>
        </w:rPr>
        <w:t xml:space="preserve">: dezelfde code als in </w:t>
      </w:r>
      <w:r>
        <w:rPr>
          <w:i w:val="0"/>
        </w:rPr>
        <w:fldChar w:fldCharType="begin"/>
      </w:r>
      <w:r>
        <w:rPr>
          <w:i w:val="0"/>
        </w:rPr>
        <w:instrText xml:space="preserve"> REF _Ref492041337 \h </w:instrText>
      </w:r>
      <w:r>
        <w:rPr>
          <w:i w:val="0"/>
        </w:rPr>
      </w:r>
      <w:r>
        <w:rPr>
          <w:i w:val="0"/>
        </w:rPr>
        <w:fldChar w:fldCharType="separate"/>
      </w:r>
      <w:r w:rsidR="001E49D3">
        <w:t xml:space="preserve">Figuur </w:t>
      </w:r>
      <w:r w:rsidR="001E49D3">
        <w:rPr>
          <w:noProof/>
        </w:rPr>
        <w:t>42</w:t>
      </w:r>
      <w:r>
        <w:rPr>
          <w:i w:val="0"/>
        </w:rPr>
        <w:fldChar w:fldCharType="end"/>
      </w:r>
      <w:r>
        <w:rPr>
          <w:i w:val="0"/>
        </w:rPr>
        <w:t xml:space="preserve"> maar dan in minder regels.</w:t>
      </w:r>
    </w:p>
    <w:p w14:paraId="1D4A7226" w14:textId="524A4ADE" w:rsidR="001E49D3" w:rsidRDefault="001E49D3" w:rsidP="001E49D3">
      <w:pPr>
        <w:pStyle w:val="ListParagraph"/>
        <w:numPr>
          <w:ilvl w:val="0"/>
          <w:numId w:val="13"/>
        </w:numPr>
      </w:pPr>
      <w:r>
        <w:rPr>
          <w:b/>
        </w:rPr>
        <w:t xml:space="preserve">Voer de code in </w:t>
      </w:r>
      <w:r w:rsidRPr="001E49D3">
        <w:rPr>
          <w:b/>
        </w:rPr>
        <w:fldChar w:fldCharType="begin"/>
      </w:r>
      <w:r w:rsidRPr="001E49D3">
        <w:rPr>
          <w:b/>
        </w:rPr>
        <w:instrText xml:space="preserve"> REF _Ref492041935 \h </w:instrText>
      </w:r>
      <w:r>
        <w:rPr>
          <w:b/>
        </w:rPr>
        <w:instrText xml:space="preserve"> \* MERGEFORMAT </w:instrText>
      </w:r>
      <w:r w:rsidRPr="001E49D3">
        <w:rPr>
          <w:b/>
        </w:rPr>
      </w:r>
      <w:r w:rsidRPr="001E49D3">
        <w:rPr>
          <w:b/>
        </w:rPr>
        <w:fldChar w:fldCharType="separate"/>
      </w:r>
      <w:r w:rsidRPr="001E49D3">
        <w:rPr>
          <w:b/>
        </w:rPr>
        <w:t xml:space="preserve">Figuur </w:t>
      </w:r>
      <w:r w:rsidRPr="001E49D3">
        <w:rPr>
          <w:b/>
          <w:noProof/>
        </w:rPr>
        <w:t>44</w:t>
      </w:r>
      <w:r w:rsidRPr="001E49D3">
        <w:rPr>
          <w:b/>
        </w:rPr>
        <w:fldChar w:fldCharType="end"/>
      </w:r>
      <w:r>
        <w:t xml:space="preserve"> </w:t>
      </w:r>
      <w:r>
        <w:rPr>
          <w:b/>
        </w:rPr>
        <w:t>uit</w:t>
      </w:r>
      <w:r>
        <w:t xml:space="preserve">. </w:t>
      </w:r>
      <w:commentRangeStart w:id="391"/>
      <w:r>
        <w:t>Wat</w:t>
      </w:r>
      <w:commentRangeEnd w:id="391"/>
      <w:r w:rsidR="00E83B1F">
        <w:rPr>
          <w:rStyle w:val="CommentReference"/>
        </w:rPr>
        <w:commentReference w:id="391"/>
      </w:r>
      <w:r>
        <w:t xml:space="preserve"> gaat er fout?</w:t>
      </w:r>
    </w:p>
    <w:p w14:paraId="31F2F7AF" w14:textId="186B2080" w:rsidR="001E49D3" w:rsidRDefault="001E49D3" w:rsidP="001E49D3">
      <w:pPr>
        <w:pStyle w:val="ListParagraph"/>
        <w:keepNext/>
        <w:jc w:val="center"/>
      </w:pPr>
      <w:r w:rsidRPr="001E49D3">
        <w:rPr>
          <w:noProof/>
          <w:lang w:val="en-US"/>
        </w:rPr>
        <w:lastRenderedPageBreak/>
        <w:drawing>
          <wp:inline distT="0" distB="0" distL="0" distR="0" wp14:anchorId="7083544F" wp14:editId="794648FE">
            <wp:extent cx="3115110" cy="1190791"/>
            <wp:effectExtent l="0" t="0" r="9525" b="9525"/>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15110" cy="1190791"/>
                    </a:xfrm>
                    <a:prstGeom prst="rect">
                      <a:avLst/>
                    </a:prstGeom>
                  </pic:spPr>
                </pic:pic>
              </a:graphicData>
            </a:graphic>
          </wp:inline>
        </w:drawing>
      </w:r>
    </w:p>
    <w:p w14:paraId="6B131F6D" w14:textId="349D15FC" w:rsidR="001E49D3" w:rsidRPr="001E49D3" w:rsidRDefault="001E49D3" w:rsidP="001E49D3">
      <w:pPr>
        <w:pStyle w:val="Caption"/>
        <w:jc w:val="center"/>
      </w:pPr>
      <w:bookmarkStart w:id="392" w:name="_Ref492041935"/>
      <w:r>
        <w:t xml:space="preserve">Figuur </w:t>
      </w:r>
      <w:fldSimple w:instr=" SEQ Figuur \* ARABIC ">
        <w:r>
          <w:rPr>
            <w:noProof/>
          </w:rPr>
          <w:t>44</w:t>
        </w:r>
      </w:fldSimple>
      <w:bookmarkEnd w:id="392"/>
      <w:r>
        <w:t xml:space="preserve">: de code van </w:t>
      </w:r>
      <w:r>
        <w:fldChar w:fldCharType="begin"/>
      </w:r>
      <w:r>
        <w:instrText xml:space="preserve"> REF _Ref492041337 \h </w:instrText>
      </w:r>
      <w:r>
        <w:fldChar w:fldCharType="separate"/>
      </w:r>
      <w:r>
        <w:t xml:space="preserve">Figuur </w:t>
      </w:r>
      <w:r>
        <w:rPr>
          <w:noProof/>
        </w:rPr>
        <w:t>42</w:t>
      </w:r>
      <w:r>
        <w:fldChar w:fldCharType="end"/>
      </w:r>
      <w:r>
        <w:t xml:space="preserve"> maar dan herschreven</w:t>
      </w:r>
      <w:r w:rsidR="00225ECA">
        <w:t xml:space="preserve"> met een aanvulling.</w:t>
      </w:r>
      <w:r>
        <w:t>.</w:t>
      </w:r>
    </w:p>
    <w:p w14:paraId="163A1959" w14:textId="77777777" w:rsidR="002201A1" w:rsidRDefault="002201A1" w:rsidP="002201A1">
      <w:pPr>
        <w:pStyle w:val="ListParagraph"/>
      </w:pPr>
    </w:p>
    <w:p w14:paraId="2664BE49" w14:textId="77777777" w:rsidR="00902C38" w:rsidRDefault="00902C38">
      <w:r>
        <w:br w:type="page"/>
      </w:r>
    </w:p>
    <w:p w14:paraId="01E4BB4F" w14:textId="77777777" w:rsidR="00720E15" w:rsidRDefault="00352926" w:rsidP="00352926">
      <w:pPr>
        <w:pStyle w:val="Heading2"/>
      </w:pPr>
      <w:bookmarkStart w:id="393" w:name="_Toc492041788"/>
      <w:r>
        <w:lastRenderedPageBreak/>
        <w:t>Antwoorden</w:t>
      </w:r>
      <w:bookmarkEnd w:id="393"/>
    </w:p>
    <w:p w14:paraId="3EF26F6F" w14:textId="63C8817B" w:rsidR="00352926" w:rsidRDefault="00352926" w:rsidP="00352926">
      <w:pPr>
        <w:pStyle w:val="ListParagraph"/>
        <w:numPr>
          <w:ilvl w:val="0"/>
          <w:numId w:val="14"/>
        </w:numPr>
      </w:pPr>
      <w:r>
        <w:t>Rij-vectoren en kolom-vectoren</w:t>
      </w:r>
      <w:ins w:id="394" w:author="Faber, H." w:date="2017-09-25T15:06:00Z">
        <w:r w:rsidR="00E83B1F">
          <w:t>.</w:t>
        </w:r>
      </w:ins>
    </w:p>
    <w:p w14:paraId="75A9D5D5" w14:textId="1E1C2AD8" w:rsidR="00352926" w:rsidRDefault="00352926" w:rsidP="00352926">
      <w:pPr>
        <w:pStyle w:val="ListParagraph"/>
        <w:numPr>
          <w:ilvl w:val="0"/>
          <w:numId w:val="14"/>
        </w:numPr>
      </w:pPr>
      <w:r>
        <w:t>Met de colon-operator en de blokhaken-operator</w:t>
      </w:r>
      <w:ins w:id="395" w:author="Faber, H." w:date="2017-09-25T15:06:00Z">
        <w:r w:rsidR="00E83B1F">
          <w:t>.</w:t>
        </w:r>
      </w:ins>
    </w:p>
    <w:p w14:paraId="0F7D3B6D" w14:textId="77777777" w:rsidR="00352926" w:rsidRDefault="00352926" w:rsidP="00352926">
      <w:pPr>
        <w:pStyle w:val="ListParagraph"/>
        <w:numPr>
          <w:ilvl w:val="0"/>
          <w:numId w:val="14"/>
        </w:numPr>
      </w:pPr>
      <w:r>
        <w:t>Met de aanhalingsteken-operator.</w:t>
      </w:r>
    </w:p>
    <w:p w14:paraId="525D7F91" w14:textId="39A46E2C" w:rsidR="002D4CC6" w:rsidRDefault="002D4CC6" w:rsidP="00352926">
      <w:pPr>
        <w:pStyle w:val="ListParagraph"/>
        <w:numPr>
          <w:ilvl w:val="0"/>
          <w:numId w:val="14"/>
        </w:numPr>
      </w:pPr>
      <w:r>
        <w:t>Met ^</w:t>
      </w:r>
      <w:ins w:id="396" w:author="Faber, H." w:date="2017-09-25T15:06:00Z">
        <w:r w:rsidR="00E83B1F">
          <w:t>.</w:t>
        </w:r>
      </w:ins>
    </w:p>
    <w:p w14:paraId="67F3B5A4" w14:textId="77777777" w:rsidR="00352926" w:rsidRDefault="00352926" w:rsidP="00352926">
      <w:pPr>
        <w:pStyle w:val="ListParagraph"/>
        <w:numPr>
          <w:ilvl w:val="0"/>
          <w:numId w:val="14"/>
        </w:numPr>
      </w:pPr>
      <w:r>
        <w:t>Nee dat kan niet. Er bestaan wel andere type variabelen waarin dat mogelijk is.</w:t>
      </w:r>
    </w:p>
    <w:p w14:paraId="0B8C37DD" w14:textId="77777777" w:rsidR="00352926" w:rsidRDefault="00352926" w:rsidP="00352926">
      <w:pPr>
        <w:pStyle w:val="ListParagraph"/>
        <w:numPr>
          <w:ilvl w:val="0"/>
          <w:numId w:val="14"/>
        </w:numPr>
      </w:pPr>
      <w:r>
        <w:t xml:space="preserve">Ja dat kan. Stel je hebt een numerieke vector genaamd </w:t>
      </w:r>
      <w:r>
        <w:rPr>
          <w:i/>
        </w:rPr>
        <w:t>schrauwen</w:t>
      </w:r>
      <w:r>
        <w:t xml:space="preserve"> dat bestaat uit 100 elementen. Dan kan element 99 als volgt worden aangepast: schrauwen(99) = 1;</w:t>
      </w:r>
    </w:p>
    <w:p w14:paraId="1D47C040" w14:textId="77777777" w:rsidR="00902C38" w:rsidRPr="002D4CC6" w:rsidRDefault="00902C38" w:rsidP="00902C38">
      <w:pPr>
        <w:pStyle w:val="ListParagraph"/>
        <w:numPr>
          <w:ilvl w:val="0"/>
          <w:numId w:val="14"/>
        </w:numPr>
      </w:pPr>
      <w:r>
        <w:rPr>
          <w:noProof/>
          <w:lang w:val="en-US"/>
        </w:rPr>
        <w:drawing>
          <wp:inline distT="0" distB="0" distL="0" distR="0" wp14:anchorId="2B0230E6" wp14:editId="0E1AB170">
            <wp:extent cx="1991003" cy="1314633"/>
            <wp:effectExtent l="0" t="0" r="9525"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pgave-aanmaken-matrix.PNG"/>
                    <pic:cNvPicPr/>
                  </pic:nvPicPr>
                  <pic:blipFill>
                    <a:blip r:embed="rId69">
                      <a:extLst>
                        <a:ext uri="{28A0092B-C50C-407E-A947-70E740481C1C}">
                          <a14:useLocalDpi xmlns:a14="http://schemas.microsoft.com/office/drawing/2010/main" val="0"/>
                        </a:ext>
                      </a:extLst>
                    </a:blip>
                    <a:stretch>
                      <a:fillRect/>
                    </a:stretch>
                  </pic:blipFill>
                  <pic:spPr>
                    <a:xfrm>
                      <a:off x="0" y="0"/>
                      <a:ext cx="1991003" cy="1314633"/>
                    </a:xfrm>
                    <a:prstGeom prst="rect">
                      <a:avLst/>
                    </a:prstGeom>
                  </pic:spPr>
                </pic:pic>
              </a:graphicData>
            </a:graphic>
          </wp:inline>
        </w:drawing>
      </w:r>
      <w:r>
        <w:t xml:space="preserve"> dit mag ook: </w:t>
      </w:r>
      <w:r w:rsidRPr="00902C38">
        <w:rPr>
          <w:rFonts w:ascii="Consolas" w:hAnsi="Consolas" w:cs="Consolas"/>
        </w:rPr>
        <w:t>[[1 2 3]' [4 5 6]' [7 8 9]']</w:t>
      </w:r>
    </w:p>
    <w:p w14:paraId="64A71C1B" w14:textId="77777777" w:rsidR="002D4CC6" w:rsidRDefault="002D4CC6" w:rsidP="002D4CC6">
      <w:pPr>
        <w:pStyle w:val="ListParagraph"/>
        <w:numPr>
          <w:ilvl w:val="0"/>
          <w:numId w:val="14"/>
        </w:numPr>
      </w:pPr>
      <w:r>
        <w:t>Die is nodig voor een pair-wise operatie zodat elk element van vector A wordt gebruikt op het element van vector B met dezelfde index.</w:t>
      </w:r>
    </w:p>
    <w:p w14:paraId="087FFFB4" w14:textId="36D2C550" w:rsidR="009005D8" w:rsidRDefault="009005D8" w:rsidP="002D4CC6">
      <w:pPr>
        <w:pStyle w:val="ListParagraph"/>
        <w:numPr>
          <w:ilvl w:val="0"/>
          <w:numId w:val="14"/>
        </w:numPr>
      </w:pPr>
      <w:r>
        <w:t>Deze operator maakt van een rij-vector een kolom-vector. Of hij maakt van een 4-bij-2 matrix een 2-bij-4 matrix. Het symbool is de apostrof.</w:t>
      </w:r>
    </w:p>
    <w:p w14:paraId="12AF0517" w14:textId="5DFA2641" w:rsidR="00CB599B" w:rsidRDefault="00CB599B" w:rsidP="002D4CC6">
      <w:pPr>
        <w:pStyle w:val="ListParagraph"/>
        <w:numPr>
          <w:ilvl w:val="0"/>
          <w:numId w:val="14"/>
        </w:numPr>
      </w:pPr>
      <w:r>
        <w:t>Dit kan je, als zo vaak, zelf testen met Matlab. Het antwoord is Data2. Met de colon-operator kan je alleen oplopende sequenties aanmaken (van laag naar hoge getallen). Als je toch een sequentie (vector) van getallen wilt maken m.b.v. de colon-operator krijg je een lege vector.</w:t>
      </w:r>
    </w:p>
    <w:p w14:paraId="2E35D253" w14:textId="01FAF8C6" w:rsidR="00CB599B" w:rsidRPr="00CB599B" w:rsidRDefault="00CB599B" w:rsidP="00CB599B">
      <w:pPr>
        <w:pStyle w:val="ListParagraph"/>
        <w:numPr>
          <w:ilvl w:val="0"/>
          <w:numId w:val="14"/>
        </w:numPr>
        <w:rPr>
          <w:rFonts w:eastAsia="Times New Roman" w:cs="Times New Roman"/>
        </w:rPr>
      </w:pPr>
      <w:r w:rsidRPr="00CB599B">
        <w:rPr>
          <w:rFonts w:eastAsia="Times New Roman" w:cs="Times New Roman"/>
        </w:rPr>
        <w:t xml:space="preserve">Dat elk element van een vector bij hetzelfde element wordt </w:t>
      </w:r>
      <w:r>
        <w:rPr>
          <w:rFonts w:eastAsia="Times New Roman" w:cs="Times New Roman"/>
        </w:rPr>
        <w:t>o</w:t>
      </w:r>
      <w:r w:rsidRPr="00CB599B">
        <w:rPr>
          <w:rFonts w:eastAsia="Times New Roman" w:cs="Times New Roman"/>
        </w:rPr>
        <w:t>pgeteld/afgetrokken/vermenigvuldigd met een andere vector.</w:t>
      </w:r>
    </w:p>
    <w:p w14:paraId="4E3746E2" w14:textId="62C3965E" w:rsidR="00CB599B" w:rsidRDefault="00CB599B" w:rsidP="00CB599B">
      <w:pPr>
        <w:pStyle w:val="ListParagraph"/>
        <w:numPr>
          <w:ilvl w:val="0"/>
          <w:numId w:val="14"/>
        </w:numPr>
      </w:pPr>
      <w:r w:rsidRPr="00CB599B">
        <w:t>Het goede antwoord is C. In deze codering wordt er in plaats van blokhaken [ ]</w:t>
      </w:r>
      <w:del w:id="397" w:author="Faber, H." w:date="2017-09-25T15:07:00Z">
        <w:r w:rsidRPr="00CB599B" w:rsidDel="00E83B1F">
          <w:delText xml:space="preserve"> </w:delText>
        </w:r>
      </w:del>
      <w:r w:rsidRPr="00CB599B">
        <w:t xml:space="preserve">, haken () gebruikt. In </w:t>
      </w:r>
      <w:r>
        <w:t>H</w:t>
      </w:r>
      <w:r>
        <w:fldChar w:fldCharType="begin"/>
      </w:r>
      <w:r>
        <w:instrText xml:space="preserve"> REF _Ref491433615 \r \h </w:instrText>
      </w:r>
      <w:r>
        <w:fldChar w:fldCharType="separate"/>
      </w:r>
      <w:r w:rsidR="001E49D3">
        <w:t>5.3.1</w:t>
      </w:r>
      <w:r>
        <w:fldChar w:fldCharType="end"/>
      </w:r>
      <w:r>
        <w:t xml:space="preserve"> </w:t>
      </w:r>
      <w:r w:rsidRPr="00CB599B">
        <w:t xml:space="preserve">heb je geleerd dat vectoren worden gemaakt met blokhaken en niet met haken. Er kan dus geen </w:t>
      </w:r>
      <w:ins w:id="398" w:author="Faber, H." w:date="2017-09-25T15:07:00Z">
        <w:r w:rsidR="00E83B1F">
          <w:t>m</w:t>
        </w:r>
      </w:ins>
      <w:del w:id="399" w:author="Faber, H." w:date="2017-09-25T15:07:00Z">
        <w:r w:rsidRPr="00CB599B" w:rsidDel="00E83B1F">
          <w:delText>M</w:delText>
        </w:r>
      </w:del>
      <w:r w:rsidRPr="00CB599B">
        <w:t>atrix worden gemaakt.</w:t>
      </w:r>
    </w:p>
    <w:p w14:paraId="67FD179F" w14:textId="47021D7B" w:rsidR="002201A1" w:rsidRDefault="002201A1" w:rsidP="00CB599B">
      <w:pPr>
        <w:pStyle w:val="ListParagraph"/>
        <w:numPr>
          <w:ilvl w:val="0"/>
          <w:numId w:val="14"/>
        </w:numPr>
      </w:pPr>
      <w:r>
        <w:t xml:space="preserve">In regel 7 staat opnieuw de variabele </w:t>
      </w:r>
      <w:r>
        <w:rPr>
          <w:i/>
        </w:rPr>
        <w:t>a</w:t>
      </w:r>
      <w:r>
        <w:t xml:space="preserve"> gedeclareerd. De oude waarde van de variabele a (namelijk de waarde 1) wordt nu overschreven door </w:t>
      </w:r>
      <w:r w:rsidR="00BD3538">
        <w:t xml:space="preserve">variabele </w:t>
      </w:r>
      <w:del w:id="400" w:author="Faber, H." w:date="2017-09-25T15:05:00Z">
        <w:r w:rsidR="00BD3538" w:rsidDel="00E83B1F">
          <w:delText xml:space="preserve">declaratie </w:delText>
        </w:r>
      </w:del>
      <w:r w:rsidR="00BD3538">
        <w:t>op regel 7.</w:t>
      </w:r>
    </w:p>
    <w:p w14:paraId="0897A233" w14:textId="0E28A8E1" w:rsidR="00BD3538" w:rsidRDefault="00BD3538" w:rsidP="00CB599B">
      <w:pPr>
        <w:pStyle w:val="ListParagraph"/>
        <w:numPr>
          <w:ilvl w:val="0"/>
          <w:numId w:val="14"/>
        </w:numPr>
      </w:pPr>
      <w:r>
        <w:t>Ja</w:t>
      </w:r>
      <w:ins w:id="401" w:author="Faber, H." w:date="2017-09-25T15:05:00Z">
        <w:r w:rsidR="00E83B1F">
          <w:t>,</w:t>
        </w:r>
      </w:ins>
      <w:r>
        <w:t xml:space="preserve"> de code werkt nog. Het is niet verstandig</w:t>
      </w:r>
      <w:ins w:id="402" w:author="Faber, H." w:date="2017-09-25T15:05:00Z">
        <w:r w:rsidR="00E83B1F">
          <w:t>,</w:t>
        </w:r>
      </w:ins>
      <w:r>
        <w:t xml:space="preserve"> omdat de leesbaarheid van de code op deze manier in het gedrang komt.</w:t>
      </w:r>
    </w:p>
    <w:p w14:paraId="74080A85" w14:textId="14E2EB2D" w:rsidR="001E49D3" w:rsidRDefault="001E49D3" w:rsidP="001E49D3">
      <w:pPr>
        <w:pStyle w:val="ListParagraph"/>
        <w:numPr>
          <w:ilvl w:val="0"/>
          <w:numId w:val="14"/>
        </w:numPr>
      </w:pPr>
      <w:r>
        <w:t xml:space="preserve">Matlab geeft een foutmelding die je verder helpt: </w:t>
      </w:r>
      <w:r w:rsidRPr="001E49D3">
        <w:rPr>
          <w:noProof/>
          <w:lang w:val="en-US"/>
        </w:rPr>
        <w:drawing>
          <wp:inline distT="0" distB="0" distL="0" distR="0" wp14:anchorId="56E34F2A" wp14:editId="6960D852">
            <wp:extent cx="2810267" cy="676369"/>
            <wp:effectExtent l="0" t="0" r="9525" b="9525"/>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10267" cy="676369"/>
                    </a:xfrm>
                    <a:prstGeom prst="rect">
                      <a:avLst/>
                    </a:prstGeom>
                  </pic:spPr>
                </pic:pic>
              </a:graphicData>
            </a:graphic>
          </wp:inline>
        </w:drawing>
      </w:r>
    </w:p>
    <w:p w14:paraId="6064ECB2" w14:textId="6D1ECA36" w:rsidR="001E49D3" w:rsidRDefault="001E49D3" w:rsidP="001E49D3">
      <w:pPr>
        <w:pStyle w:val="ListParagraph"/>
      </w:pPr>
      <w:r>
        <w:t xml:space="preserve">Het probleem is dat je op regel 2 een formule uitvoert die gebruikt maakt van verschillende variabelen. Een programma wordt altijd van boven naar beneden uitgevoerd. Dus regel 2 wordt eerst uitgevoerd daarna wordt regel 3 uitgevoerd. In regel 2 wordt er gebruik gemaakt van verschillende variabelen. Deze variabelen zijn nog niet aangemaakt op het moment dat regel 2 wordt uitgevoerd. Matlab geeft om die reden een foutmelding; </w:t>
      </w:r>
      <w:commentRangeStart w:id="403"/>
      <w:r>
        <w:t>het</w:t>
      </w:r>
      <w:commentRangeEnd w:id="403"/>
      <w:r w:rsidR="00E83B1F">
        <w:rPr>
          <w:rStyle w:val="CommentReference"/>
        </w:rPr>
        <w:commentReference w:id="403"/>
      </w:r>
      <w:r>
        <w:t xml:space="preserve"> kan geen gebruik maken van een variabele die niet is aangemaakt.</w:t>
      </w:r>
    </w:p>
    <w:p w14:paraId="4F99ABA6" w14:textId="77777777" w:rsidR="002201A1" w:rsidRDefault="002201A1" w:rsidP="002201A1">
      <w:pPr>
        <w:pStyle w:val="ListParagraph"/>
      </w:pPr>
    </w:p>
    <w:p w14:paraId="7951B689" w14:textId="77777777" w:rsidR="002201A1" w:rsidRDefault="002201A1" w:rsidP="002201A1"/>
    <w:p w14:paraId="679DE714" w14:textId="20ADF6A5" w:rsidR="002201A1" w:rsidRDefault="002201A1" w:rsidP="002201A1">
      <w:pPr>
        <w:keepNext/>
        <w:jc w:val="center"/>
      </w:pPr>
    </w:p>
    <w:p w14:paraId="427D418C" w14:textId="279704BF" w:rsidR="00902C38" w:rsidRDefault="00902C38" w:rsidP="002201A1">
      <w:pPr>
        <w:jc w:val="center"/>
        <w:rPr>
          <w:b/>
        </w:rPr>
      </w:pPr>
      <w:r>
        <w:rPr>
          <w:b/>
        </w:rPr>
        <w:br w:type="page"/>
      </w:r>
    </w:p>
    <w:p w14:paraId="5A487059" w14:textId="629C059D" w:rsidR="00902C38" w:rsidRDefault="00CB599B" w:rsidP="00902C38">
      <w:pPr>
        <w:pStyle w:val="Heading2"/>
      </w:pPr>
      <w:bookmarkStart w:id="404" w:name="_Toc492041789"/>
      <w:r>
        <w:lastRenderedPageBreak/>
        <w:t>Veel gebruikte vector</w:t>
      </w:r>
      <w:r w:rsidR="00902C38">
        <w:t>functies</w:t>
      </w:r>
      <w:bookmarkEnd w:id="404"/>
    </w:p>
    <w:p w14:paraId="280AF407" w14:textId="2F6F4518" w:rsidR="00902C38" w:rsidRDefault="00902C38" w:rsidP="00902C38">
      <w:r>
        <w:t xml:space="preserve">Matlab komt standaard met een hoop functionaliteit. Deze functionaliteit is ingepakt in zogenaamde functies. Hoe je een functie moet maken, leer je later. </w:t>
      </w:r>
    </w:p>
    <w:p w14:paraId="47408762" w14:textId="1B3FD18D" w:rsidR="00902C38" w:rsidRDefault="00902C38" w:rsidP="00902C38">
      <w:r>
        <w:t xml:space="preserve">In deze paragraaf gaan we kijken naar veel gebruikte </w:t>
      </w:r>
      <w:ins w:id="405" w:author="Faber, H." w:date="2017-09-25T15:09:00Z">
        <w:r w:rsidR="00B062B6">
          <w:t xml:space="preserve">standaard </w:t>
        </w:r>
      </w:ins>
      <w:r>
        <w:t>functies in relatie tot vectoren en matrices. Deze functies heb je later nodig hebben in de eind- en weekopdrachten.</w:t>
      </w:r>
    </w:p>
    <w:p w14:paraId="1196A873" w14:textId="7B71E7A7" w:rsidR="00902C38" w:rsidRDefault="006510B0" w:rsidP="00902C38">
      <w:pPr>
        <w:pStyle w:val="Heading3"/>
      </w:pPr>
      <w:bookmarkStart w:id="406" w:name="_Toc492041790"/>
      <w:r>
        <w:t>w</w:t>
      </w:r>
      <w:r w:rsidR="00902C38">
        <w:t>hos()</w:t>
      </w:r>
      <w:bookmarkEnd w:id="406"/>
    </w:p>
    <w:p w14:paraId="5BC90231" w14:textId="26620302" w:rsidR="00902C38" w:rsidRDefault="00E33593" w:rsidP="00902C38">
      <w:r>
        <w:t xml:space="preserve">Een handige functie die vaak wordt gebruikt in relatie tot vectoren is de whos() functie. Met deze functie krijg je snel te zien </w:t>
      </w:r>
      <w:del w:id="407" w:author="Faber, H." w:date="2017-09-25T15:12:00Z">
        <w:r w:rsidDel="00211D3D">
          <w:delText xml:space="preserve">van Matlab </w:delText>
        </w:r>
      </w:del>
      <w:r>
        <w:t xml:space="preserve">welke variabelen in de </w:t>
      </w:r>
      <w:r w:rsidR="0038297A">
        <w:t>Work</w:t>
      </w:r>
      <w:ins w:id="408" w:author="Faber, H." w:date="2017-09-25T15:12:00Z">
        <w:r w:rsidR="00211D3D">
          <w:t>s</w:t>
        </w:r>
      </w:ins>
      <w:del w:id="409" w:author="Faber, H." w:date="2017-09-25T15:12:00Z">
        <w:r w:rsidR="0038297A" w:rsidDel="00211D3D">
          <w:delText xml:space="preserve"> S</w:delText>
        </w:r>
      </w:del>
      <w:r w:rsidR="0038297A">
        <w:t>pace</w:t>
      </w:r>
      <w:r>
        <w:t xml:space="preserve"> staan:</w:t>
      </w:r>
    </w:p>
    <w:p w14:paraId="4965F767" w14:textId="77777777" w:rsidR="00E33593" w:rsidRDefault="00E33593" w:rsidP="00E33593">
      <w:pPr>
        <w:keepNext/>
        <w:jc w:val="center"/>
      </w:pPr>
      <w:r>
        <w:rPr>
          <w:noProof/>
          <w:lang w:val="en-US"/>
        </w:rPr>
        <w:drawing>
          <wp:inline distT="0" distB="0" distL="0" distR="0" wp14:anchorId="3115CCE9" wp14:editId="2C62DB77">
            <wp:extent cx="3905795" cy="971686"/>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os.PNG"/>
                    <pic:cNvPicPr/>
                  </pic:nvPicPr>
                  <pic:blipFill>
                    <a:blip r:embed="rId71">
                      <a:extLst>
                        <a:ext uri="{28A0092B-C50C-407E-A947-70E740481C1C}">
                          <a14:useLocalDpi xmlns:a14="http://schemas.microsoft.com/office/drawing/2010/main" val="0"/>
                        </a:ext>
                      </a:extLst>
                    </a:blip>
                    <a:stretch>
                      <a:fillRect/>
                    </a:stretch>
                  </pic:blipFill>
                  <pic:spPr>
                    <a:xfrm>
                      <a:off x="0" y="0"/>
                      <a:ext cx="3905795" cy="971686"/>
                    </a:xfrm>
                    <a:prstGeom prst="rect">
                      <a:avLst/>
                    </a:prstGeom>
                  </pic:spPr>
                </pic:pic>
              </a:graphicData>
            </a:graphic>
          </wp:inline>
        </w:drawing>
      </w:r>
    </w:p>
    <w:p w14:paraId="67D10FF2" w14:textId="77777777" w:rsidR="00E33593" w:rsidRDefault="00E33593" w:rsidP="00E33593">
      <w:pPr>
        <w:pStyle w:val="Caption"/>
        <w:jc w:val="center"/>
      </w:pPr>
      <w:r>
        <w:t xml:space="preserve">Figuur </w:t>
      </w:r>
      <w:fldSimple w:instr=" SEQ Figuur \* ARABIC ">
        <w:r w:rsidR="001E49D3">
          <w:rPr>
            <w:noProof/>
          </w:rPr>
          <w:t>45</w:t>
        </w:r>
      </w:fldSimple>
      <w:r>
        <w:t>: een voorbeeld van de output van de functie whos</w:t>
      </w:r>
    </w:p>
    <w:p w14:paraId="5A5D9579" w14:textId="6A8EF0C6" w:rsidR="00E33593" w:rsidRDefault="00E33593" w:rsidP="00E33593">
      <w:r>
        <w:t xml:space="preserve">Op deze manier kun je snel inzicht verkrijgen in de grootte van een bepaalde variabele in de </w:t>
      </w:r>
      <w:r w:rsidR="0038297A">
        <w:t>Work</w:t>
      </w:r>
      <w:del w:id="410" w:author="Faber, H." w:date="2017-09-25T15:12:00Z">
        <w:r w:rsidR="0038297A" w:rsidDel="00211D3D">
          <w:delText xml:space="preserve"> S</w:delText>
        </w:r>
      </w:del>
      <w:ins w:id="411" w:author="Faber, H." w:date="2017-09-25T15:12:00Z">
        <w:r w:rsidR="00211D3D">
          <w:t>s</w:t>
        </w:r>
      </w:ins>
      <w:r w:rsidR="0038297A">
        <w:t>pace</w:t>
      </w:r>
      <w:r>
        <w:t xml:space="preserve">. </w:t>
      </w:r>
    </w:p>
    <w:tbl>
      <w:tblPr>
        <w:tblStyle w:val="TableGrid"/>
        <w:tblW w:w="0" w:type="auto"/>
        <w:tblLook w:val="04A0" w:firstRow="1" w:lastRow="0" w:firstColumn="1" w:lastColumn="0" w:noHBand="0" w:noVBand="1"/>
      </w:tblPr>
      <w:tblGrid>
        <w:gridCol w:w="9062"/>
      </w:tblGrid>
      <w:tr w:rsidR="00E33593" w:rsidRPr="00E33593" w14:paraId="3E2A2383" w14:textId="77777777" w:rsidTr="00DF611E">
        <w:tc>
          <w:tcPr>
            <w:tcW w:w="9062" w:type="dxa"/>
            <w:shd w:val="clear" w:color="auto" w:fill="D9D9D9" w:themeFill="background1" w:themeFillShade="D9"/>
          </w:tcPr>
          <w:p w14:paraId="533C25A3" w14:textId="77777777" w:rsidR="00E33593" w:rsidRPr="00E33593" w:rsidRDefault="00E33593" w:rsidP="00E33593">
            <w:pPr>
              <w:rPr>
                <w:rFonts w:eastAsia="Times New Roman" w:cs="Times New Roman"/>
              </w:rPr>
            </w:pPr>
          </w:p>
          <w:p w14:paraId="457CC085" w14:textId="77777777" w:rsidR="00E33593" w:rsidRPr="00DA5450" w:rsidRDefault="00E33593" w:rsidP="00E33593">
            <w:pPr>
              <w:rPr>
                <w:rFonts w:eastAsia="Times New Roman" w:cs="Times New Roman"/>
                <w:i/>
              </w:rPr>
            </w:pPr>
            <w:r w:rsidRPr="00DA5450">
              <w:rPr>
                <w:rFonts w:eastAsia="Times New Roman" w:cs="Times New Roman"/>
                <w:i/>
              </w:rPr>
              <w:t xml:space="preserve">Wat is de grootte van de (standaard)variabele </w:t>
            </w:r>
            <w:r w:rsidRPr="00DA5450">
              <w:rPr>
                <w:rFonts w:eastAsia="Times New Roman" w:cs="Times New Roman"/>
              </w:rPr>
              <w:t>ans</w:t>
            </w:r>
            <w:r w:rsidRPr="00DA5450">
              <w:rPr>
                <w:rFonts w:eastAsia="Times New Roman" w:cs="Times New Roman"/>
                <w:i/>
              </w:rPr>
              <w:t>?</w:t>
            </w:r>
          </w:p>
          <w:p w14:paraId="5DF29424" w14:textId="77777777" w:rsidR="00E33593" w:rsidRPr="00E33593" w:rsidRDefault="00E33593" w:rsidP="00E33593">
            <w:pPr>
              <w:rPr>
                <w:rFonts w:eastAsia="Times New Roman" w:cs="Times New Roman"/>
              </w:rPr>
            </w:pPr>
          </w:p>
        </w:tc>
      </w:tr>
    </w:tbl>
    <w:p w14:paraId="71A12AC9" w14:textId="77777777" w:rsidR="00E33593" w:rsidRDefault="00E33593" w:rsidP="00E33593"/>
    <w:p w14:paraId="4EF344D3" w14:textId="77777777" w:rsidR="00E33593" w:rsidRDefault="00E33593" w:rsidP="00E33593">
      <w:r>
        <w:t>De grootte is in dit geval 1x2. Wat zegt dit nu? Dit hangt samen met rij-vectoren en kolom-vectoren of beter gezegd: met de hoogte en de breedte van een vector (of matrix).</w:t>
      </w:r>
    </w:p>
    <w:p w14:paraId="65A42A64" w14:textId="77777777" w:rsidR="00E33593" w:rsidRDefault="00E33593" w:rsidP="00E33593">
      <w:pPr>
        <w:rPr>
          <w:b/>
        </w:rPr>
      </w:pPr>
      <w:r>
        <w:rPr>
          <w:b/>
        </w:rPr>
        <w:t xml:space="preserve">Gebruik zelf in Matlab de functie whos() door ‘whos’ te typen in </w:t>
      </w:r>
      <w:r w:rsidRPr="003952C9">
        <w:rPr>
          <w:b/>
          <w:color w:val="FF0000"/>
          <w:rPrChange w:id="412" w:author="Faber, H." w:date="2017-09-25T15:13:00Z">
            <w:rPr>
              <w:b/>
            </w:rPr>
          </w:rPrChange>
        </w:rPr>
        <w:t>de CW</w:t>
      </w:r>
      <w:r>
        <w:rPr>
          <w:b/>
        </w:rPr>
        <w:t>.</w:t>
      </w:r>
    </w:p>
    <w:p w14:paraId="65FB3310" w14:textId="36343F61" w:rsidR="00E54A44" w:rsidRPr="00E54A44" w:rsidRDefault="00E54A44" w:rsidP="00E54A44">
      <w:pPr>
        <w:rPr>
          <w:b/>
        </w:rPr>
      </w:pPr>
      <w:r>
        <w:rPr>
          <w:b/>
        </w:rPr>
        <w:t>Druk op enter</w:t>
      </w:r>
      <w:ins w:id="413" w:author="Faber, H." w:date="2017-09-25T15:13:00Z">
        <w:r w:rsidR="003952C9">
          <w:rPr>
            <w:b/>
          </w:rPr>
          <w:t>.</w:t>
        </w:r>
      </w:ins>
    </w:p>
    <w:p w14:paraId="70E2ECDD" w14:textId="77777777" w:rsidR="00E54A44" w:rsidRDefault="00E54A44" w:rsidP="00D75B78">
      <w:pPr>
        <w:pStyle w:val="Heading3"/>
        <w:numPr>
          <w:ilvl w:val="0"/>
          <w:numId w:val="0"/>
        </w:numPr>
      </w:pPr>
    </w:p>
    <w:p w14:paraId="4CA5C462" w14:textId="4598B26E" w:rsidR="00902C38" w:rsidRDefault="006510B0" w:rsidP="00902C38">
      <w:pPr>
        <w:pStyle w:val="Heading3"/>
      </w:pPr>
      <w:bookmarkStart w:id="414" w:name="_Toc492041791"/>
      <w:r>
        <w:t>s</w:t>
      </w:r>
      <w:r w:rsidR="00902C38">
        <w:t>ize()</w:t>
      </w:r>
      <w:bookmarkEnd w:id="414"/>
    </w:p>
    <w:p w14:paraId="0E6BC53D" w14:textId="77777777" w:rsidR="00902C38" w:rsidRDefault="00E33593" w:rsidP="00E33593">
      <w:r>
        <w:t>Met de functie size() kun je de afmetingen van een variabele opvragen. Je moet wel weten welke van welke variabele je de afmetingen wilt opvragen. Hier kun je de functie whos() voor gebruiken.</w:t>
      </w:r>
    </w:p>
    <w:p w14:paraId="577A5C46" w14:textId="77777777" w:rsidR="00E33593" w:rsidRDefault="00E33593" w:rsidP="00E33593">
      <w:pPr>
        <w:keepNext/>
        <w:jc w:val="center"/>
      </w:pPr>
      <w:r>
        <w:rPr>
          <w:noProof/>
          <w:lang w:val="en-US"/>
        </w:rPr>
        <w:drawing>
          <wp:inline distT="0" distB="0" distL="0" distR="0" wp14:anchorId="678A2F62" wp14:editId="3B48A38F">
            <wp:extent cx="3762900" cy="1009791"/>
            <wp:effectExtent l="0" t="0" r="9525"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ize.PNG"/>
                    <pic:cNvPicPr/>
                  </pic:nvPicPr>
                  <pic:blipFill>
                    <a:blip r:embed="rId72">
                      <a:extLst>
                        <a:ext uri="{28A0092B-C50C-407E-A947-70E740481C1C}">
                          <a14:useLocalDpi xmlns:a14="http://schemas.microsoft.com/office/drawing/2010/main" val="0"/>
                        </a:ext>
                      </a:extLst>
                    </a:blip>
                    <a:stretch>
                      <a:fillRect/>
                    </a:stretch>
                  </pic:blipFill>
                  <pic:spPr>
                    <a:xfrm>
                      <a:off x="0" y="0"/>
                      <a:ext cx="3762900" cy="1009791"/>
                    </a:xfrm>
                    <a:prstGeom prst="rect">
                      <a:avLst/>
                    </a:prstGeom>
                  </pic:spPr>
                </pic:pic>
              </a:graphicData>
            </a:graphic>
          </wp:inline>
        </w:drawing>
      </w:r>
    </w:p>
    <w:p w14:paraId="0C32BC3B" w14:textId="77777777" w:rsidR="00E33593" w:rsidRDefault="00E33593" w:rsidP="00E33593">
      <w:pPr>
        <w:pStyle w:val="Caption"/>
        <w:jc w:val="center"/>
      </w:pPr>
      <w:bookmarkStart w:id="415" w:name="_Ref475721172"/>
      <w:r>
        <w:t xml:space="preserve">Figuur </w:t>
      </w:r>
      <w:fldSimple w:instr=" SEQ Figuur \* ARABIC ">
        <w:r w:rsidR="001E49D3">
          <w:rPr>
            <w:noProof/>
          </w:rPr>
          <w:t>46</w:t>
        </w:r>
      </w:fldSimple>
      <w:bookmarkEnd w:id="415"/>
      <w:r>
        <w:t>: een voorbeeld van de output van de functie size</w:t>
      </w:r>
    </w:p>
    <w:p w14:paraId="6F79ED53" w14:textId="7F3028EA" w:rsidR="00947F70" w:rsidRPr="000C6263" w:rsidRDefault="003952C9" w:rsidP="00947F70">
      <w:pPr>
        <w:rPr>
          <w:b/>
        </w:rPr>
      </w:pPr>
      <w:ins w:id="416" w:author="Faber, H." w:date="2017-09-25T15:13:00Z">
        <w:r>
          <w:rPr>
            <w:b/>
          </w:rPr>
          <w:t xml:space="preserve">Vier spieren hebben momentsarmen 3, 5, 2 en 4 cm. </w:t>
        </w:r>
      </w:ins>
      <w:ins w:id="417" w:author="Faber, H." w:date="2017-09-25T15:15:00Z">
        <w:r>
          <w:rPr>
            <w:b/>
          </w:rPr>
          <w:t>De fysiologische doorsneden zijn 12, 15, 3 en 7 cm</w:t>
        </w:r>
        <w:r w:rsidRPr="003952C9">
          <w:rPr>
            <w:b/>
            <w:vertAlign w:val="superscript"/>
            <w:rPrChange w:id="418" w:author="Faber, H." w:date="2017-09-25T15:15:00Z">
              <w:rPr>
                <w:b/>
              </w:rPr>
            </w:rPrChange>
          </w:rPr>
          <w:t>2</w:t>
        </w:r>
        <w:r>
          <w:rPr>
            <w:b/>
          </w:rPr>
          <w:t>. Maak een matrix in Matlab die deze gegevens bevat en g</w:t>
        </w:r>
      </w:ins>
      <w:del w:id="419" w:author="Faber, H." w:date="2017-09-25T15:16:00Z">
        <w:r w:rsidR="00947F70" w:rsidDel="003952C9">
          <w:rPr>
            <w:b/>
          </w:rPr>
          <w:delText>G</w:delText>
        </w:r>
      </w:del>
      <w:r w:rsidR="00947F70">
        <w:rPr>
          <w:b/>
        </w:rPr>
        <w:t xml:space="preserve">ebruik </w:t>
      </w:r>
      <w:del w:id="420" w:author="Faber, H." w:date="2017-09-25T15:16:00Z">
        <w:r w:rsidR="00947F70" w:rsidDel="003952C9">
          <w:rPr>
            <w:b/>
          </w:rPr>
          <w:delText xml:space="preserve">zelf </w:delText>
        </w:r>
      </w:del>
      <w:r w:rsidR="00947F70">
        <w:rPr>
          <w:b/>
        </w:rPr>
        <w:t xml:space="preserve">de functie size() </w:t>
      </w:r>
      <w:ins w:id="421" w:author="Faber, H." w:date="2017-09-25T15:16:00Z">
        <w:r>
          <w:rPr>
            <w:b/>
          </w:rPr>
          <w:t>om de afmetingen van deze matrix op te vragen. Transponeer de matrix en vraag nogmaals de afmetingen op</w:t>
        </w:r>
      </w:ins>
      <w:del w:id="422" w:author="Faber, H." w:date="2017-09-25T15:16:00Z">
        <w:r w:rsidR="00947F70" w:rsidDel="003952C9">
          <w:rPr>
            <w:b/>
          </w:rPr>
          <w:delText>in Matlab</w:delText>
        </w:r>
      </w:del>
      <w:r w:rsidR="00947F70">
        <w:rPr>
          <w:b/>
        </w:rPr>
        <w:t>.</w:t>
      </w:r>
    </w:p>
    <w:tbl>
      <w:tblPr>
        <w:tblStyle w:val="TableGrid"/>
        <w:tblW w:w="0" w:type="auto"/>
        <w:tblLook w:val="04A0" w:firstRow="1" w:lastRow="0" w:firstColumn="1" w:lastColumn="0" w:noHBand="0" w:noVBand="1"/>
      </w:tblPr>
      <w:tblGrid>
        <w:gridCol w:w="9062"/>
      </w:tblGrid>
      <w:tr w:rsidR="00947F70" w:rsidRPr="00E33593" w14:paraId="35376F3F" w14:textId="77777777" w:rsidTr="00DF611E">
        <w:tc>
          <w:tcPr>
            <w:tcW w:w="9062" w:type="dxa"/>
            <w:shd w:val="clear" w:color="auto" w:fill="D9D9D9" w:themeFill="background1" w:themeFillShade="D9"/>
          </w:tcPr>
          <w:p w14:paraId="339280E4" w14:textId="77777777" w:rsidR="00947F70" w:rsidRPr="00E33593" w:rsidRDefault="00947F70" w:rsidP="00DF611E">
            <w:pPr>
              <w:rPr>
                <w:rFonts w:eastAsia="Times New Roman" w:cs="Times New Roman"/>
              </w:rPr>
            </w:pPr>
          </w:p>
          <w:p w14:paraId="1667687F" w14:textId="77777777" w:rsidR="00947F70" w:rsidRPr="00E33593" w:rsidRDefault="00947F70" w:rsidP="00DF611E">
            <w:pPr>
              <w:rPr>
                <w:rFonts w:eastAsia="Times New Roman" w:cs="Times New Roman"/>
              </w:rPr>
            </w:pPr>
            <w:r>
              <w:rPr>
                <w:rFonts w:eastAsia="Times New Roman" w:cs="Times New Roman"/>
              </w:rPr>
              <w:lastRenderedPageBreak/>
              <w:t xml:space="preserve">Merk op dat de informatie die de functie size() geeft ook is te zien in de output van de functie whos(). </w:t>
            </w:r>
          </w:p>
          <w:p w14:paraId="1820966C" w14:textId="77777777" w:rsidR="00947F70" w:rsidRPr="00E33593" w:rsidRDefault="00947F70" w:rsidP="00DF611E">
            <w:pPr>
              <w:rPr>
                <w:rFonts w:eastAsia="Times New Roman" w:cs="Times New Roman"/>
              </w:rPr>
            </w:pPr>
          </w:p>
        </w:tc>
      </w:tr>
    </w:tbl>
    <w:p w14:paraId="2AB39EB4" w14:textId="72251616" w:rsidR="00902C38" w:rsidRDefault="006510B0" w:rsidP="00902C38">
      <w:pPr>
        <w:pStyle w:val="Heading3"/>
      </w:pPr>
      <w:bookmarkStart w:id="423" w:name="_Toc492041792"/>
      <w:r>
        <w:lastRenderedPageBreak/>
        <w:t>l</w:t>
      </w:r>
      <w:r w:rsidR="00902C38">
        <w:t>ength()</w:t>
      </w:r>
      <w:bookmarkEnd w:id="423"/>
    </w:p>
    <w:p w14:paraId="47DC1890" w14:textId="77777777" w:rsidR="00902C38" w:rsidRDefault="00902C38" w:rsidP="00902C38">
      <w:r>
        <w:t xml:space="preserve">De functie </w:t>
      </w:r>
      <w:r w:rsidR="00E33593">
        <w:t>length() hangt nauw samen met de functie</w:t>
      </w:r>
      <w:r w:rsidR="00947F70">
        <w:t xml:space="preserve"> size(). Op de achtergrond is de functie length() niets meer dan een functionaliteit die de grootste afmeting pakt van de functie size(). Dit is een voorbeeld van het gebruik van de functie length():</w:t>
      </w:r>
    </w:p>
    <w:p w14:paraId="61A7167D" w14:textId="77777777" w:rsidR="00947F70" w:rsidRDefault="00947F70" w:rsidP="00947F70">
      <w:pPr>
        <w:keepNext/>
        <w:jc w:val="center"/>
      </w:pPr>
      <w:r>
        <w:rPr>
          <w:noProof/>
          <w:lang w:val="en-US"/>
        </w:rPr>
        <w:drawing>
          <wp:inline distT="0" distB="0" distL="0" distR="0" wp14:anchorId="6CB7806F" wp14:editId="56C71A35">
            <wp:extent cx="1238423" cy="905001"/>
            <wp:effectExtent l="0" t="0" r="0" b="9525"/>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ength.PNG"/>
                    <pic:cNvPicPr/>
                  </pic:nvPicPr>
                  <pic:blipFill>
                    <a:blip r:embed="rId73">
                      <a:extLst>
                        <a:ext uri="{28A0092B-C50C-407E-A947-70E740481C1C}">
                          <a14:useLocalDpi xmlns:a14="http://schemas.microsoft.com/office/drawing/2010/main" val="0"/>
                        </a:ext>
                      </a:extLst>
                    </a:blip>
                    <a:stretch>
                      <a:fillRect/>
                    </a:stretch>
                  </pic:blipFill>
                  <pic:spPr>
                    <a:xfrm>
                      <a:off x="0" y="0"/>
                      <a:ext cx="1238423" cy="905001"/>
                    </a:xfrm>
                    <a:prstGeom prst="rect">
                      <a:avLst/>
                    </a:prstGeom>
                  </pic:spPr>
                </pic:pic>
              </a:graphicData>
            </a:graphic>
          </wp:inline>
        </w:drawing>
      </w:r>
    </w:p>
    <w:p w14:paraId="6216B2DE" w14:textId="77777777" w:rsidR="00947F70" w:rsidRDefault="00947F70" w:rsidP="00947F70">
      <w:pPr>
        <w:pStyle w:val="Caption"/>
        <w:jc w:val="center"/>
      </w:pPr>
      <w:r>
        <w:t xml:space="preserve">Figuur </w:t>
      </w:r>
      <w:fldSimple w:instr=" SEQ Figuur \* ARABIC ">
        <w:r w:rsidR="001E49D3">
          <w:rPr>
            <w:noProof/>
          </w:rPr>
          <w:t>47</w:t>
        </w:r>
      </w:fldSimple>
      <w:r>
        <w:t xml:space="preserve">: een voorbeeld van de output van de functie length. Merk op dat ans in </w:t>
      </w:r>
      <w:r>
        <w:fldChar w:fldCharType="begin"/>
      </w:r>
      <w:r>
        <w:instrText xml:space="preserve"> REF _Ref475721172 \h </w:instrText>
      </w:r>
      <w:r>
        <w:fldChar w:fldCharType="separate"/>
      </w:r>
      <w:r w:rsidR="001E49D3">
        <w:t xml:space="preserve">Figuur </w:t>
      </w:r>
      <w:r w:rsidR="001E49D3">
        <w:rPr>
          <w:noProof/>
        </w:rPr>
        <w:t>45</w:t>
      </w:r>
      <w:r>
        <w:fldChar w:fldCharType="end"/>
      </w:r>
      <w:r>
        <w:t xml:space="preserve"> de afmeting 1x2 had. De grootste afmeting is dus 2. </w:t>
      </w:r>
    </w:p>
    <w:p w14:paraId="1BD8D959" w14:textId="6481DDE9" w:rsidR="00947F70" w:rsidRPr="00947F70" w:rsidRDefault="00947F70" w:rsidP="00902C38">
      <w:pPr>
        <w:rPr>
          <w:b/>
        </w:rPr>
      </w:pPr>
      <w:r>
        <w:rPr>
          <w:b/>
        </w:rPr>
        <w:t xml:space="preserve">Gebruik zelf de functie length() </w:t>
      </w:r>
      <w:ins w:id="424" w:author="Faber, H." w:date="2017-09-25T15:17:00Z">
        <w:r w:rsidR="005A7276">
          <w:rPr>
            <w:b/>
          </w:rPr>
          <w:t>voor de matrix uit de vorige vraag, maar voorspel eerst wat er uit zal komen voordat je hem uitvoert</w:t>
        </w:r>
      </w:ins>
      <w:del w:id="425" w:author="Faber, H." w:date="2017-09-25T15:18:00Z">
        <w:r w:rsidDel="005A7276">
          <w:rPr>
            <w:b/>
          </w:rPr>
          <w:delText>in Matlab</w:delText>
        </w:r>
      </w:del>
      <w:r>
        <w:rPr>
          <w:b/>
        </w:rPr>
        <w:t>.</w:t>
      </w:r>
    </w:p>
    <w:p w14:paraId="6916F7FB" w14:textId="33DDFFBD" w:rsidR="00902C38" w:rsidRDefault="006510B0" w:rsidP="00947F70">
      <w:pPr>
        <w:pStyle w:val="Heading3"/>
      </w:pPr>
      <w:bookmarkStart w:id="426" w:name="_Toc492041793"/>
      <w:r>
        <w:t>r</w:t>
      </w:r>
      <w:r w:rsidR="00902C38">
        <w:t>and</w:t>
      </w:r>
      <w:r w:rsidR="00947F70">
        <w:t>n</w:t>
      </w:r>
      <w:r w:rsidR="00902C38">
        <w:t>()</w:t>
      </w:r>
      <w:bookmarkEnd w:id="426"/>
    </w:p>
    <w:p w14:paraId="3134516B" w14:textId="77777777" w:rsidR="00947F70" w:rsidRDefault="00947F70" w:rsidP="00947F70">
      <w:r>
        <w:t>Het kan handig zijn om een matrix of vector te vullen met een aantal willekeurig gegenereerde getallen. Dat kan m.b.v. de functie randn():</w:t>
      </w:r>
    </w:p>
    <w:p w14:paraId="3F244BAA" w14:textId="77777777" w:rsidR="00947F70" w:rsidRDefault="00947F70" w:rsidP="00947F70">
      <w:pPr>
        <w:keepNext/>
        <w:jc w:val="center"/>
      </w:pPr>
      <w:r>
        <w:rPr>
          <w:noProof/>
          <w:lang w:val="en-US"/>
        </w:rPr>
        <w:drawing>
          <wp:inline distT="0" distB="0" distL="0" distR="0" wp14:anchorId="2F455512" wp14:editId="11DD6A02">
            <wp:extent cx="1590897" cy="2029108"/>
            <wp:effectExtent l="0" t="0" r="9525"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andn0.PNG"/>
                    <pic:cNvPicPr/>
                  </pic:nvPicPr>
                  <pic:blipFill>
                    <a:blip r:embed="rId74">
                      <a:extLst>
                        <a:ext uri="{28A0092B-C50C-407E-A947-70E740481C1C}">
                          <a14:useLocalDpi xmlns:a14="http://schemas.microsoft.com/office/drawing/2010/main" val="0"/>
                        </a:ext>
                      </a:extLst>
                    </a:blip>
                    <a:stretch>
                      <a:fillRect/>
                    </a:stretch>
                  </pic:blipFill>
                  <pic:spPr>
                    <a:xfrm>
                      <a:off x="0" y="0"/>
                      <a:ext cx="1590897" cy="2029108"/>
                    </a:xfrm>
                    <a:prstGeom prst="rect">
                      <a:avLst/>
                    </a:prstGeom>
                  </pic:spPr>
                </pic:pic>
              </a:graphicData>
            </a:graphic>
          </wp:inline>
        </w:drawing>
      </w:r>
    </w:p>
    <w:p w14:paraId="6E7791C5" w14:textId="77777777" w:rsidR="00947F70" w:rsidRDefault="00947F70" w:rsidP="00947F70">
      <w:pPr>
        <w:pStyle w:val="Caption"/>
        <w:jc w:val="center"/>
      </w:pPr>
      <w:bookmarkStart w:id="427" w:name="_Ref475721364"/>
      <w:r>
        <w:t xml:space="preserve">Figuur </w:t>
      </w:r>
      <w:fldSimple w:instr=" SEQ Figuur \* ARABIC ">
        <w:r w:rsidR="001E49D3">
          <w:rPr>
            <w:noProof/>
          </w:rPr>
          <w:t>48</w:t>
        </w:r>
      </w:fldSimple>
      <w:bookmarkEnd w:id="427"/>
      <w:r>
        <w:t xml:space="preserve">: een voorbeeld van de output van de functie randn(). Merk op dat de functie twee variabele krijgt.  </w:t>
      </w:r>
    </w:p>
    <w:tbl>
      <w:tblPr>
        <w:tblStyle w:val="TableGrid"/>
        <w:tblW w:w="0" w:type="auto"/>
        <w:tblLook w:val="04A0" w:firstRow="1" w:lastRow="0" w:firstColumn="1" w:lastColumn="0" w:noHBand="0" w:noVBand="1"/>
      </w:tblPr>
      <w:tblGrid>
        <w:gridCol w:w="9062"/>
      </w:tblGrid>
      <w:tr w:rsidR="00947F70" w:rsidRPr="00E33593" w14:paraId="08EE9564" w14:textId="77777777" w:rsidTr="00DF611E">
        <w:tc>
          <w:tcPr>
            <w:tcW w:w="9062" w:type="dxa"/>
            <w:shd w:val="clear" w:color="auto" w:fill="D9D9D9" w:themeFill="background1" w:themeFillShade="D9"/>
          </w:tcPr>
          <w:p w14:paraId="7C202AAC" w14:textId="77777777" w:rsidR="00947F70" w:rsidRPr="00E33593" w:rsidRDefault="00947F70" w:rsidP="00DF611E">
            <w:pPr>
              <w:rPr>
                <w:rFonts w:eastAsia="Times New Roman" w:cs="Times New Roman"/>
              </w:rPr>
            </w:pPr>
          </w:p>
          <w:p w14:paraId="79120F47" w14:textId="4A45F129" w:rsidR="00947F70" w:rsidRPr="00DA5450" w:rsidRDefault="00947F70" w:rsidP="00DF611E">
            <w:pPr>
              <w:rPr>
                <w:rFonts w:eastAsia="Times New Roman" w:cs="Times New Roman"/>
                <w:i/>
              </w:rPr>
            </w:pPr>
            <w:r w:rsidRPr="00DA5450">
              <w:rPr>
                <w:rFonts w:eastAsia="Times New Roman" w:cs="Times New Roman"/>
                <w:i/>
              </w:rPr>
              <w:t xml:space="preserve">Merk op dat in </w:t>
            </w:r>
            <w:r w:rsidRPr="00DA5450">
              <w:rPr>
                <w:rFonts w:eastAsia="Times New Roman" w:cs="Times New Roman"/>
                <w:i/>
              </w:rPr>
              <w:fldChar w:fldCharType="begin"/>
            </w:r>
            <w:r w:rsidRPr="00DA5450">
              <w:rPr>
                <w:rFonts w:eastAsia="Times New Roman" w:cs="Times New Roman"/>
                <w:i/>
              </w:rPr>
              <w:instrText xml:space="preserve"> REF _Ref475721364 \h </w:instrText>
            </w:r>
            <w:r w:rsidR="00DA5450">
              <w:rPr>
                <w:rFonts w:eastAsia="Times New Roman" w:cs="Times New Roman"/>
                <w:i/>
              </w:rPr>
              <w:instrText xml:space="preserve"> \* MERGEFORMAT </w:instrText>
            </w:r>
            <w:r w:rsidRPr="00DA5450">
              <w:rPr>
                <w:rFonts w:eastAsia="Times New Roman" w:cs="Times New Roman"/>
                <w:i/>
              </w:rPr>
            </w:r>
            <w:r w:rsidRPr="00DA5450">
              <w:rPr>
                <w:rFonts w:eastAsia="Times New Roman" w:cs="Times New Roman"/>
                <w:i/>
              </w:rPr>
              <w:fldChar w:fldCharType="separate"/>
            </w:r>
            <w:r w:rsidR="001E49D3" w:rsidRPr="001E49D3">
              <w:rPr>
                <w:i/>
              </w:rPr>
              <w:t xml:space="preserve">Figuur </w:t>
            </w:r>
            <w:r w:rsidR="001E49D3" w:rsidRPr="001E49D3">
              <w:rPr>
                <w:i/>
                <w:noProof/>
              </w:rPr>
              <w:t>47</w:t>
            </w:r>
            <w:r w:rsidRPr="00DA5450">
              <w:rPr>
                <w:rFonts w:eastAsia="Times New Roman" w:cs="Times New Roman"/>
                <w:i/>
              </w:rPr>
              <w:fldChar w:fldCharType="end"/>
            </w:r>
            <w:r w:rsidRPr="00DA5450">
              <w:rPr>
                <w:rFonts w:eastAsia="Times New Roman" w:cs="Times New Roman"/>
                <w:i/>
              </w:rPr>
              <w:t xml:space="preserve"> de functie randn() twee keer op een verschillende manier is aangeroepen. Wat is het verschil tussen de twee aanroepen?</w:t>
            </w:r>
          </w:p>
          <w:p w14:paraId="44E10E4E" w14:textId="77777777" w:rsidR="00947F70" w:rsidRPr="00E33593" w:rsidRDefault="00947F70" w:rsidP="00DF611E">
            <w:pPr>
              <w:rPr>
                <w:rFonts w:eastAsia="Times New Roman" w:cs="Times New Roman"/>
              </w:rPr>
            </w:pPr>
          </w:p>
        </w:tc>
      </w:tr>
    </w:tbl>
    <w:p w14:paraId="43E5C2A4" w14:textId="77777777" w:rsidR="00947F70" w:rsidRDefault="00947F70" w:rsidP="00947F70"/>
    <w:tbl>
      <w:tblPr>
        <w:tblStyle w:val="TableGrid"/>
        <w:tblW w:w="0" w:type="auto"/>
        <w:tblLook w:val="04A0" w:firstRow="1" w:lastRow="0" w:firstColumn="1" w:lastColumn="0" w:noHBand="0" w:noVBand="1"/>
      </w:tblPr>
      <w:tblGrid>
        <w:gridCol w:w="9062"/>
      </w:tblGrid>
      <w:tr w:rsidR="00E54A44" w:rsidRPr="00E33593" w14:paraId="71F7A822" w14:textId="77777777" w:rsidTr="00DF611E">
        <w:tc>
          <w:tcPr>
            <w:tcW w:w="9062" w:type="dxa"/>
            <w:shd w:val="clear" w:color="auto" w:fill="D9D9D9" w:themeFill="background1" w:themeFillShade="D9"/>
          </w:tcPr>
          <w:p w14:paraId="6068F8F3" w14:textId="77777777" w:rsidR="00E54A44" w:rsidRPr="00E33593" w:rsidRDefault="00E54A44" w:rsidP="00DF611E">
            <w:pPr>
              <w:rPr>
                <w:rFonts w:eastAsia="Times New Roman" w:cs="Times New Roman"/>
              </w:rPr>
            </w:pPr>
          </w:p>
          <w:p w14:paraId="36236748" w14:textId="77777777" w:rsidR="00E54A44" w:rsidRPr="00DA5450" w:rsidRDefault="00E54A44" w:rsidP="00DF611E">
            <w:pPr>
              <w:rPr>
                <w:rFonts w:eastAsia="Times New Roman" w:cs="Times New Roman"/>
                <w:i/>
              </w:rPr>
            </w:pPr>
            <w:r w:rsidRPr="00DA5450">
              <w:rPr>
                <w:rFonts w:eastAsia="Times New Roman" w:cs="Times New Roman"/>
                <w:i/>
              </w:rPr>
              <w:t>Hoe kun je met de functie randn() een matrix (vectoren in een vector) maken?</w:t>
            </w:r>
          </w:p>
          <w:p w14:paraId="073E094E" w14:textId="77777777" w:rsidR="00E54A44" w:rsidRPr="00E33593" w:rsidRDefault="00E54A44" w:rsidP="00DF611E">
            <w:pPr>
              <w:rPr>
                <w:rFonts w:eastAsia="Times New Roman" w:cs="Times New Roman"/>
              </w:rPr>
            </w:pPr>
          </w:p>
        </w:tc>
      </w:tr>
    </w:tbl>
    <w:p w14:paraId="44FA2666" w14:textId="77777777" w:rsidR="00D26A79" w:rsidRDefault="00D26A79" w:rsidP="00E54A44"/>
    <w:p w14:paraId="4B9FEF3F" w14:textId="77777777" w:rsidR="00E54A44" w:rsidRDefault="00E54A44" w:rsidP="00E54A44">
      <w:pPr>
        <w:rPr>
          <w:i/>
        </w:rPr>
      </w:pPr>
      <w:r>
        <w:t xml:space="preserve">Zoals je hebt gezien kun je met de getallen die aan de functie randn() geeft de dimensies van de output bepalen. </w:t>
      </w:r>
      <w:r w:rsidRPr="00E54A44">
        <w:rPr>
          <w:i/>
        </w:rPr>
        <w:t>Hoe moet je een 3 bij 3 matrix genereren m.b.v. de functie randn()?</w:t>
      </w:r>
    </w:p>
    <w:p w14:paraId="45698D11" w14:textId="7D55A8FA" w:rsidR="00932310" w:rsidRDefault="00932310" w:rsidP="00E54A44">
      <w:pPr>
        <w:rPr>
          <w:ins w:id="428" w:author="Faber, H." w:date="2017-09-25T15:19:00Z"/>
          <w:b/>
        </w:rPr>
      </w:pPr>
      <w:ins w:id="429" w:author="Faber, H." w:date="2017-09-25T15:19:00Z">
        <w:r>
          <w:rPr>
            <w:b/>
          </w:rPr>
          <w:lastRenderedPageBreak/>
          <w:t>Tel random getallen op bij de momentsarmen uit de vorige vraag (dus niet bij de fysiologische doorsnedes!).</w:t>
        </w:r>
      </w:ins>
    </w:p>
    <w:p w14:paraId="51AA15B5" w14:textId="77055E8B" w:rsidR="00E54A44" w:rsidDel="00932310" w:rsidRDefault="00E54A44" w:rsidP="00E54A44">
      <w:pPr>
        <w:rPr>
          <w:del w:id="430" w:author="Faber, H." w:date="2017-09-25T15:20:00Z"/>
          <w:b/>
        </w:rPr>
      </w:pPr>
      <w:del w:id="431" w:author="Faber, H." w:date="2017-09-25T15:20:00Z">
        <w:r w:rsidDel="00932310">
          <w:rPr>
            <w:b/>
          </w:rPr>
          <w:delText>Typ in Matlab: ‘randn(3,3)’</w:delText>
        </w:r>
      </w:del>
    </w:p>
    <w:p w14:paraId="050FA815" w14:textId="4BF6E19D" w:rsidR="00902C38" w:rsidDel="006E1AC3" w:rsidRDefault="00E54A44" w:rsidP="00902C38">
      <w:pPr>
        <w:rPr>
          <w:del w:id="432" w:author="Faber, H." w:date="2017-09-25T15:20:00Z"/>
          <w:b/>
        </w:rPr>
      </w:pPr>
      <w:del w:id="433" w:author="Faber, H." w:date="2017-09-25T15:20:00Z">
        <w:r w:rsidDel="006E1AC3">
          <w:rPr>
            <w:b/>
          </w:rPr>
          <w:delText>Druk op enter</w:delText>
        </w:r>
      </w:del>
    </w:p>
    <w:p w14:paraId="44AFF39D" w14:textId="557EF78C" w:rsidR="00EA54D9" w:rsidRDefault="00E41612" w:rsidP="00EA54D9">
      <w:pPr>
        <w:pStyle w:val="Heading3"/>
      </w:pPr>
      <w:bookmarkStart w:id="434" w:name="_Toc492041794"/>
      <w:r>
        <w:t>f</w:t>
      </w:r>
      <w:r w:rsidR="00EA54D9">
        <w:t>liplr()</w:t>
      </w:r>
      <w:bookmarkEnd w:id="434"/>
    </w:p>
    <w:p w14:paraId="2D219A8A" w14:textId="77777777" w:rsidR="00EA54D9" w:rsidRDefault="00EA54D9" w:rsidP="00EA54D9">
      <w:r>
        <w:t>De laatste handige functie m.b.t. vectoren is de fliplr(). Inmiddels moet zijn opgevallen dat de functies in Matlab herkenbare namen hebben.</w:t>
      </w:r>
    </w:p>
    <w:tbl>
      <w:tblPr>
        <w:tblStyle w:val="TableGrid"/>
        <w:tblW w:w="0" w:type="auto"/>
        <w:tblLook w:val="04A0" w:firstRow="1" w:lastRow="0" w:firstColumn="1" w:lastColumn="0" w:noHBand="0" w:noVBand="1"/>
      </w:tblPr>
      <w:tblGrid>
        <w:gridCol w:w="9062"/>
      </w:tblGrid>
      <w:tr w:rsidR="00EA54D9" w:rsidRPr="00EA54D9" w14:paraId="53869CC3" w14:textId="77777777" w:rsidTr="00DF611E">
        <w:tc>
          <w:tcPr>
            <w:tcW w:w="9062" w:type="dxa"/>
            <w:shd w:val="clear" w:color="auto" w:fill="D9D9D9" w:themeFill="background1" w:themeFillShade="D9"/>
          </w:tcPr>
          <w:p w14:paraId="7D326510" w14:textId="77777777" w:rsidR="00EA54D9" w:rsidRPr="00EA54D9" w:rsidRDefault="00EA54D9" w:rsidP="00EA54D9">
            <w:pPr>
              <w:rPr>
                <w:rFonts w:eastAsia="Times New Roman" w:cs="Times New Roman"/>
              </w:rPr>
            </w:pPr>
          </w:p>
          <w:p w14:paraId="115C1B37" w14:textId="77777777" w:rsidR="00EA54D9" w:rsidRPr="00DA5450" w:rsidRDefault="00EA54D9" w:rsidP="00EA54D9">
            <w:pPr>
              <w:rPr>
                <w:rFonts w:eastAsia="Times New Roman" w:cs="Times New Roman"/>
                <w:i/>
              </w:rPr>
            </w:pPr>
            <w:r w:rsidRPr="00DA5450">
              <w:rPr>
                <w:rFonts w:eastAsia="Times New Roman" w:cs="Times New Roman"/>
                <w:i/>
              </w:rPr>
              <w:t>Wat doet de functie fliplr()?</w:t>
            </w:r>
          </w:p>
          <w:p w14:paraId="158CBEF6" w14:textId="77777777" w:rsidR="00EA54D9" w:rsidRPr="00EA54D9" w:rsidRDefault="00EA54D9" w:rsidP="00EA54D9">
            <w:pPr>
              <w:rPr>
                <w:rFonts w:eastAsia="Times New Roman" w:cs="Times New Roman"/>
              </w:rPr>
            </w:pPr>
          </w:p>
        </w:tc>
      </w:tr>
    </w:tbl>
    <w:p w14:paraId="6E38C3EC" w14:textId="77777777" w:rsidR="00EA54D9" w:rsidRPr="00EA54D9" w:rsidRDefault="00EA54D9" w:rsidP="00EA54D9">
      <w:pPr>
        <w:rPr>
          <w:rFonts w:eastAsia="Times New Roman" w:cs="Times New Roman"/>
        </w:rPr>
      </w:pPr>
    </w:p>
    <w:p w14:paraId="12C121D5" w14:textId="77777777" w:rsidR="00EA54D9" w:rsidRDefault="00EA54D9" w:rsidP="00EA54D9">
      <w:r>
        <w:t>De functie fliplr() zorgt dat de volgorde van een vector wordt omgedraaid:</w:t>
      </w:r>
    </w:p>
    <w:p w14:paraId="163BADD7" w14:textId="77777777" w:rsidR="00EA54D9" w:rsidRDefault="00EA54D9" w:rsidP="00EA54D9">
      <w:pPr>
        <w:keepNext/>
        <w:jc w:val="center"/>
      </w:pPr>
      <w:r>
        <w:rPr>
          <w:noProof/>
          <w:lang w:val="en-US"/>
        </w:rPr>
        <w:drawing>
          <wp:inline distT="0" distB="0" distL="0" distR="0" wp14:anchorId="763899BA" wp14:editId="746E6DF4">
            <wp:extent cx="4239217" cy="1638529"/>
            <wp:effectExtent l="0" t="0" r="9525"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fliplr.PNG"/>
                    <pic:cNvPicPr/>
                  </pic:nvPicPr>
                  <pic:blipFill>
                    <a:blip r:embed="rId75">
                      <a:extLst>
                        <a:ext uri="{28A0092B-C50C-407E-A947-70E740481C1C}">
                          <a14:useLocalDpi xmlns:a14="http://schemas.microsoft.com/office/drawing/2010/main" val="0"/>
                        </a:ext>
                      </a:extLst>
                    </a:blip>
                    <a:stretch>
                      <a:fillRect/>
                    </a:stretch>
                  </pic:blipFill>
                  <pic:spPr>
                    <a:xfrm>
                      <a:off x="0" y="0"/>
                      <a:ext cx="4239217" cy="1638529"/>
                    </a:xfrm>
                    <a:prstGeom prst="rect">
                      <a:avLst/>
                    </a:prstGeom>
                  </pic:spPr>
                </pic:pic>
              </a:graphicData>
            </a:graphic>
          </wp:inline>
        </w:drawing>
      </w:r>
    </w:p>
    <w:p w14:paraId="0A88D332" w14:textId="77777777" w:rsidR="00EA54D9" w:rsidRDefault="00EA54D9" w:rsidP="00EA54D9">
      <w:pPr>
        <w:pStyle w:val="Caption"/>
        <w:jc w:val="center"/>
      </w:pPr>
      <w:bookmarkStart w:id="435" w:name="_Ref475723146"/>
      <w:r>
        <w:t xml:space="preserve">Figuur </w:t>
      </w:r>
      <w:fldSimple w:instr=" SEQ Figuur \* ARABIC ">
        <w:r w:rsidR="001E49D3">
          <w:rPr>
            <w:noProof/>
          </w:rPr>
          <w:t>49</w:t>
        </w:r>
      </w:fldSimple>
      <w:bookmarkEnd w:id="435"/>
      <w:r>
        <w:t>: een voorbeeld van de output van de functie fliplr().</w:t>
      </w:r>
    </w:p>
    <w:p w14:paraId="3E1AE095" w14:textId="77777777" w:rsidR="00EA54D9" w:rsidRDefault="00EA54D9" w:rsidP="00EA54D9">
      <w:pPr>
        <w:rPr>
          <w:b/>
        </w:rPr>
      </w:pPr>
      <w:r>
        <w:rPr>
          <w:b/>
        </w:rPr>
        <w:t xml:space="preserve">Typ de code </w:t>
      </w:r>
      <w:r w:rsidRPr="00EA54D9">
        <w:rPr>
          <w:b/>
        </w:rPr>
        <w:t xml:space="preserve">van </w:t>
      </w:r>
      <w:r w:rsidRPr="00EA54D9">
        <w:rPr>
          <w:b/>
        </w:rPr>
        <w:fldChar w:fldCharType="begin"/>
      </w:r>
      <w:r w:rsidRPr="00EA54D9">
        <w:rPr>
          <w:b/>
        </w:rPr>
        <w:instrText xml:space="preserve"> REF _Ref475723146 \h  \* MERGEFORMAT </w:instrText>
      </w:r>
      <w:r w:rsidRPr="00EA54D9">
        <w:rPr>
          <w:b/>
        </w:rPr>
      </w:r>
      <w:r w:rsidRPr="00EA54D9">
        <w:rPr>
          <w:b/>
        </w:rPr>
        <w:fldChar w:fldCharType="separate"/>
      </w:r>
      <w:r w:rsidR="001E49D3" w:rsidRPr="001E49D3">
        <w:rPr>
          <w:b/>
        </w:rPr>
        <w:t xml:space="preserve">Figuur </w:t>
      </w:r>
      <w:r w:rsidR="001E49D3" w:rsidRPr="001E49D3">
        <w:rPr>
          <w:b/>
          <w:noProof/>
        </w:rPr>
        <w:t>48</w:t>
      </w:r>
      <w:r w:rsidRPr="00EA54D9">
        <w:rPr>
          <w:b/>
        </w:rPr>
        <w:fldChar w:fldCharType="end"/>
      </w:r>
      <w:r w:rsidRPr="00EA54D9">
        <w:rPr>
          <w:b/>
        </w:rPr>
        <w:t xml:space="preserve"> over</w:t>
      </w:r>
      <w:r>
        <w:rPr>
          <w:b/>
        </w:rPr>
        <w:t xml:space="preserve"> </w:t>
      </w:r>
    </w:p>
    <w:p w14:paraId="28268F8B" w14:textId="77777777" w:rsidR="00EA54D9" w:rsidRDefault="00EA54D9" w:rsidP="00EA54D9">
      <w:pPr>
        <w:rPr>
          <w:b/>
        </w:rPr>
      </w:pPr>
      <w:r>
        <w:rPr>
          <w:b/>
        </w:rPr>
        <w:t>Druk op enter</w:t>
      </w:r>
    </w:p>
    <w:p w14:paraId="6A5D920C" w14:textId="77777777" w:rsidR="00EA54D9" w:rsidRDefault="00EA54D9" w:rsidP="00EA54D9">
      <w:pPr>
        <w:rPr>
          <w:ins w:id="436" w:author="Faber, H." w:date="2017-09-25T15:20:00Z"/>
        </w:rPr>
      </w:pPr>
      <w:r>
        <w:rPr>
          <w:b/>
        </w:rPr>
        <w:t>Verzin zelf een paar andere vectoren (of matrices) en gebruik fliplr().</w:t>
      </w:r>
      <w:r>
        <w:t xml:space="preserve">  </w:t>
      </w:r>
    </w:p>
    <w:p w14:paraId="593A10C3" w14:textId="04DB0F65" w:rsidR="006E1AC3" w:rsidRDefault="006E1AC3" w:rsidP="00EA54D9">
      <w:ins w:id="437" w:author="Faber, H." w:date="2017-09-25T15:20:00Z">
        <w:r>
          <w:t xml:space="preserve">Met welke functie zou je een kolomvector kunnen omdraaien? </w:t>
        </w:r>
      </w:ins>
      <w:ins w:id="438" w:author="Faber, H." w:date="2017-09-25T15:21:00Z">
        <w:r>
          <w:t>Gebruik ‘help fliplr’ en probeer het uit.</w:t>
        </w:r>
      </w:ins>
      <w:bookmarkStart w:id="439" w:name="_GoBack"/>
      <w:bookmarkEnd w:id="439"/>
    </w:p>
    <w:p w14:paraId="22B8CC4C" w14:textId="77777777" w:rsidR="00310801" w:rsidRDefault="00310801" w:rsidP="00310801"/>
    <w:tbl>
      <w:tblPr>
        <w:tblStyle w:val="TableGrid"/>
        <w:tblW w:w="0" w:type="auto"/>
        <w:tblLook w:val="04A0" w:firstRow="1" w:lastRow="0" w:firstColumn="1" w:lastColumn="0" w:noHBand="0" w:noVBand="1"/>
      </w:tblPr>
      <w:tblGrid>
        <w:gridCol w:w="9062"/>
      </w:tblGrid>
      <w:tr w:rsidR="00310801" w:rsidRPr="00EA54D9" w14:paraId="657C28C8" w14:textId="77777777" w:rsidTr="00D75B78">
        <w:tc>
          <w:tcPr>
            <w:tcW w:w="9062" w:type="dxa"/>
            <w:shd w:val="clear" w:color="auto" w:fill="D9D9D9" w:themeFill="background1" w:themeFillShade="D9"/>
          </w:tcPr>
          <w:p w14:paraId="268255B4" w14:textId="77777777" w:rsidR="00310801" w:rsidRPr="00EA54D9" w:rsidRDefault="00310801" w:rsidP="00D75B78">
            <w:pPr>
              <w:rPr>
                <w:rFonts w:eastAsia="Times New Roman" w:cs="Times New Roman"/>
              </w:rPr>
            </w:pPr>
          </w:p>
          <w:p w14:paraId="711EA8EA" w14:textId="77777777" w:rsidR="00310801" w:rsidRPr="00EA54D9" w:rsidRDefault="00310801" w:rsidP="00D75B78">
            <w:pPr>
              <w:rPr>
                <w:rFonts w:eastAsia="Times New Roman" w:cs="Times New Roman"/>
              </w:rPr>
            </w:pPr>
            <w:r>
              <w:rPr>
                <w:rFonts w:eastAsia="Times New Roman" w:cs="Times New Roman"/>
              </w:rPr>
              <w:t xml:space="preserve">Merk op dat in Matlab de code vector = 10:1 niet werkt maar dat we dit wel zelf kunnen </w:t>
            </w:r>
            <w:r w:rsidR="000A5140">
              <w:rPr>
                <w:rFonts w:eastAsia="Times New Roman" w:cs="Times New Roman"/>
              </w:rPr>
              <w:t>creëren</w:t>
            </w:r>
            <w:r>
              <w:rPr>
                <w:rFonts w:eastAsia="Times New Roman" w:cs="Times New Roman"/>
              </w:rPr>
              <w:t xml:space="preserve"> door gebruik van de functie fliplr().</w:t>
            </w:r>
          </w:p>
          <w:p w14:paraId="404300A2" w14:textId="77777777" w:rsidR="00310801" w:rsidRPr="00EA54D9" w:rsidRDefault="00310801" w:rsidP="00D75B78">
            <w:pPr>
              <w:rPr>
                <w:rFonts w:eastAsia="Times New Roman" w:cs="Times New Roman"/>
              </w:rPr>
            </w:pPr>
          </w:p>
        </w:tc>
      </w:tr>
    </w:tbl>
    <w:p w14:paraId="67356A01" w14:textId="77777777" w:rsidR="00310801" w:rsidRDefault="00310801" w:rsidP="00310801">
      <w:pPr>
        <w:rPr>
          <w:ins w:id="440" w:author="Faber, H." w:date="2017-09-25T15:09:00Z"/>
          <w:rFonts w:eastAsia="Times New Roman" w:cs="Times New Roman"/>
        </w:rPr>
      </w:pPr>
    </w:p>
    <w:p w14:paraId="53F8EF36" w14:textId="6A62724D" w:rsidR="00B062B6" w:rsidRDefault="00B062B6" w:rsidP="00310801">
      <w:pPr>
        <w:rPr>
          <w:rFonts w:eastAsia="Times New Roman" w:cs="Times New Roman"/>
        </w:rPr>
      </w:pPr>
      <w:ins w:id="441" w:author="Faber, H." w:date="2017-09-25T15:09:00Z">
        <w:r>
          <w:rPr>
            <w:rFonts w:eastAsia="Times New Roman" w:cs="Times New Roman"/>
          </w:rPr>
          <w:t xml:space="preserve">Misschien kan je voor de lol nog de functie </w:t>
        </w:r>
      </w:ins>
      <w:ins w:id="442" w:author="Faber, H." w:date="2017-09-25T15:10:00Z">
        <w:r>
          <w:rPr>
            <w:rFonts w:eastAsia="Times New Roman" w:cs="Times New Roman"/>
          </w:rPr>
          <w:t>‘</w:t>
        </w:r>
      </w:ins>
      <w:ins w:id="443" w:author="Faber, H." w:date="2017-09-25T15:09:00Z">
        <w:r>
          <w:rPr>
            <w:rFonts w:eastAsia="Times New Roman" w:cs="Times New Roman"/>
          </w:rPr>
          <w:t>why</w:t>
        </w:r>
      </w:ins>
      <w:ins w:id="444" w:author="Faber, H." w:date="2017-09-25T15:10:00Z">
        <w:r>
          <w:rPr>
            <w:rFonts w:eastAsia="Times New Roman" w:cs="Times New Roman"/>
          </w:rPr>
          <w:t>’</w:t>
        </w:r>
      </w:ins>
      <w:ins w:id="445" w:author="Faber, H." w:date="2017-09-25T15:09:00Z">
        <w:r>
          <w:rPr>
            <w:rFonts w:eastAsia="Times New Roman" w:cs="Times New Roman"/>
          </w:rPr>
          <w:t xml:space="preserve"> behandelen.</w:t>
        </w:r>
      </w:ins>
    </w:p>
    <w:p w14:paraId="6D38FCF4" w14:textId="434E81AA" w:rsidR="00EA54D9" w:rsidRPr="000C6263" w:rsidRDefault="00EA54D9" w:rsidP="000C6263">
      <w:pPr>
        <w:rPr>
          <w:rFonts w:eastAsia="Times New Roman" w:cs="Times New Roman"/>
        </w:rPr>
      </w:pPr>
    </w:p>
    <w:p w14:paraId="3E4D120E" w14:textId="77777777" w:rsidR="001E02E7" w:rsidRDefault="001E02E7"/>
    <w:sectPr w:rsidR="001E02E7" w:rsidSect="00870358">
      <w:headerReference w:type="first" r:id="rId7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Faber, H." w:date="2017-09-19T15:40:00Z" w:initials="FH">
    <w:p w14:paraId="726FD7D0" w14:textId="607534C7" w:rsidR="00481AB0" w:rsidRDefault="00481AB0">
      <w:pPr>
        <w:pStyle w:val="CommentText"/>
      </w:pPr>
      <w:r>
        <w:rPr>
          <w:rStyle w:val="CommentReference"/>
        </w:rPr>
        <w:annotationRef/>
      </w:r>
      <w:r>
        <w:t>Is dit duidelijk voor een beginner? Oh, je bedoelt dat plaatje hieronder. Beter aan elkaar lullen.</w:t>
      </w:r>
    </w:p>
  </w:comment>
  <w:comment w:id="114" w:author="Faber, H." w:date="2017-09-19T16:14:00Z" w:initials="FH">
    <w:p w14:paraId="411D6C82" w14:textId="31643247" w:rsidR="00481AB0" w:rsidRDefault="00481AB0">
      <w:pPr>
        <w:pStyle w:val="CommentText"/>
      </w:pPr>
      <w:r>
        <w:rPr>
          <w:rStyle w:val="CommentReference"/>
        </w:rPr>
        <w:annotationRef/>
      </w:r>
      <w:r>
        <w:t>Zo langzamerhand weten ze dit wel hoop ik</w:t>
      </w:r>
    </w:p>
  </w:comment>
  <w:comment w:id="127" w:author="Faber, H." w:date="2017-09-19T16:15:00Z" w:initials="FH">
    <w:p w14:paraId="7BCCCAA2" w14:textId="6E9EA66E" w:rsidR="00481AB0" w:rsidRDefault="00481AB0">
      <w:pPr>
        <w:pStyle w:val="CommentText"/>
      </w:pPr>
      <w:r>
        <w:rPr>
          <w:rStyle w:val="CommentReference"/>
        </w:rPr>
        <w:annotationRef/>
      </w:r>
      <w:r>
        <w:t>Duss..</w:t>
      </w:r>
    </w:p>
  </w:comment>
  <w:comment w:id="133" w:author="Faber, H." w:date="2017-09-19T16:16:00Z" w:initials="FH">
    <w:p w14:paraId="2C05B3DA" w14:textId="67A12FC2" w:rsidR="00481AB0" w:rsidRDefault="00481AB0">
      <w:pPr>
        <w:pStyle w:val="CommentText"/>
      </w:pPr>
      <w:r>
        <w:rPr>
          <w:rStyle w:val="CommentReference"/>
        </w:rPr>
        <w:annotationRef/>
      </w:r>
      <w:r>
        <w:t>Duss..</w:t>
      </w:r>
    </w:p>
  </w:comment>
  <w:comment w:id="143" w:author="Faber, H." w:date="2017-09-19T16:18:00Z" w:initials="FH">
    <w:p w14:paraId="5A8761BE" w14:textId="009B4A97" w:rsidR="00481AB0" w:rsidRDefault="00481AB0">
      <w:pPr>
        <w:pStyle w:val="CommentText"/>
      </w:pPr>
      <w:r>
        <w:rPr>
          <w:rStyle w:val="CommentReference"/>
        </w:rPr>
        <w:annotationRef/>
      </w:r>
      <w:r>
        <w:t>Duss..</w:t>
      </w:r>
    </w:p>
  </w:comment>
  <w:comment w:id="153" w:author="Faber, H." w:date="2017-09-19T16:20:00Z" w:initials="FH">
    <w:p w14:paraId="0B04F65F" w14:textId="385EEE9F" w:rsidR="00481AB0" w:rsidRDefault="00481AB0">
      <w:pPr>
        <w:pStyle w:val="CommentText"/>
      </w:pPr>
      <w:r>
        <w:rPr>
          <w:rStyle w:val="CommentReference"/>
        </w:rPr>
        <w:annotationRef/>
      </w:r>
      <w:r>
        <w:t>Duss..</w:t>
      </w:r>
    </w:p>
  </w:comment>
  <w:comment w:id="199" w:author="Faber, H." w:date="2017-09-19T17:06:00Z" w:initials="FH">
    <w:p w14:paraId="199F057B" w14:textId="179741B9" w:rsidR="00481AB0" w:rsidRDefault="00481AB0">
      <w:pPr>
        <w:pStyle w:val="CommentText"/>
      </w:pPr>
      <w:r>
        <w:rPr>
          <w:rStyle w:val="CommentReference"/>
        </w:rPr>
        <w:annotationRef/>
      </w:r>
      <w:r>
        <w:t>Jaja gvd</w:t>
      </w:r>
    </w:p>
  </w:comment>
  <w:comment w:id="200" w:author="Faber, H." w:date="2017-09-19T17:07:00Z" w:initials="FH">
    <w:p w14:paraId="3A59C421" w14:textId="3A75ECAE" w:rsidR="00481AB0" w:rsidRDefault="00481AB0">
      <w:pPr>
        <w:pStyle w:val="CommentText"/>
      </w:pPr>
      <w:r>
        <w:rPr>
          <w:rStyle w:val="CommentReference"/>
        </w:rPr>
        <w:annotationRef/>
      </w:r>
      <w:r>
        <w:t>Heel goed!</w:t>
      </w:r>
    </w:p>
  </w:comment>
  <w:comment w:id="217" w:author="Faber, H." w:date="2017-09-19T17:09:00Z" w:initials="FH">
    <w:p w14:paraId="3EAE3801" w14:textId="79770580" w:rsidR="00481AB0" w:rsidRDefault="00481AB0">
      <w:pPr>
        <w:pStyle w:val="CommentText"/>
      </w:pPr>
      <w:r>
        <w:rPr>
          <w:rStyle w:val="CommentReference"/>
        </w:rPr>
        <w:annotationRef/>
      </w:r>
      <w:r>
        <w:t>Had je al eerder gezegd</w:t>
      </w:r>
    </w:p>
  </w:comment>
  <w:comment w:id="227" w:author="Faber, H." w:date="2017-09-19T17:11:00Z" w:initials="FH">
    <w:p w14:paraId="27B8A235" w14:textId="5B59E158" w:rsidR="00481AB0" w:rsidRDefault="00481AB0">
      <w:pPr>
        <w:pStyle w:val="CommentText"/>
      </w:pPr>
      <w:r>
        <w:rPr>
          <w:rStyle w:val="CommentReference"/>
        </w:rPr>
        <w:annotationRef/>
      </w:r>
      <w:r>
        <w:t>Eindelijk…</w:t>
      </w:r>
    </w:p>
  </w:comment>
  <w:comment w:id="235" w:author="Faber, H." w:date="2017-09-25T13:05:00Z" w:initials="FH">
    <w:p w14:paraId="207E7B7A" w14:textId="3B895AB7" w:rsidR="00481AB0" w:rsidRDefault="00481AB0">
      <w:pPr>
        <w:pStyle w:val="CommentText"/>
      </w:pPr>
      <w:r>
        <w:rPr>
          <w:rStyle w:val="CommentReference"/>
        </w:rPr>
        <w:annotationRef/>
      </w:r>
      <w:r>
        <w:t>Hier</w:t>
      </w:r>
    </w:p>
  </w:comment>
  <w:comment w:id="240" w:author="Faber, H." w:date="2017-09-25T13:05:00Z" w:initials="FH">
    <w:p w14:paraId="4BF0DC56" w14:textId="5D36CE55" w:rsidR="00481AB0" w:rsidRDefault="00481AB0">
      <w:pPr>
        <w:pStyle w:val="CommentText"/>
      </w:pPr>
      <w:r>
        <w:rPr>
          <w:rStyle w:val="CommentReference"/>
        </w:rPr>
        <w:annotationRef/>
      </w:r>
      <w:r>
        <w:t>En hier</w:t>
      </w:r>
    </w:p>
  </w:comment>
  <w:comment w:id="246" w:author="Faber, H." w:date="2017-09-25T13:09:00Z" w:initials="FH">
    <w:p w14:paraId="0F2784C1" w14:textId="51F81B86" w:rsidR="00481AB0" w:rsidRDefault="00481AB0">
      <w:pPr>
        <w:pStyle w:val="CommentText"/>
      </w:pPr>
      <w:r>
        <w:rPr>
          <w:rStyle w:val="CommentReference"/>
        </w:rPr>
        <w:annotationRef/>
      </w:r>
      <w:r>
        <w:t>Dit plaatje hieronder kom, ondanks de eerdere aankondiging, uit de lucht vallen. Waaro niet gewoon naar boven verplaatsen?</w:t>
      </w:r>
    </w:p>
  </w:comment>
  <w:comment w:id="256" w:author="Faber, H." w:date="2017-09-25T13:14:00Z" w:initials="FH">
    <w:p w14:paraId="611FAF88" w14:textId="1D992611" w:rsidR="00A969F6" w:rsidRDefault="00A969F6">
      <w:pPr>
        <w:pStyle w:val="CommentText"/>
      </w:pPr>
      <w:r>
        <w:rPr>
          <w:rStyle w:val="CommentReference"/>
        </w:rPr>
        <w:annotationRef/>
      </w:r>
      <w:r>
        <w:t>Ohnee laat maar komt later</w:t>
      </w:r>
    </w:p>
  </w:comment>
  <w:comment w:id="267" w:author="Faber, H." w:date="2017-09-25T13:17:00Z" w:initials="FH">
    <w:p w14:paraId="035DA96D" w14:textId="416F044E" w:rsidR="00A969F6" w:rsidRDefault="00A969F6">
      <w:pPr>
        <w:pStyle w:val="CommentText"/>
      </w:pPr>
      <w:r>
        <w:rPr>
          <w:rStyle w:val="CommentReference"/>
        </w:rPr>
        <w:annotationRef/>
      </w:r>
      <w:r>
        <w:t>Voorbeeld met naam is makkelijk te vervangen door een voorbeeld met een spiernaam of ligamentnaam. Dan is het betekenisvoller dan jouw naam.</w:t>
      </w:r>
    </w:p>
  </w:comment>
  <w:comment w:id="276" w:author="Faber, H." w:date="2017-09-25T13:19:00Z" w:initials="FH">
    <w:p w14:paraId="5B04F854" w14:textId="6C11EDF6" w:rsidR="00A969F6" w:rsidRDefault="00A969F6">
      <w:pPr>
        <w:pStyle w:val="CommentText"/>
      </w:pPr>
      <w:r>
        <w:rPr>
          <w:rStyle w:val="CommentReference"/>
        </w:rPr>
        <w:annotationRef/>
      </w:r>
      <w:r>
        <w:t>Vreemde uitdrukking</w:t>
      </w:r>
    </w:p>
  </w:comment>
  <w:comment w:id="281" w:author="Faber, H." w:date="2017-09-25T13:21:00Z" w:initials="FH">
    <w:p w14:paraId="7CDF0B95" w14:textId="73D14F36" w:rsidR="00A969F6" w:rsidRDefault="00A969F6">
      <w:pPr>
        <w:pStyle w:val="CommentText"/>
      </w:pPr>
      <w:r>
        <w:rPr>
          <w:rStyle w:val="CommentReference"/>
        </w:rPr>
        <w:annotationRef/>
      </w:r>
      <w:r>
        <w:t>Anatomische namen?</w:t>
      </w:r>
    </w:p>
  </w:comment>
  <w:comment w:id="286" w:author="Faber, H." w:date="2017-09-25T13:22:00Z" w:initials="FH">
    <w:p w14:paraId="738472C0" w14:textId="32DCD3F3" w:rsidR="004B3A81" w:rsidRDefault="004B3A81">
      <w:pPr>
        <w:pStyle w:val="CommentText"/>
      </w:pPr>
      <w:r>
        <w:rPr>
          <w:rStyle w:val="CommentReference"/>
        </w:rPr>
        <w:annotationRef/>
      </w:r>
      <w:r>
        <w:t>Anatomische namen</w:t>
      </w:r>
    </w:p>
  </w:comment>
  <w:comment w:id="287" w:author="Faber, H." w:date="2017-09-25T13:34:00Z" w:initials="FH">
    <w:p w14:paraId="6ABE93F4" w14:textId="16BF85E5" w:rsidR="00D40AE3" w:rsidRDefault="00D40AE3">
      <w:pPr>
        <w:pStyle w:val="CommentText"/>
      </w:pPr>
      <w:r>
        <w:rPr>
          <w:rStyle w:val="CommentReference"/>
        </w:rPr>
        <w:annotationRef/>
      </w:r>
      <w:r>
        <w:t>Anatomische namen</w:t>
      </w:r>
    </w:p>
  </w:comment>
  <w:comment w:id="288" w:author="Faber, H." w:date="2017-09-25T13:34:00Z" w:initials="FH">
    <w:p w14:paraId="4C805F42" w14:textId="0AA10125" w:rsidR="00D40AE3" w:rsidRDefault="00D40AE3">
      <w:pPr>
        <w:pStyle w:val="CommentText"/>
      </w:pPr>
      <w:r>
        <w:rPr>
          <w:rStyle w:val="CommentReference"/>
        </w:rPr>
        <w:annotationRef/>
      </w:r>
      <w:r>
        <w:t>Waarom stel je hier twee keer dezelfde vraag?</w:t>
      </w:r>
    </w:p>
  </w:comment>
  <w:comment w:id="289" w:author="Faber, H." w:date="2017-09-25T13:35:00Z" w:initials="FH">
    <w:p w14:paraId="5DB599F8" w14:textId="35B6B63B" w:rsidR="00D40AE3" w:rsidRDefault="00D40AE3">
      <w:pPr>
        <w:pStyle w:val="CommentText"/>
      </w:pPr>
      <w:r>
        <w:rPr>
          <w:rStyle w:val="CommentReference"/>
        </w:rPr>
        <w:annotationRef/>
      </w:r>
      <w:r>
        <w:t>Ik denk dat hier een vraag ontbreekt gezien de antwoordenlijst</w:t>
      </w:r>
    </w:p>
  </w:comment>
  <w:comment w:id="294" w:author="Faber, H." w:date="2017-09-25T13:37:00Z" w:initials="FH">
    <w:p w14:paraId="16168242" w14:textId="36FF4CC1" w:rsidR="002C42A6" w:rsidRDefault="002C42A6">
      <w:pPr>
        <w:pStyle w:val="CommentText"/>
      </w:pPr>
      <w:r>
        <w:rPr>
          <w:rStyle w:val="CommentReference"/>
        </w:rPr>
        <w:annotationRef/>
      </w:r>
      <w:r>
        <w:t>Samenvoegen tot 1 zin</w:t>
      </w:r>
    </w:p>
  </w:comment>
  <w:comment w:id="310" w:author="Faber, H." w:date="2017-09-25T13:40:00Z" w:initials="FH">
    <w:p w14:paraId="03882D70" w14:textId="37865BBB" w:rsidR="00481D7E" w:rsidRDefault="00481D7E">
      <w:pPr>
        <w:pStyle w:val="CommentText"/>
      </w:pPr>
      <w:r>
        <w:rPr>
          <w:rStyle w:val="CommentReference"/>
        </w:rPr>
        <w:annotationRef/>
      </w:r>
      <w:r>
        <w:t>Je gebruikt hier al het woord index, terwijl je dat pas in de volgende zin definieert</w:t>
      </w:r>
    </w:p>
  </w:comment>
  <w:comment w:id="312" w:author="Faber, H." w:date="2017-09-25T13:43:00Z" w:initials="FH">
    <w:p w14:paraId="5DBBB8F4" w14:textId="4B5D3F96" w:rsidR="00947AC7" w:rsidRDefault="00947AC7">
      <w:pPr>
        <w:pStyle w:val="CommentText"/>
      </w:pPr>
      <w:r>
        <w:rPr>
          <w:rStyle w:val="CommentReference"/>
        </w:rPr>
        <w:annotationRef/>
      </w:r>
      <w:r>
        <w:t>Haha</w:t>
      </w:r>
    </w:p>
  </w:comment>
  <w:comment w:id="327" w:author="Faber, H." w:date="2017-09-25T13:48:00Z" w:initials="FH">
    <w:p w14:paraId="1F6C714A" w14:textId="71E1EC93" w:rsidR="00947AC7" w:rsidRDefault="00947AC7">
      <w:pPr>
        <w:pStyle w:val="CommentText"/>
      </w:pPr>
      <w:r>
        <w:rPr>
          <w:rStyle w:val="CommentReference"/>
        </w:rPr>
        <w:annotationRef/>
      </w:r>
      <w:r>
        <w:t>Over 20 jaar wordt dit waarschijnlijk geaccepteerd als een normaal gebruik van het woord ‘echter’, maar nu nog niet gvd.</w:t>
      </w:r>
    </w:p>
  </w:comment>
  <w:comment w:id="331" w:author="Faber, H." w:date="2017-09-25T14:05:00Z" w:initials="FH">
    <w:p w14:paraId="6372EFBB" w14:textId="70B4920E" w:rsidR="00FD19BA" w:rsidRDefault="00FD19BA">
      <w:pPr>
        <w:pStyle w:val="CommentText"/>
      </w:pPr>
      <w:r>
        <w:rPr>
          <w:rStyle w:val="CommentReference"/>
        </w:rPr>
        <w:annotationRef/>
      </w:r>
      <w:r>
        <w:t>Waarop?</w:t>
      </w:r>
    </w:p>
  </w:comment>
  <w:comment w:id="341" w:author="Faber, H." w:date="2017-09-25T14:07:00Z" w:initials="FH">
    <w:p w14:paraId="05B326BF" w14:textId="32C5C7F1" w:rsidR="00FD19BA" w:rsidRDefault="00FD19BA">
      <w:pPr>
        <w:pStyle w:val="CommentText"/>
      </w:pPr>
      <w:r>
        <w:rPr>
          <w:rStyle w:val="CommentReference"/>
        </w:rPr>
        <w:annotationRef/>
      </w:r>
      <w:r>
        <w:t>???</w:t>
      </w:r>
    </w:p>
  </w:comment>
  <w:comment w:id="343" w:author="Faber, H." w:date="2017-09-25T14:09:00Z" w:initials="FH">
    <w:p w14:paraId="16E6F47E" w14:textId="22508EE1" w:rsidR="00FD19BA" w:rsidRDefault="00FD19BA">
      <w:pPr>
        <w:pStyle w:val="CommentText"/>
      </w:pPr>
      <w:r>
        <w:rPr>
          <w:rStyle w:val="CommentReference"/>
        </w:rPr>
        <w:annotationRef/>
      </w:r>
      <w:r>
        <w:t>Plaatje hieronder naar boven verplaatsen?</w:t>
      </w:r>
    </w:p>
  </w:comment>
  <w:comment w:id="350" w:author="Faber, H." w:date="2017-09-25T14:28:00Z" w:initials="FH">
    <w:p w14:paraId="3509B262" w14:textId="0A4C75AA" w:rsidR="0027657F" w:rsidRPr="0027657F" w:rsidRDefault="0027657F">
      <w:pPr>
        <w:pStyle w:val="CommentText"/>
        <w:rPr>
          <w:lang w:val="de-DE"/>
        </w:rPr>
      </w:pPr>
      <w:r>
        <w:rPr>
          <w:rStyle w:val="CommentReference"/>
        </w:rPr>
        <w:annotationRef/>
      </w:r>
      <w:r w:rsidRPr="0027657F">
        <w:rPr>
          <w:lang w:val="de-DE"/>
        </w:rPr>
        <w:t>Welke? 2</w:t>
      </w:r>
      <w:r w:rsidRPr="0027657F">
        <w:rPr>
          <w:vertAlign w:val="superscript"/>
          <w:lang w:val="de-DE"/>
        </w:rPr>
        <w:t>e</w:t>
      </w:r>
      <w:r w:rsidRPr="0027657F">
        <w:rPr>
          <w:lang w:val="de-DE"/>
        </w:rPr>
        <w:t xml:space="preserve"> macht, 3</w:t>
      </w:r>
      <w:r w:rsidRPr="0027657F">
        <w:rPr>
          <w:vertAlign w:val="superscript"/>
          <w:lang w:val="de-DE"/>
        </w:rPr>
        <w:t>e</w:t>
      </w:r>
      <w:r w:rsidRPr="0027657F">
        <w:rPr>
          <w:lang w:val="de-DE"/>
        </w:rPr>
        <w:t xml:space="preserve"> macht?</w:t>
      </w:r>
    </w:p>
  </w:comment>
  <w:comment w:id="361" w:author="Faber, H." w:date="2017-09-25T14:31:00Z" w:initials="FH">
    <w:p w14:paraId="7A515D71" w14:textId="612173A4" w:rsidR="00B64FD2" w:rsidRDefault="00B64FD2">
      <w:pPr>
        <w:pStyle w:val="CommentText"/>
      </w:pPr>
      <w:r>
        <w:rPr>
          <w:rStyle w:val="CommentReference"/>
        </w:rPr>
        <w:annotationRef/>
      </w:r>
      <w:r>
        <w:t>Moeizaam woord</w:t>
      </w:r>
    </w:p>
  </w:comment>
  <w:comment w:id="366" w:author="Faber, H." w:date="2017-09-25T14:57:00Z" w:initials="FH">
    <w:p w14:paraId="531E3EF4" w14:textId="77194D79" w:rsidR="000621F8" w:rsidRDefault="000621F8">
      <w:pPr>
        <w:pStyle w:val="CommentText"/>
      </w:pPr>
      <w:r>
        <w:rPr>
          <w:rStyle w:val="CommentReference"/>
        </w:rPr>
        <w:annotationRef/>
      </w:r>
      <w:r>
        <w:t>Hier kan je laten zien dat 10:-0.1:5 wel kan</w:t>
      </w:r>
    </w:p>
  </w:comment>
  <w:comment w:id="369" w:author="Faber, H." w:date="2017-09-25T14:58:00Z" w:initials="FH">
    <w:p w14:paraId="20BE1611" w14:textId="73A247B1" w:rsidR="000621F8" w:rsidRDefault="000621F8">
      <w:pPr>
        <w:pStyle w:val="CommentText"/>
      </w:pPr>
      <w:r>
        <w:rPr>
          <w:rStyle w:val="CommentReference"/>
        </w:rPr>
        <w:annotationRef/>
      </w:r>
      <w:r>
        <w:t>En run?</w:t>
      </w:r>
    </w:p>
  </w:comment>
  <w:comment w:id="377" w:author="Faber, H." w:date="2017-09-25T15:00:00Z" w:initials="FH">
    <w:p w14:paraId="49564472" w14:textId="5E34ADCE" w:rsidR="000621F8" w:rsidRDefault="000621F8">
      <w:pPr>
        <w:pStyle w:val="CommentText"/>
      </w:pPr>
      <w:r>
        <w:rPr>
          <w:rStyle w:val="CommentReference"/>
        </w:rPr>
        <w:annotationRef/>
      </w:r>
      <w:r>
        <w:t>Dubbelop, zin weg</w:t>
      </w:r>
    </w:p>
  </w:comment>
  <w:comment w:id="388" w:author="Faber, H." w:date="2017-09-25T15:03:00Z" w:initials="FH">
    <w:p w14:paraId="60C2B312" w14:textId="05632153" w:rsidR="00E83B1F" w:rsidRDefault="00E83B1F">
      <w:pPr>
        <w:pStyle w:val="CommentText"/>
      </w:pPr>
      <w:r>
        <w:rPr>
          <w:rStyle w:val="CommentReference"/>
        </w:rPr>
        <w:annotationRef/>
      </w:r>
      <w:r>
        <w:t>Vervelend woord</w:t>
      </w:r>
    </w:p>
  </w:comment>
  <w:comment w:id="391" w:author="Faber, H." w:date="2017-09-25T15:06:00Z" w:initials="FH">
    <w:p w14:paraId="48E37E3A" w14:textId="57F16BFC" w:rsidR="00E83B1F" w:rsidRDefault="00E83B1F">
      <w:pPr>
        <w:pStyle w:val="CommentText"/>
      </w:pPr>
      <w:r>
        <w:rPr>
          <w:rStyle w:val="CommentReference"/>
        </w:rPr>
        <w:annotationRef/>
      </w:r>
      <w:r>
        <w:t>Het lijkt mij niet handig om fout gebruik van de puntkomma te propageren in regel 1</w:t>
      </w:r>
    </w:p>
  </w:comment>
  <w:comment w:id="403" w:author="Faber, H." w:date="2017-09-25T15:07:00Z" w:initials="FH">
    <w:p w14:paraId="046C884B" w14:textId="7A5D7B92" w:rsidR="00E83B1F" w:rsidRDefault="00E83B1F">
      <w:pPr>
        <w:pStyle w:val="CommentText"/>
      </w:pPr>
      <w:r>
        <w:rPr>
          <w:rStyle w:val="CommentReference"/>
        </w:rPr>
        <w:annotationRef/>
      </w:r>
      <w:r>
        <w:t>Als ‘het’ verwijst naar matlab vind ik dit geen goed woord cq zinsconstructie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6FD7D0" w15:done="0"/>
  <w15:commentEx w15:paraId="411D6C82" w15:done="0"/>
  <w15:commentEx w15:paraId="7BCCCAA2" w15:done="0"/>
  <w15:commentEx w15:paraId="2C05B3DA" w15:done="0"/>
  <w15:commentEx w15:paraId="5A8761BE" w15:done="0"/>
  <w15:commentEx w15:paraId="0B04F65F" w15:done="0"/>
  <w15:commentEx w15:paraId="199F057B" w15:done="0"/>
  <w15:commentEx w15:paraId="3A59C421" w15:done="0"/>
  <w15:commentEx w15:paraId="3EAE3801" w15:done="0"/>
  <w15:commentEx w15:paraId="27B8A235" w15:done="0"/>
  <w15:commentEx w15:paraId="207E7B7A" w15:done="0"/>
  <w15:commentEx w15:paraId="4BF0DC56" w15:done="0"/>
  <w15:commentEx w15:paraId="0F2784C1" w15:done="0"/>
  <w15:commentEx w15:paraId="611FAF88" w15:done="0"/>
  <w15:commentEx w15:paraId="035DA96D" w15:done="0"/>
  <w15:commentEx w15:paraId="5B04F854" w15:done="0"/>
  <w15:commentEx w15:paraId="7CDF0B95" w15:done="0"/>
  <w15:commentEx w15:paraId="738472C0" w15:done="0"/>
  <w15:commentEx w15:paraId="6ABE93F4" w15:done="0"/>
  <w15:commentEx w15:paraId="4C805F42" w15:done="0"/>
  <w15:commentEx w15:paraId="5DB599F8" w15:done="0"/>
  <w15:commentEx w15:paraId="16168242" w15:done="0"/>
  <w15:commentEx w15:paraId="03882D70" w15:done="0"/>
  <w15:commentEx w15:paraId="5DBBB8F4" w15:done="0"/>
  <w15:commentEx w15:paraId="1F6C714A" w15:done="0"/>
  <w15:commentEx w15:paraId="6372EFBB" w15:done="0"/>
  <w15:commentEx w15:paraId="05B326BF" w15:done="0"/>
  <w15:commentEx w15:paraId="16E6F47E" w15:done="0"/>
  <w15:commentEx w15:paraId="3509B262" w15:done="0"/>
  <w15:commentEx w15:paraId="7A515D71" w15:done="0"/>
  <w15:commentEx w15:paraId="531E3EF4" w15:done="0"/>
  <w15:commentEx w15:paraId="20BE1611" w15:done="0"/>
  <w15:commentEx w15:paraId="49564472" w15:done="0"/>
  <w15:commentEx w15:paraId="60C2B312" w15:done="0"/>
  <w15:commentEx w15:paraId="48E37E3A" w15:done="0"/>
  <w15:commentEx w15:paraId="046C88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ADE15" w14:textId="77777777" w:rsidR="00481AB0" w:rsidRDefault="00481AB0" w:rsidP="0004441A">
      <w:pPr>
        <w:spacing w:after="0" w:line="240" w:lineRule="auto"/>
      </w:pPr>
      <w:r>
        <w:separator/>
      </w:r>
    </w:p>
  </w:endnote>
  <w:endnote w:type="continuationSeparator" w:id="0">
    <w:p w14:paraId="6143ACBB" w14:textId="77777777" w:rsidR="00481AB0" w:rsidRDefault="00481AB0"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33A44" w14:textId="77777777" w:rsidR="00481AB0" w:rsidRPr="00870358" w:rsidRDefault="00481AB0" w:rsidP="00870358">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1EDDF051F2A34DDE86B00FDF69E44111"/>
        </w:placeholder>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sidRPr="00870358">
          <w:rPr>
            <w:color w:val="808080" w:themeColor="background1" w:themeShade="80"/>
            <w:sz w:val="18"/>
          </w:rPr>
          <w:t>Matlab Wk1.1</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233F1305E3194D429863AE19FCA5C29E"/>
        </w:placeholder>
        <w:dataBinding w:prefixMappings="xmlns:ns0='http://purl.org/dc/elements/1.1/' xmlns:ns1='http://schemas.openxmlformats.org/package/2006/metadata/core-properties' " w:xpath="/ns1:coreProperties[1]/ns0:creator[1]" w:storeItemID="{6C3C8BC8-F283-45AE-878A-BAB7291924A1}"/>
        <w:text/>
      </w:sdtPr>
      <w:sdtContent>
        <w:r w:rsidRPr="00870358">
          <w:rPr>
            <w:color w:val="808080" w:themeColor="background1" w:themeShade="80"/>
            <w:sz w:val="18"/>
          </w:rPr>
          <w:t>Door Mark Schrauwen en Alistair Vardy</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6E1AC3">
      <w:rPr>
        <w:noProof/>
        <w:color w:val="808080" w:themeColor="background1" w:themeShade="80"/>
        <w:sz w:val="18"/>
      </w:rPr>
      <w:t>40</w:t>
    </w:r>
    <w:r w:rsidRPr="00870358">
      <w:rPr>
        <w:color w:val="808080" w:themeColor="background1" w:themeShade="80"/>
        <w:sz w:val="18"/>
      </w:rPr>
      <w:fldChar w:fldCharType="end"/>
    </w:r>
  </w:p>
  <w:p w14:paraId="3BAF1892" w14:textId="77777777" w:rsidR="00481AB0" w:rsidRDefault="00481A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521D4" w14:textId="77777777" w:rsidR="00481AB0" w:rsidRDefault="00481AB0" w:rsidP="0004441A">
      <w:pPr>
        <w:spacing w:after="0" w:line="240" w:lineRule="auto"/>
      </w:pPr>
      <w:r>
        <w:separator/>
      </w:r>
    </w:p>
  </w:footnote>
  <w:footnote w:type="continuationSeparator" w:id="0">
    <w:p w14:paraId="3AE28888" w14:textId="77777777" w:rsidR="00481AB0" w:rsidRDefault="00481AB0" w:rsidP="0004441A">
      <w:pPr>
        <w:spacing w:after="0" w:line="240" w:lineRule="auto"/>
      </w:pPr>
      <w:r>
        <w:continuationSeparator/>
      </w:r>
    </w:p>
  </w:footnote>
  <w:footnote w:id="1">
    <w:p w14:paraId="475D9CE2" w14:textId="77777777" w:rsidR="00481AB0" w:rsidRPr="00D26A79" w:rsidRDefault="00481AB0">
      <w:pPr>
        <w:pStyle w:val="FootnoteText"/>
      </w:pPr>
      <w:r>
        <w:rPr>
          <w:rStyle w:val="FootnoteReference"/>
        </w:rPr>
        <w:footnoteRef/>
      </w:r>
      <w:r>
        <w:t xml:space="preserve"> Handelingen in de vorm van berekeningen.</w:t>
      </w:r>
    </w:p>
  </w:footnote>
  <w:footnote w:id="2">
    <w:p w14:paraId="6D586C8E" w14:textId="77777777" w:rsidR="00481AB0" w:rsidRPr="005E4667" w:rsidRDefault="00481AB0">
      <w:pPr>
        <w:pStyle w:val="FootnoteText"/>
      </w:pPr>
      <w:r>
        <w:rPr>
          <w:rStyle w:val="FootnoteReference"/>
        </w:rPr>
        <w:footnoteRef/>
      </w:r>
      <w:r>
        <w:t xml:space="preserve"> Je kent als het goed is vier verschillend operatoren</w:t>
      </w:r>
      <w:r w:rsidRPr="005E4667">
        <w:t xml:space="preserve">: de plus-operator, de min-operator, de macht-operator en de puntkomma. </w:t>
      </w:r>
      <w:r>
        <w:t>De puntkomma kun je ook opvatten als een operator omdat die zorgt dat de output van de operatie niet wordt weergegeven. De output van een operatie kun je ook opvatten als ene operand.</w:t>
      </w:r>
    </w:p>
  </w:footnote>
  <w:footnote w:id="3">
    <w:p w14:paraId="74497759" w14:textId="77777777" w:rsidR="00481AB0" w:rsidRPr="00260130" w:rsidRDefault="00481AB0">
      <w:pPr>
        <w:pStyle w:val="FootnoteText"/>
      </w:pPr>
      <w:r>
        <w:rPr>
          <w:rStyle w:val="FootnoteReference"/>
        </w:rPr>
        <w:footnoteRef/>
      </w:r>
      <w:r>
        <w:t xml:space="preserve"> </w:t>
      </w:r>
      <w:r w:rsidRPr="00260130">
        <w:t>Ja!</w:t>
      </w:r>
    </w:p>
  </w:footnote>
  <w:footnote w:id="4">
    <w:p w14:paraId="41748399" w14:textId="77777777" w:rsidR="00481AB0" w:rsidRPr="00260130" w:rsidRDefault="00481AB0">
      <w:pPr>
        <w:pStyle w:val="FootnoteText"/>
      </w:pPr>
      <w:r>
        <w:rPr>
          <w:rStyle w:val="FootnoteReference"/>
        </w:rPr>
        <w:footnoteRef/>
      </w:r>
      <w:r>
        <w:t xml:space="preserve"> </w:t>
      </w:r>
      <w:r w:rsidRPr="00260130">
        <w:t>Eigenlijk vector variabele</w:t>
      </w:r>
    </w:p>
  </w:footnote>
  <w:footnote w:id="5">
    <w:p w14:paraId="2DE95E93" w14:textId="77777777" w:rsidR="00481AB0" w:rsidRPr="0029475F" w:rsidRDefault="00481AB0">
      <w:pPr>
        <w:pStyle w:val="FootnoteText"/>
      </w:pPr>
      <w:r>
        <w:rPr>
          <w:rStyle w:val="FootnoteReference"/>
        </w:rPr>
        <w:footnoteRef/>
      </w:r>
      <w:r>
        <w:t xml:space="preserve"> </w:t>
      </w:r>
      <w:r w:rsidRPr="0029475F">
        <w:t>Als het goed is, is dit evident: voornaam(2).</w:t>
      </w:r>
    </w:p>
  </w:footnote>
  <w:footnote w:id="6">
    <w:p w14:paraId="2CC448CD" w14:textId="5AF48E6B" w:rsidR="00481AB0" w:rsidRPr="00A14C2D" w:rsidRDefault="00481AB0">
      <w:pPr>
        <w:pStyle w:val="FootnoteText"/>
      </w:pPr>
      <w:r>
        <w:rPr>
          <w:rStyle w:val="FootnoteReference"/>
        </w:rPr>
        <w:footnoteRef/>
      </w:r>
      <w:r>
        <w:t xml:space="preserve"> </w:t>
      </w:r>
      <w:r w:rsidRPr="00A14C2D">
        <w:t>Numerieke vectoren zijn vectoren met alleen getallen.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5A8CF" w14:textId="77777777" w:rsidR="00481AB0" w:rsidRDefault="00481A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9F29F" w14:textId="77777777" w:rsidR="00481AB0" w:rsidRDefault="00481A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9A3"/>
    <w:multiLevelType w:val="hybridMultilevel"/>
    <w:tmpl w:val="C64E588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74E635B"/>
    <w:multiLevelType w:val="hybridMultilevel"/>
    <w:tmpl w:val="BE18511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3346C02"/>
    <w:multiLevelType w:val="hybridMultilevel"/>
    <w:tmpl w:val="981261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8BE64B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9823098"/>
    <w:multiLevelType w:val="hybridMultilevel"/>
    <w:tmpl w:val="2320D878"/>
    <w:lvl w:ilvl="0" w:tplc="17A0D1DE">
      <w:start w:val="1"/>
      <w:numFmt w:val="decimal"/>
      <w:lvlText w:val="%1."/>
      <w:lvlJc w:val="left"/>
      <w:pPr>
        <w:ind w:left="720" w:hanging="360"/>
      </w:pPr>
      <w:rPr>
        <w:color w:val="auto"/>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7"/>
  </w:num>
  <w:num w:numId="2">
    <w:abstractNumId w:val="10"/>
  </w:num>
  <w:num w:numId="3">
    <w:abstractNumId w:val="1"/>
  </w:num>
  <w:num w:numId="4">
    <w:abstractNumId w:val="13"/>
  </w:num>
  <w:num w:numId="5">
    <w:abstractNumId w:val="8"/>
  </w:num>
  <w:num w:numId="6">
    <w:abstractNumId w:val="6"/>
  </w:num>
  <w:num w:numId="7">
    <w:abstractNumId w:val="14"/>
  </w:num>
  <w:num w:numId="8">
    <w:abstractNumId w:val="7"/>
  </w:num>
  <w:num w:numId="9">
    <w:abstractNumId w:val="12"/>
  </w:num>
  <w:num w:numId="10">
    <w:abstractNumId w:val="16"/>
  </w:num>
  <w:num w:numId="11">
    <w:abstractNumId w:val="3"/>
  </w:num>
  <w:num w:numId="12">
    <w:abstractNumId w:val="11"/>
  </w:num>
  <w:num w:numId="13">
    <w:abstractNumId w:val="5"/>
  </w:num>
  <w:num w:numId="14">
    <w:abstractNumId w:val="9"/>
  </w:num>
  <w:num w:numId="15">
    <w:abstractNumId w:val="4"/>
  </w:num>
  <w:num w:numId="16">
    <w:abstractNumId w:val="15"/>
  </w:num>
  <w:num w:numId="17">
    <w:abstractNumId w:val="2"/>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er, H.">
    <w15:presenceInfo w15:providerId="AD" w15:userId="S-1-5-21-436374069-1078145449-854245398-4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6F61"/>
    <w:rsid w:val="00014A5B"/>
    <w:rsid w:val="00017049"/>
    <w:rsid w:val="00036220"/>
    <w:rsid w:val="0004441A"/>
    <w:rsid w:val="00045580"/>
    <w:rsid w:val="000621F8"/>
    <w:rsid w:val="00074B43"/>
    <w:rsid w:val="000810AF"/>
    <w:rsid w:val="00081B1E"/>
    <w:rsid w:val="000A5140"/>
    <w:rsid w:val="000C1B4B"/>
    <w:rsid w:val="000C42B8"/>
    <w:rsid w:val="000C6263"/>
    <w:rsid w:val="000E1B94"/>
    <w:rsid w:val="000E4D05"/>
    <w:rsid w:val="000E6E53"/>
    <w:rsid w:val="000F4883"/>
    <w:rsid w:val="000F63B8"/>
    <w:rsid w:val="000F64D8"/>
    <w:rsid w:val="00106D82"/>
    <w:rsid w:val="00113968"/>
    <w:rsid w:val="00135A93"/>
    <w:rsid w:val="00146143"/>
    <w:rsid w:val="0015042E"/>
    <w:rsid w:val="00170C37"/>
    <w:rsid w:val="001715FB"/>
    <w:rsid w:val="00176FFE"/>
    <w:rsid w:val="001807DD"/>
    <w:rsid w:val="001B042F"/>
    <w:rsid w:val="001B6671"/>
    <w:rsid w:val="001C4698"/>
    <w:rsid w:val="001E02E7"/>
    <w:rsid w:val="001E1CA7"/>
    <w:rsid w:val="001E26A2"/>
    <w:rsid w:val="001E49D3"/>
    <w:rsid w:val="001E793F"/>
    <w:rsid w:val="001F2123"/>
    <w:rsid w:val="00203E6E"/>
    <w:rsid w:val="00211D3D"/>
    <w:rsid w:val="002201A1"/>
    <w:rsid w:val="00225E7B"/>
    <w:rsid w:val="00225ECA"/>
    <w:rsid w:val="00233212"/>
    <w:rsid w:val="00233E73"/>
    <w:rsid w:val="00250F9C"/>
    <w:rsid w:val="00260130"/>
    <w:rsid w:val="0027657F"/>
    <w:rsid w:val="00285575"/>
    <w:rsid w:val="0029475F"/>
    <w:rsid w:val="002C42A6"/>
    <w:rsid w:val="002D4702"/>
    <w:rsid w:val="002D4CC6"/>
    <w:rsid w:val="00301F97"/>
    <w:rsid w:val="00310801"/>
    <w:rsid w:val="003176D5"/>
    <w:rsid w:val="00331013"/>
    <w:rsid w:val="00336AEC"/>
    <w:rsid w:val="00352926"/>
    <w:rsid w:val="0037626E"/>
    <w:rsid w:val="0038297A"/>
    <w:rsid w:val="00383423"/>
    <w:rsid w:val="003952C9"/>
    <w:rsid w:val="003B497A"/>
    <w:rsid w:val="003C3918"/>
    <w:rsid w:val="003D2F90"/>
    <w:rsid w:val="003F0372"/>
    <w:rsid w:val="003F2634"/>
    <w:rsid w:val="003F33D3"/>
    <w:rsid w:val="003F606B"/>
    <w:rsid w:val="003F76A1"/>
    <w:rsid w:val="00421B50"/>
    <w:rsid w:val="00423200"/>
    <w:rsid w:val="00481510"/>
    <w:rsid w:val="00481AB0"/>
    <w:rsid w:val="00481D7E"/>
    <w:rsid w:val="004857DC"/>
    <w:rsid w:val="0049062E"/>
    <w:rsid w:val="004A2F59"/>
    <w:rsid w:val="004A42E0"/>
    <w:rsid w:val="004B2D17"/>
    <w:rsid w:val="004B3A81"/>
    <w:rsid w:val="004D00DB"/>
    <w:rsid w:val="004D034C"/>
    <w:rsid w:val="005047D3"/>
    <w:rsid w:val="00507024"/>
    <w:rsid w:val="0054529B"/>
    <w:rsid w:val="005503B7"/>
    <w:rsid w:val="00571943"/>
    <w:rsid w:val="00575DAB"/>
    <w:rsid w:val="005A5E7A"/>
    <w:rsid w:val="005A7276"/>
    <w:rsid w:val="005A792A"/>
    <w:rsid w:val="005B0FED"/>
    <w:rsid w:val="005B3979"/>
    <w:rsid w:val="005B5508"/>
    <w:rsid w:val="005B580B"/>
    <w:rsid w:val="005C1873"/>
    <w:rsid w:val="005E4667"/>
    <w:rsid w:val="005F1316"/>
    <w:rsid w:val="005F6576"/>
    <w:rsid w:val="00601E05"/>
    <w:rsid w:val="00604F7F"/>
    <w:rsid w:val="00610742"/>
    <w:rsid w:val="006145B9"/>
    <w:rsid w:val="00640050"/>
    <w:rsid w:val="00646172"/>
    <w:rsid w:val="006510B0"/>
    <w:rsid w:val="00675266"/>
    <w:rsid w:val="00677EED"/>
    <w:rsid w:val="006853C0"/>
    <w:rsid w:val="006A3ED2"/>
    <w:rsid w:val="006D33E3"/>
    <w:rsid w:val="006E1AC3"/>
    <w:rsid w:val="006F1A69"/>
    <w:rsid w:val="006F67AB"/>
    <w:rsid w:val="00711FFA"/>
    <w:rsid w:val="00720E15"/>
    <w:rsid w:val="0072447E"/>
    <w:rsid w:val="00731FB1"/>
    <w:rsid w:val="0073497C"/>
    <w:rsid w:val="00737465"/>
    <w:rsid w:val="0075020A"/>
    <w:rsid w:val="007506C4"/>
    <w:rsid w:val="00760604"/>
    <w:rsid w:val="007850B5"/>
    <w:rsid w:val="00796233"/>
    <w:rsid w:val="007A0FC0"/>
    <w:rsid w:val="007A1219"/>
    <w:rsid w:val="00815861"/>
    <w:rsid w:val="008319EC"/>
    <w:rsid w:val="00841288"/>
    <w:rsid w:val="00862D82"/>
    <w:rsid w:val="00870358"/>
    <w:rsid w:val="00875640"/>
    <w:rsid w:val="00893596"/>
    <w:rsid w:val="008946AF"/>
    <w:rsid w:val="008B6CB3"/>
    <w:rsid w:val="008B7E02"/>
    <w:rsid w:val="008C5A57"/>
    <w:rsid w:val="008C5B95"/>
    <w:rsid w:val="008E5F5D"/>
    <w:rsid w:val="008F10CC"/>
    <w:rsid w:val="008F46FA"/>
    <w:rsid w:val="009005D8"/>
    <w:rsid w:val="00902C38"/>
    <w:rsid w:val="00903860"/>
    <w:rsid w:val="0092797D"/>
    <w:rsid w:val="00932310"/>
    <w:rsid w:val="00940F5C"/>
    <w:rsid w:val="00947AC7"/>
    <w:rsid w:val="00947F70"/>
    <w:rsid w:val="009920C1"/>
    <w:rsid w:val="00994F25"/>
    <w:rsid w:val="009961A4"/>
    <w:rsid w:val="009A29B2"/>
    <w:rsid w:val="009A571C"/>
    <w:rsid w:val="009A65B0"/>
    <w:rsid w:val="009E1082"/>
    <w:rsid w:val="009E5E75"/>
    <w:rsid w:val="00A02206"/>
    <w:rsid w:val="00A03169"/>
    <w:rsid w:val="00A14C2D"/>
    <w:rsid w:val="00A40E99"/>
    <w:rsid w:val="00A5362A"/>
    <w:rsid w:val="00A5436C"/>
    <w:rsid w:val="00A57DE8"/>
    <w:rsid w:val="00A8270F"/>
    <w:rsid w:val="00A93BE1"/>
    <w:rsid w:val="00A969F6"/>
    <w:rsid w:val="00AA1307"/>
    <w:rsid w:val="00AA6F25"/>
    <w:rsid w:val="00AC33E3"/>
    <w:rsid w:val="00B062B6"/>
    <w:rsid w:val="00B123DF"/>
    <w:rsid w:val="00B37009"/>
    <w:rsid w:val="00B44E9C"/>
    <w:rsid w:val="00B54F46"/>
    <w:rsid w:val="00B64FD2"/>
    <w:rsid w:val="00B7021B"/>
    <w:rsid w:val="00B762CA"/>
    <w:rsid w:val="00B80906"/>
    <w:rsid w:val="00B96107"/>
    <w:rsid w:val="00BA7C1D"/>
    <w:rsid w:val="00BD3538"/>
    <w:rsid w:val="00BE3E29"/>
    <w:rsid w:val="00C2594A"/>
    <w:rsid w:val="00C36AA9"/>
    <w:rsid w:val="00C55F9B"/>
    <w:rsid w:val="00C84673"/>
    <w:rsid w:val="00C857B0"/>
    <w:rsid w:val="00C91D5E"/>
    <w:rsid w:val="00C944D3"/>
    <w:rsid w:val="00CA0A47"/>
    <w:rsid w:val="00CB599B"/>
    <w:rsid w:val="00CC2CE0"/>
    <w:rsid w:val="00CD2EBA"/>
    <w:rsid w:val="00CD7E7D"/>
    <w:rsid w:val="00CE59DA"/>
    <w:rsid w:val="00CF24BA"/>
    <w:rsid w:val="00D066DC"/>
    <w:rsid w:val="00D26A79"/>
    <w:rsid w:val="00D276FB"/>
    <w:rsid w:val="00D37C5B"/>
    <w:rsid w:val="00D40AE3"/>
    <w:rsid w:val="00D63CF3"/>
    <w:rsid w:val="00D640B0"/>
    <w:rsid w:val="00D67BDA"/>
    <w:rsid w:val="00D75B78"/>
    <w:rsid w:val="00D766E2"/>
    <w:rsid w:val="00D97540"/>
    <w:rsid w:val="00DA5450"/>
    <w:rsid w:val="00DB59B1"/>
    <w:rsid w:val="00DC4130"/>
    <w:rsid w:val="00DD53F6"/>
    <w:rsid w:val="00DF5F1A"/>
    <w:rsid w:val="00DF611E"/>
    <w:rsid w:val="00E0217B"/>
    <w:rsid w:val="00E33593"/>
    <w:rsid w:val="00E41612"/>
    <w:rsid w:val="00E54A44"/>
    <w:rsid w:val="00E83B1F"/>
    <w:rsid w:val="00EA54D9"/>
    <w:rsid w:val="00EC0C0A"/>
    <w:rsid w:val="00ED6C1D"/>
    <w:rsid w:val="00F04FC3"/>
    <w:rsid w:val="00F079AF"/>
    <w:rsid w:val="00F20BFA"/>
    <w:rsid w:val="00F270BB"/>
    <w:rsid w:val="00F2792E"/>
    <w:rsid w:val="00F300A8"/>
    <w:rsid w:val="00F767AC"/>
    <w:rsid w:val="00FA143D"/>
    <w:rsid w:val="00FA1DFD"/>
    <w:rsid w:val="00FB0C0D"/>
    <w:rsid w:val="00FB33CF"/>
    <w:rsid w:val="00FD19BA"/>
    <w:rsid w:val="00FD37A9"/>
    <w:rsid w:val="00FD7923"/>
    <w:rsid w:val="00FE0144"/>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7C4811"/>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024"/>
  </w:style>
  <w:style w:type="paragraph" w:styleId="Heading1">
    <w:name w:val="heading 1"/>
    <w:basedOn w:val="Normal"/>
    <w:next w:val="Normal"/>
    <w:link w:val="Heading1Char"/>
    <w:uiPriority w:val="9"/>
    <w:qFormat/>
    <w:rsid w:val="002201A1"/>
    <w:pPr>
      <w:keepNext/>
      <w:keepLines/>
      <w:numPr>
        <w:numId w:val="15"/>
      </w:numPr>
      <w:spacing w:before="240" w:after="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2201A1"/>
    <w:pPr>
      <w:keepNext/>
      <w:keepLines/>
      <w:numPr>
        <w:ilvl w:val="1"/>
        <w:numId w:val="15"/>
      </w:numPr>
      <w:spacing w:before="40" w:after="0"/>
      <w:outlineLvl w:val="1"/>
    </w:pPr>
    <w:rPr>
      <w:rFonts w:asciiTheme="majorHAnsi" w:eastAsiaTheme="majorEastAsia" w:hAnsiTheme="majorHAnsi" w:cstheme="majorBidi"/>
      <w:color w:val="5B9BD5" w:themeColor="accent1"/>
      <w:sz w:val="26"/>
      <w:szCs w:val="26"/>
    </w:rPr>
  </w:style>
  <w:style w:type="paragraph" w:styleId="Heading3">
    <w:name w:val="heading 3"/>
    <w:basedOn w:val="Normal"/>
    <w:next w:val="Normal"/>
    <w:link w:val="Heading3Char"/>
    <w:uiPriority w:val="9"/>
    <w:unhideWhenUsed/>
    <w:qFormat/>
    <w:rsid w:val="002201A1"/>
    <w:pPr>
      <w:keepNext/>
      <w:keepLines/>
      <w:numPr>
        <w:ilvl w:val="2"/>
        <w:numId w:val="15"/>
      </w:numPr>
      <w:spacing w:before="4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2201A1"/>
    <w:pPr>
      <w:keepNext/>
      <w:keepLines/>
      <w:numPr>
        <w:ilvl w:val="3"/>
        <w:numId w:val="15"/>
      </w:numPr>
      <w:spacing w:before="40" w:after="0"/>
      <w:outlineLvl w:val="3"/>
    </w:pPr>
    <w:rPr>
      <w:rFonts w:asciiTheme="majorHAnsi" w:eastAsiaTheme="majorEastAsia" w:hAnsiTheme="majorHAnsi" w:cstheme="majorBidi"/>
      <w:i/>
      <w:iCs/>
      <w:color w:val="5B9BD5" w:themeColor="accent1"/>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2201A1"/>
    <w:rPr>
      <w:rFonts w:asciiTheme="majorHAnsi" w:eastAsiaTheme="majorEastAsia" w:hAnsiTheme="majorHAnsi" w:cstheme="majorBidi"/>
      <w:color w:val="5B9BD5" w:themeColor="accent1"/>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2201A1"/>
    <w:rPr>
      <w:rFonts w:asciiTheme="majorHAnsi" w:eastAsiaTheme="majorEastAsia" w:hAnsiTheme="majorHAnsi" w:cstheme="majorBidi"/>
      <w:color w:val="5B9BD5" w:themeColor="accent1"/>
      <w:sz w:val="26"/>
      <w:szCs w:val="26"/>
    </w:rPr>
  </w:style>
  <w:style w:type="table" w:styleId="TableGrid">
    <w:name w:val="Table Grid"/>
    <w:basedOn w:val="TableNorma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2201A1"/>
    <w:rPr>
      <w:rFonts w:asciiTheme="majorHAnsi" w:eastAsiaTheme="majorEastAsia" w:hAnsiTheme="majorHAnsi" w:cstheme="majorBidi"/>
      <w:color w:val="5B9BD5" w:themeColor="accent1"/>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EC0C0A"/>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EC0C0A"/>
    <w:pPr>
      <w:keepLines/>
      <w:tabs>
        <w:tab w:val="left" w:pos="1100"/>
        <w:tab w:val="left" w:pos="1760"/>
        <w:tab w:val="right" w:leader="dot" w:pos="9062"/>
      </w:tabs>
      <w:spacing w:after="0" w:line="240" w:lineRule="auto"/>
      <w:ind w:left="1191"/>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2201A1"/>
    <w:rPr>
      <w:rFonts w:asciiTheme="majorHAnsi" w:eastAsiaTheme="majorEastAsia" w:hAnsiTheme="majorHAnsi" w:cstheme="majorBidi"/>
      <w:i/>
      <w:iCs/>
      <w:color w:val="5B9BD5" w:themeColor="accent1"/>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3C3918"/>
    <w:rPr>
      <w:sz w:val="16"/>
      <w:szCs w:val="16"/>
    </w:rPr>
  </w:style>
  <w:style w:type="paragraph" w:styleId="CommentText">
    <w:name w:val="annotation text"/>
    <w:basedOn w:val="Normal"/>
    <w:link w:val="CommentTextChar"/>
    <w:uiPriority w:val="99"/>
    <w:semiHidden/>
    <w:unhideWhenUsed/>
    <w:rsid w:val="003C3918"/>
    <w:pPr>
      <w:spacing w:line="240" w:lineRule="auto"/>
    </w:pPr>
    <w:rPr>
      <w:sz w:val="20"/>
      <w:szCs w:val="20"/>
    </w:rPr>
  </w:style>
  <w:style w:type="character" w:customStyle="1" w:styleId="CommentTextChar">
    <w:name w:val="Comment Text Char"/>
    <w:basedOn w:val="DefaultParagraphFont"/>
    <w:link w:val="CommentText"/>
    <w:uiPriority w:val="99"/>
    <w:semiHidden/>
    <w:rsid w:val="003C3918"/>
    <w:rPr>
      <w:sz w:val="20"/>
      <w:szCs w:val="20"/>
    </w:rPr>
  </w:style>
  <w:style w:type="paragraph" w:styleId="CommentSubject">
    <w:name w:val="annotation subject"/>
    <w:basedOn w:val="CommentText"/>
    <w:next w:val="CommentText"/>
    <w:link w:val="CommentSubjectChar"/>
    <w:uiPriority w:val="99"/>
    <w:semiHidden/>
    <w:unhideWhenUsed/>
    <w:rsid w:val="003C3918"/>
    <w:rPr>
      <w:b/>
      <w:bCs/>
    </w:rPr>
  </w:style>
  <w:style w:type="character" w:customStyle="1" w:styleId="CommentSubjectChar">
    <w:name w:val="Comment Subject Char"/>
    <w:basedOn w:val="CommentTextChar"/>
    <w:link w:val="CommentSubject"/>
    <w:uiPriority w:val="99"/>
    <w:semiHidden/>
    <w:rsid w:val="003C3918"/>
    <w:rPr>
      <w:b/>
      <w:bCs/>
      <w:sz w:val="20"/>
      <w:szCs w:val="20"/>
    </w:rPr>
  </w:style>
  <w:style w:type="paragraph" w:styleId="BalloonText">
    <w:name w:val="Balloon Text"/>
    <w:basedOn w:val="Normal"/>
    <w:link w:val="BalloonTextChar"/>
    <w:uiPriority w:val="99"/>
    <w:semiHidden/>
    <w:unhideWhenUsed/>
    <w:rsid w:val="003C3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9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048674">
      <w:bodyDiv w:val="1"/>
      <w:marLeft w:val="0"/>
      <w:marRight w:val="0"/>
      <w:marTop w:val="0"/>
      <w:marBottom w:val="0"/>
      <w:divBdr>
        <w:top w:val="none" w:sz="0" w:space="0" w:color="auto"/>
        <w:left w:val="none" w:sz="0" w:space="0" w:color="auto"/>
        <w:bottom w:val="none" w:sz="0" w:space="0" w:color="auto"/>
        <w:right w:val="none" w:sz="0" w:space="0" w:color="auto"/>
      </w:divBdr>
    </w:div>
    <w:div w:id="177100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image" Target="media/image56.png"/><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image" Target="media/image59.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image" Target="media/image62.PNG"/><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image" Target="media/image49.PNG"/><Relationship Id="rId10" Type="http://schemas.openxmlformats.org/officeDocument/2006/relationships/hyperlink" Target="mailto:mjschrau@hhs.nl"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theme" Target="theme/theme1.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DDF051F2A34DDE86B00FDF69E44111"/>
        <w:category>
          <w:name w:val="Algemeen"/>
          <w:gallery w:val="placeholder"/>
        </w:category>
        <w:types>
          <w:type w:val="bbPlcHdr"/>
        </w:types>
        <w:behaviors>
          <w:behavior w:val="content"/>
        </w:behaviors>
        <w:guid w:val="{8A314DE8-E75F-4AEA-AEB5-4806359DE634}"/>
      </w:docPartPr>
      <w:docPartBody>
        <w:p w:rsidR="009D7D6E" w:rsidRDefault="009D7D6E" w:rsidP="009D7D6E">
          <w:pPr>
            <w:pStyle w:val="1EDDF051F2A34DDE86B00FDF69E44111"/>
          </w:pPr>
          <w:r w:rsidRPr="0007486E">
            <w:rPr>
              <w:rStyle w:val="PlaceholderText"/>
            </w:rPr>
            <w:t>[Titel]</w:t>
          </w:r>
        </w:p>
      </w:docPartBody>
    </w:docPart>
    <w:docPart>
      <w:docPartPr>
        <w:name w:val="233F1305E3194D429863AE19FCA5C29E"/>
        <w:category>
          <w:name w:val="Algemeen"/>
          <w:gallery w:val="placeholder"/>
        </w:category>
        <w:types>
          <w:type w:val="bbPlcHdr"/>
        </w:types>
        <w:behaviors>
          <w:behavior w:val="content"/>
        </w:behaviors>
        <w:guid w:val="{92735C65-56F1-44BF-94A7-5666874152A4}"/>
      </w:docPartPr>
      <w:docPartBody>
        <w:p w:rsidR="009D7D6E" w:rsidRDefault="009D7D6E" w:rsidP="009D7D6E">
          <w:pPr>
            <w:pStyle w:val="233F1305E3194D429863AE19FCA5C29E"/>
          </w:pPr>
          <w:r w:rsidRPr="0007486E">
            <w:rPr>
              <w:rStyle w:val="PlaceholderText"/>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443411"/>
    <w:rsid w:val="004862ED"/>
    <w:rsid w:val="005771AE"/>
    <w:rsid w:val="007E32F9"/>
    <w:rsid w:val="00955D5A"/>
    <w:rsid w:val="009B7232"/>
    <w:rsid w:val="009D7D6E"/>
    <w:rsid w:val="00A81317"/>
    <w:rsid w:val="00AA7DB4"/>
    <w:rsid w:val="00B400D9"/>
    <w:rsid w:val="00C062DE"/>
    <w:rsid w:val="00CC2693"/>
    <w:rsid w:val="00CD5AA1"/>
    <w:rsid w:val="00DC2073"/>
    <w:rsid w:val="00E216D1"/>
    <w:rsid w:val="00F14D7D"/>
    <w:rsid w:val="00F429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6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7D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3378996-2C74-4FE7-9D7A-EAB5423D3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43</Pages>
  <Words>9222</Words>
  <Characters>52572</Characters>
  <Application>Microsoft Office Word</Application>
  <DocSecurity>0</DocSecurity>
  <Lines>438</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Biostatica</vt:lpstr>
      <vt:lpstr>Biostatica</vt:lpstr>
    </vt:vector>
  </TitlesOfParts>
  <Company/>
  <LinksUpToDate>false</LinksUpToDate>
  <CharactersWithSpaces>61671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Faber, H.</cp:lastModifiedBy>
  <cp:revision>32</cp:revision>
  <cp:lastPrinted>2017-02-25T14:26:00Z</cp:lastPrinted>
  <dcterms:created xsi:type="dcterms:W3CDTF">2017-09-19T13:27:00Z</dcterms:created>
  <dcterms:modified xsi:type="dcterms:W3CDTF">2017-09-25T13:21:00Z</dcterms:modified>
  <cp:category>Matlab Wk1.1</cp:category>
</cp:coreProperties>
</file>