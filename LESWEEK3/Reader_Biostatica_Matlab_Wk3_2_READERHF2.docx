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310A9EC8"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C09745C" wp14:editId="31C1B953">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2535F" w14:paraId="0B3D2D1D" w14:textId="77777777">
                                  <w:trPr>
                                    <w:jc w:val="center"/>
                                  </w:trPr>
                                  <w:tc>
                                    <w:tcPr>
                                      <w:tcW w:w="2568" w:type="pct"/>
                                      <w:vAlign w:val="center"/>
                                    </w:tcPr>
                                    <w:p w14:paraId="38572260" w14:textId="77777777" w:rsidR="0002535F" w:rsidRDefault="0002535F"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02535F" w:rsidRDefault="0002535F">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CEEC25C" w14:textId="77777777" w:rsidR="0002535F" w:rsidRDefault="0002535F"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02535F" w:rsidRDefault="0002535F" w:rsidP="00D75B78">
                                      <w:pPr>
                                        <w:pStyle w:val="NoSpacing"/>
                                        <w:jc w:val="right"/>
                                        <w:rPr>
                                          <w:color w:val="ED7D31" w:themeColor="accent2"/>
                                          <w:sz w:val="26"/>
                                          <w:szCs w:val="26"/>
                                        </w:rPr>
                                      </w:pPr>
                                    </w:p>
                                    <w:p w14:paraId="737B3271" w14:textId="77777777" w:rsidR="0002535F" w:rsidRDefault="0002535F" w:rsidP="00D75B78">
                                      <w:pPr>
                                        <w:pStyle w:val="NoSpacing"/>
                                        <w:jc w:val="right"/>
                                        <w:rPr>
                                          <w:color w:val="ED7D31" w:themeColor="accent2"/>
                                          <w:sz w:val="26"/>
                                          <w:szCs w:val="26"/>
                                        </w:rPr>
                                      </w:pPr>
                                    </w:p>
                                    <w:p w14:paraId="584B11AF" w14:textId="77777777" w:rsidR="0002535F" w:rsidRDefault="0002535F" w:rsidP="00D75B78">
                                      <w:pPr>
                                        <w:pStyle w:val="NoSpacing"/>
                                        <w:jc w:val="right"/>
                                        <w:rPr>
                                          <w:color w:val="ED7D31" w:themeColor="accent2"/>
                                          <w:sz w:val="26"/>
                                          <w:szCs w:val="26"/>
                                        </w:rPr>
                                      </w:pPr>
                                    </w:p>
                                    <w:p w14:paraId="52F2517F" w14:textId="77777777" w:rsidR="0002535F" w:rsidRDefault="0002535F" w:rsidP="00D75B78">
                                      <w:pPr>
                                        <w:pStyle w:val="NoSpacing"/>
                                        <w:jc w:val="right"/>
                                        <w:rPr>
                                          <w:color w:val="ED7D31" w:themeColor="accent2"/>
                                          <w:sz w:val="26"/>
                                          <w:szCs w:val="26"/>
                                        </w:rPr>
                                      </w:pPr>
                                    </w:p>
                                    <w:p w14:paraId="352D56B2" w14:textId="77777777" w:rsidR="0002535F" w:rsidRDefault="0002535F" w:rsidP="00D75B78">
                                      <w:pPr>
                                        <w:pStyle w:val="NoSpacing"/>
                                        <w:jc w:val="right"/>
                                        <w:rPr>
                                          <w:color w:val="ED7D31" w:themeColor="accent2"/>
                                          <w:sz w:val="26"/>
                                          <w:szCs w:val="26"/>
                                        </w:rPr>
                                      </w:pPr>
                                    </w:p>
                                    <w:p w14:paraId="2763B12C" w14:textId="77777777" w:rsidR="0002535F" w:rsidRDefault="0002535F" w:rsidP="00D75B78">
                                      <w:pPr>
                                        <w:pStyle w:val="NoSpacing"/>
                                        <w:jc w:val="right"/>
                                        <w:rPr>
                                          <w:color w:val="ED7D31" w:themeColor="accent2"/>
                                          <w:sz w:val="26"/>
                                          <w:szCs w:val="26"/>
                                        </w:rPr>
                                      </w:pPr>
                                    </w:p>
                                    <w:p w14:paraId="3690BBE7" w14:textId="77777777" w:rsidR="0002535F" w:rsidRDefault="0002535F" w:rsidP="00D75B78">
                                      <w:pPr>
                                        <w:pStyle w:val="NoSpacing"/>
                                        <w:jc w:val="right"/>
                                        <w:rPr>
                                          <w:color w:val="ED7D31" w:themeColor="accent2"/>
                                          <w:sz w:val="26"/>
                                          <w:szCs w:val="26"/>
                                        </w:rPr>
                                      </w:pPr>
                                    </w:p>
                                    <w:p w14:paraId="69855B5E" w14:textId="77777777" w:rsidR="0002535F" w:rsidRDefault="0002535F" w:rsidP="00D75B78">
                                      <w:pPr>
                                        <w:pStyle w:val="NoSpacing"/>
                                        <w:jc w:val="right"/>
                                        <w:rPr>
                                          <w:color w:val="ED7D31" w:themeColor="accent2"/>
                                          <w:sz w:val="26"/>
                                          <w:szCs w:val="26"/>
                                        </w:rPr>
                                      </w:pPr>
                                    </w:p>
                                    <w:p w14:paraId="3C0F05CE" w14:textId="77777777" w:rsidR="0002535F" w:rsidRDefault="0002535F" w:rsidP="00D75B78">
                                      <w:pPr>
                                        <w:pStyle w:val="NoSpacing"/>
                                        <w:jc w:val="right"/>
                                        <w:rPr>
                                          <w:color w:val="ED7D31" w:themeColor="accent2"/>
                                          <w:sz w:val="26"/>
                                          <w:szCs w:val="26"/>
                                        </w:rPr>
                                      </w:pPr>
                                    </w:p>
                                    <w:p w14:paraId="275E95D1" w14:textId="77777777" w:rsidR="0002535F" w:rsidRDefault="0002535F" w:rsidP="00D75B78">
                                      <w:pPr>
                                        <w:pStyle w:val="NoSpacing"/>
                                        <w:jc w:val="right"/>
                                        <w:rPr>
                                          <w:color w:val="ED7D31" w:themeColor="accent2"/>
                                          <w:sz w:val="26"/>
                                          <w:szCs w:val="26"/>
                                        </w:rPr>
                                      </w:pPr>
                                    </w:p>
                                    <w:p w14:paraId="72A62E91" w14:textId="77777777" w:rsidR="0002535F" w:rsidRDefault="0002535F" w:rsidP="00D75B78">
                                      <w:pPr>
                                        <w:pStyle w:val="NoSpacing"/>
                                        <w:jc w:val="right"/>
                                        <w:rPr>
                                          <w:color w:val="ED7D31" w:themeColor="accent2"/>
                                          <w:sz w:val="26"/>
                                          <w:szCs w:val="26"/>
                                        </w:rPr>
                                      </w:pPr>
                                    </w:p>
                                    <w:p w14:paraId="6C5560FE" w14:textId="77777777" w:rsidR="0002535F" w:rsidRDefault="0002535F" w:rsidP="00D75B78">
                                      <w:pPr>
                                        <w:pStyle w:val="NoSpacing"/>
                                        <w:jc w:val="right"/>
                                        <w:rPr>
                                          <w:color w:val="ED7D31" w:themeColor="accent2"/>
                                          <w:sz w:val="26"/>
                                          <w:szCs w:val="26"/>
                                        </w:rPr>
                                      </w:pPr>
                                    </w:p>
                                    <w:p w14:paraId="2276D4E7" w14:textId="77777777" w:rsidR="0002535F" w:rsidRDefault="0002535F" w:rsidP="00D75B78">
                                      <w:pPr>
                                        <w:pStyle w:val="NoSpacing"/>
                                        <w:jc w:val="right"/>
                                        <w:rPr>
                                          <w:color w:val="ED7D31" w:themeColor="accent2"/>
                                          <w:sz w:val="26"/>
                                          <w:szCs w:val="26"/>
                                        </w:rPr>
                                      </w:pPr>
                                    </w:p>
                                    <w:p w14:paraId="43D279A9" w14:textId="77777777" w:rsidR="0002535F" w:rsidRDefault="0002535F" w:rsidP="00D75B78">
                                      <w:pPr>
                                        <w:pStyle w:val="NoSpacing"/>
                                        <w:jc w:val="right"/>
                                        <w:rPr>
                                          <w:color w:val="ED7D31" w:themeColor="accent2"/>
                                          <w:sz w:val="26"/>
                                          <w:szCs w:val="26"/>
                                        </w:rPr>
                                      </w:pPr>
                                    </w:p>
                                    <w:p w14:paraId="7C9216C4" w14:textId="77777777" w:rsidR="0002535F" w:rsidRDefault="0002535F" w:rsidP="00D75B78">
                                      <w:pPr>
                                        <w:pStyle w:val="NoSpacing"/>
                                        <w:jc w:val="right"/>
                                        <w:rPr>
                                          <w:color w:val="ED7D31" w:themeColor="accent2"/>
                                          <w:sz w:val="26"/>
                                          <w:szCs w:val="26"/>
                                        </w:rPr>
                                      </w:pPr>
                                    </w:p>
                                    <w:p w14:paraId="0B805D42" w14:textId="77777777" w:rsidR="0002535F" w:rsidRDefault="0002535F" w:rsidP="00D75B78">
                                      <w:pPr>
                                        <w:pStyle w:val="NoSpacing"/>
                                        <w:jc w:val="right"/>
                                        <w:rPr>
                                          <w:color w:val="ED7D31" w:themeColor="accent2"/>
                                          <w:sz w:val="26"/>
                                          <w:szCs w:val="26"/>
                                        </w:rPr>
                                      </w:pPr>
                                    </w:p>
                                    <w:p w14:paraId="568670C9" w14:textId="77777777" w:rsidR="0002535F" w:rsidRDefault="0002535F" w:rsidP="00D75B78">
                                      <w:pPr>
                                        <w:pStyle w:val="NoSpacing"/>
                                        <w:jc w:val="right"/>
                                        <w:rPr>
                                          <w:color w:val="ED7D31" w:themeColor="accent2"/>
                                          <w:sz w:val="26"/>
                                          <w:szCs w:val="26"/>
                                        </w:rPr>
                                      </w:pPr>
                                    </w:p>
                                    <w:p w14:paraId="7EA1B79E" w14:textId="77777777" w:rsidR="0002535F" w:rsidRDefault="0002535F"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D0E181E" w14:textId="4CC3CAF1" w:rsidR="0002535F" w:rsidRDefault="0002535F" w:rsidP="00D75B78">
                                          <w:pPr>
                                            <w:pStyle w:val="NoSpacing"/>
                                            <w:jc w:val="right"/>
                                            <w:rPr>
                                              <w:color w:val="ED7D31" w:themeColor="accent2"/>
                                              <w:sz w:val="26"/>
                                              <w:szCs w:val="26"/>
                                            </w:rPr>
                                          </w:pPr>
                                          <w:r>
                                            <w:rPr>
                                              <w:color w:val="ED7D31" w:themeColor="accent2"/>
                                              <w:sz w:val="26"/>
                                              <w:szCs w:val="26"/>
                                            </w:rPr>
                                            <w:t>Door Alistair Vardy, Bart van Trigt en Mark Schrauwen</w:t>
                                          </w:r>
                                        </w:p>
                                      </w:sdtContent>
                                    </w:sdt>
                                    <w:p w14:paraId="40C00A25" w14:textId="77777777" w:rsidR="0002535F" w:rsidRDefault="0002535F">
                                      <w:pPr>
                                        <w:jc w:val="right"/>
                                      </w:pPr>
                                    </w:p>
                                    <w:p w14:paraId="2251FFB7" w14:textId="77777777" w:rsidR="0002535F" w:rsidRDefault="0002535F" w:rsidP="004D00DB">
                                      <w:pPr>
                                        <w:jc w:val="right"/>
                                        <w:rPr>
                                          <w:sz w:val="24"/>
                                          <w:szCs w:val="24"/>
                                        </w:rPr>
                                      </w:pPr>
                                    </w:p>
                                  </w:tc>
                                  <w:tc>
                                    <w:tcPr>
                                      <w:tcW w:w="2432" w:type="pct"/>
                                      <w:vAlign w:val="center"/>
                                    </w:tcPr>
                                    <w:p w14:paraId="3ECBD3E4" w14:textId="77777777" w:rsidR="0002535F" w:rsidRDefault="0002535F" w:rsidP="00D75B78">
                                      <w:pPr>
                                        <w:rPr>
                                          <w:color w:val="000000" w:themeColor="text1"/>
                                        </w:rPr>
                                      </w:pPr>
                                    </w:p>
                                    <w:p w14:paraId="2C8CA573" w14:textId="77777777" w:rsidR="0002535F" w:rsidRDefault="0002535F"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02535F" w:rsidRDefault="0002535F"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Wk3.2</w:t>
                                          </w:r>
                                        </w:sdtContent>
                                      </w:sdt>
                                    </w:p>
                                    <w:p w14:paraId="55C54036" w14:textId="77777777" w:rsidR="0002535F" w:rsidRDefault="0002535F" w:rsidP="00D75B78">
                                      <w:pPr>
                                        <w:pStyle w:val="NoSpacing"/>
                                      </w:pPr>
                                    </w:p>
                                  </w:tc>
                                </w:tr>
                              </w:tbl>
                              <w:p w14:paraId="44F86EAD" w14:textId="77777777" w:rsidR="0002535F" w:rsidRDefault="0002535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C09745C"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2535F" w14:paraId="0B3D2D1D" w14:textId="77777777">
                            <w:trPr>
                              <w:jc w:val="center"/>
                            </w:trPr>
                            <w:tc>
                              <w:tcPr>
                                <w:tcW w:w="2568" w:type="pct"/>
                                <w:vAlign w:val="center"/>
                              </w:tcPr>
                              <w:p w14:paraId="38572260" w14:textId="77777777" w:rsidR="0002535F" w:rsidRDefault="0002535F"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02535F" w:rsidRDefault="0002535F">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CEEC25C" w14:textId="77777777" w:rsidR="0002535F" w:rsidRDefault="0002535F"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02535F" w:rsidRDefault="0002535F" w:rsidP="00D75B78">
                                <w:pPr>
                                  <w:pStyle w:val="NoSpacing"/>
                                  <w:jc w:val="right"/>
                                  <w:rPr>
                                    <w:color w:val="ED7D31" w:themeColor="accent2"/>
                                    <w:sz w:val="26"/>
                                    <w:szCs w:val="26"/>
                                  </w:rPr>
                                </w:pPr>
                              </w:p>
                              <w:p w14:paraId="737B3271" w14:textId="77777777" w:rsidR="0002535F" w:rsidRDefault="0002535F" w:rsidP="00D75B78">
                                <w:pPr>
                                  <w:pStyle w:val="NoSpacing"/>
                                  <w:jc w:val="right"/>
                                  <w:rPr>
                                    <w:color w:val="ED7D31" w:themeColor="accent2"/>
                                    <w:sz w:val="26"/>
                                    <w:szCs w:val="26"/>
                                  </w:rPr>
                                </w:pPr>
                              </w:p>
                              <w:p w14:paraId="584B11AF" w14:textId="77777777" w:rsidR="0002535F" w:rsidRDefault="0002535F" w:rsidP="00D75B78">
                                <w:pPr>
                                  <w:pStyle w:val="NoSpacing"/>
                                  <w:jc w:val="right"/>
                                  <w:rPr>
                                    <w:color w:val="ED7D31" w:themeColor="accent2"/>
                                    <w:sz w:val="26"/>
                                    <w:szCs w:val="26"/>
                                  </w:rPr>
                                </w:pPr>
                              </w:p>
                              <w:p w14:paraId="52F2517F" w14:textId="77777777" w:rsidR="0002535F" w:rsidRDefault="0002535F" w:rsidP="00D75B78">
                                <w:pPr>
                                  <w:pStyle w:val="NoSpacing"/>
                                  <w:jc w:val="right"/>
                                  <w:rPr>
                                    <w:color w:val="ED7D31" w:themeColor="accent2"/>
                                    <w:sz w:val="26"/>
                                    <w:szCs w:val="26"/>
                                  </w:rPr>
                                </w:pPr>
                              </w:p>
                              <w:p w14:paraId="352D56B2" w14:textId="77777777" w:rsidR="0002535F" w:rsidRDefault="0002535F" w:rsidP="00D75B78">
                                <w:pPr>
                                  <w:pStyle w:val="NoSpacing"/>
                                  <w:jc w:val="right"/>
                                  <w:rPr>
                                    <w:color w:val="ED7D31" w:themeColor="accent2"/>
                                    <w:sz w:val="26"/>
                                    <w:szCs w:val="26"/>
                                  </w:rPr>
                                </w:pPr>
                              </w:p>
                              <w:p w14:paraId="2763B12C" w14:textId="77777777" w:rsidR="0002535F" w:rsidRDefault="0002535F" w:rsidP="00D75B78">
                                <w:pPr>
                                  <w:pStyle w:val="NoSpacing"/>
                                  <w:jc w:val="right"/>
                                  <w:rPr>
                                    <w:color w:val="ED7D31" w:themeColor="accent2"/>
                                    <w:sz w:val="26"/>
                                    <w:szCs w:val="26"/>
                                  </w:rPr>
                                </w:pPr>
                              </w:p>
                              <w:p w14:paraId="3690BBE7" w14:textId="77777777" w:rsidR="0002535F" w:rsidRDefault="0002535F" w:rsidP="00D75B78">
                                <w:pPr>
                                  <w:pStyle w:val="NoSpacing"/>
                                  <w:jc w:val="right"/>
                                  <w:rPr>
                                    <w:color w:val="ED7D31" w:themeColor="accent2"/>
                                    <w:sz w:val="26"/>
                                    <w:szCs w:val="26"/>
                                  </w:rPr>
                                </w:pPr>
                              </w:p>
                              <w:p w14:paraId="69855B5E" w14:textId="77777777" w:rsidR="0002535F" w:rsidRDefault="0002535F" w:rsidP="00D75B78">
                                <w:pPr>
                                  <w:pStyle w:val="NoSpacing"/>
                                  <w:jc w:val="right"/>
                                  <w:rPr>
                                    <w:color w:val="ED7D31" w:themeColor="accent2"/>
                                    <w:sz w:val="26"/>
                                    <w:szCs w:val="26"/>
                                  </w:rPr>
                                </w:pPr>
                              </w:p>
                              <w:p w14:paraId="3C0F05CE" w14:textId="77777777" w:rsidR="0002535F" w:rsidRDefault="0002535F" w:rsidP="00D75B78">
                                <w:pPr>
                                  <w:pStyle w:val="NoSpacing"/>
                                  <w:jc w:val="right"/>
                                  <w:rPr>
                                    <w:color w:val="ED7D31" w:themeColor="accent2"/>
                                    <w:sz w:val="26"/>
                                    <w:szCs w:val="26"/>
                                  </w:rPr>
                                </w:pPr>
                              </w:p>
                              <w:p w14:paraId="275E95D1" w14:textId="77777777" w:rsidR="0002535F" w:rsidRDefault="0002535F" w:rsidP="00D75B78">
                                <w:pPr>
                                  <w:pStyle w:val="NoSpacing"/>
                                  <w:jc w:val="right"/>
                                  <w:rPr>
                                    <w:color w:val="ED7D31" w:themeColor="accent2"/>
                                    <w:sz w:val="26"/>
                                    <w:szCs w:val="26"/>
                                  </w:rPr>
                                </w:pPr>
                              </w:p>
                              <w:p w14:paraId="72A62E91" w14:textId="77777777" w:rsidR="0002535F" w:rsidRDefault="0002535F" w:rsidP="00D75B78">
                                <w:pPr>
                                  <w:pStyle w:val="NoSpacing"/>
                                  <w:jc w:val="right"/>
                                  <w:rPr>
                                    <w:color w:val="ED7D31" w:themeColor="accent2"/>
                                    <w:sz w:val="26"/>
                                    <w:szCs w:val="26"/>
                                  </w:rPr>
                                </w:pPr>
                              </w:p>
                              <w:p w14:paraId="6C5560FE" w14:textId="77777777" w:rsidR="0002535F" w:rsidRDefault="0002535F" w:rsidP="00D75B78">
                                <w:pPr>
                                  <w:pStyle w:val="NoSpacing"/>
                                  <w:jc w:val="right"/>
                                  <w:rPr>
                                    <w:color w:val="ED7D31" w:themeColor="accent2"/>
                                    <w:sz w:val="26"/>
                                    <w:szCs w:val="26"/>
                                  </w:rPr>
                                </w:pPr>
                              </w:p>
                              <w:p w14:paraId="2276D4E7" w14:textId="77777777" w:rsidR="0002535F" w:rsidRDefault="0002535F" w:rsidP="00D75B78">
                                <w:pPr>
                                  <w:pStyle w:val="NoSpacing"/>
                                  <w:jc w:val="right"/>
                                  <w:rPr>
                                    <w:color w:val="ED7D31" w:themeColor="accent2"/>
                                    <w:sz w:val="26"/>
                                    <w:szCs w:val="26"/>
                                  </w:rPr>
                                </w:pPr>
                              </w:p>
                              <w:p w14:paraId="43D279A9" w14:textId="77777777" w:rsidR="0002535F" w:rsidRDefault="0002535F" w:rsidP="00D75B78">
                                <w:pPr>
                                  <w:pStyle w:val="NoSpacing"/>
                                  <w:jc w:val="right"/>
                                  <w:rPr>
                                    <w:color w:val="ED7D31" w:themeColor="accent2"/>
                                    <w:sz w:val="26"/>
                                    <w:szCs w:val="26"/>
                                  </w:rPr>
                                </w:pPr>
                              </w:p>
                              <w:p w14:paraId="7C9216C4" w14:textId="77777777" w:rsidR="0002535F" w:rsidRDefault="0002535F" w:rsidP="00D75B78">
                                <w:pPr>
                                  <w:pStyle w:val="NoSpacing"/>
                                  <w:jc w:val="right"/>
                                  <w:rPr>
                                    <w:color w:val="ED7D31" w:themeColor="accent2"/>
                                    <w:sz w:val="26"/>
                                    <w:szCs w:val="26"/>
                                  </w:rPr>
                                </w:pPr>
                              </w:p>
                              <w:p w14:paraId="0B805D42" w14:textId="77777777" w:rsidR="0002535F" w:rsidRDefault="0002535F" w:rsidP="00D75B78">
                                <w:pPr>
                                  <w:pStyle w:val="NoSpacing"/>
                                  <w:jc w:val="right"/>
                                  <w:rPr>
                                    <w:color w:val="ED7D31" w:themeColor="accent2"/>
                                    <w:sz w:val="26"/>
                                    <w:szCs w:val="26"/>
                                  </w:rPr>
                                </w:pPr>
                              </w:p>
                              <w:p w14:paraId="568670C9" w14:textId="77777777" w:rsidR="0002535F" w:rsidRDefault="0002535F" w:rsidP="00D75B78">
                                <w:pPr>
                                  <w:pStyle w:val="NoSpacing"/>
                                  <w:jc w:val="right"/>
                                  <w:rPr>
                                    <w:color w:val="ED7D31" w:themeColor="accent2"/>
                                    <w:sz w:val="26"/>
                                    <w:szCs w:val="26"/>
                                  </w:rPr>
                                </w:pPr>
                              </w:p>
                              <w:p w14:paraId="7EA1B79E" w14:textId="77777777" w:rsidR="0002535F" w:rsidRDefault="0002535F"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D0E181E" w14:textId="4CC3CAF1" w:rsidR="0002535F" w:rsidRDefault="0002535F" w:rsidP="00D75B78">
                                    <w:pPr>
                                      <w:pStyle w:val="NoSpacing"/>
                                      <w:jc w:val="right"/>
                                      <w:rPr>
                                        <w:color w:val="ED7D31" w:themeColor="accent2"/>
                                        <w:sz w:val="26"/>
                                        <w:szCs w:val="26"/>
                                      </w:rPr>
                                    </w:pPr>
                                    <w:r>
                                      <w:rPr>
                                        <w:color w:val="ED7D31" w:themeColor="accent2"/>
                                        <w:sz w:val="26"/>
                                        <w:szCs w:val="26"/>
                                      </w:rPr>
                                      <w:t>Door Alistair Vardy, Bart van Trigt en Mark Schrauwen</w:t>
                                    </w:r>
                                  </w:p>
                                </w:sdtContent>
                              </w:sdt>
                              <w:p w14:paraId="40C00A25" w14:textId="77777777" w:rsidR="0002535F" w:rsidRDefault="0002535F">
                                <w:pPr>
                                  <w:jc w:val="right"/>
                                </w:pPr>
                              </w:p>
                              <w:p w14:paraId="2251FFB7" w14:textId="77777777" w:rsidR="0002535F" w:rsidRDefault="0002535F" w:rsidP="004D00DB">
                                <w:pPr>
                                  <w:jc w:val="right"/>
                                  <w:rPr>
                                    <w:sz w:val="24"/>
                                    <w:szCs w:val="24"/>
                                  </w:rPr>
                                </w:pPr>
                              </w:p>
                            </w:tc>
                            <w:tc>
                              <w:tcPr>
                                <w:tcW w:w="2432" w:type="pct"/>
                                <w:vAlign w:val="center"/>
                              </w:tcPr>
                              <w:p w14:paraId="3ECBD3E4" w14:textId="77777777" w:rsidR="0002535F" w:rsidRDefault="0002535F" w:rsidP="00D75B78">
                                <w:pPr>
                                  <w:rPr>
                                    <w:color w:val="000000" w:themeColor="text1"/>
                                  </w:rPr>
                                </w:pPr>
                              </w:p>
                              <w:p w14:paraId="2C8CA573" w14:textId="77777777" w:rsidR="0002535F" w:rsidRDefault="0002535F"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02535F" w:rsidRDefault="0002535F"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Wk3.2</w:t>
                                    </w:r>
                                  </w:sdtContent>
                                </w:sdt>
                              </w:p>
                              <w:p w14:paraId="55C54036" w14:textId="77777777" w:rsidR="0002535F" w:rsidRDefault="0002535F" w:rsidP="00D75B78">
                                <w:pPr>
                                  <w:pStyle w:val="NoSpacing"/>
                                </w:pPr>
                              </w:p>
                            </w:tc>
                          </w:tr>
                        </w:tbl>
                        <w:p w14:paraId="44F86EAD" w14:textId="77777777" w:rsidR="0002535F" w:rsidRDefault="0002535F"/>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7F7A3E69" w14:textId="77777777" w:rsidR="00DF611E" w:rsidRDefault="00DF611E" w:rsidP="002D4702">
          <w:pPr>
            <w:pStyle w:val="TOCHeading"/>
            <w:numPr>
              <w:ilvl w:val="0"/>
              <w:numId w:val="0"/>
            </w:numPr>
            <w:ind w:left="432" w:hanging="432"/>
          </w:pPr>
          <w:r>
            <w:t>Inhoudsopgave</w:t>
          </w:r>
        </w:p>
        <w:p w14:paraId="1C7BC7CB" w14:textId="77777777" w:rsidR="00DB3961" w:rsidRDefault="00B23892">
          <w:pPr>
            <w:pStyle w:val="TOC1"/>
            <w:rPr>
              <w:rFonts w:eastAsiaTheme="minorEastAsia"/>
              <w:b w:val="0"/>
              <w:noProof/>
              <w:lang w:eastAsia="nl-NL"/>
            </w:rPr>
          </w:pPr>
          <w:r>
            <w:fldChar w:fldCharType="begin"/>
          </w:r>
          <w:r>
            <w:instrText xml:space="preserve"> TOC \o "1-3" \h \z \u </w:instrText>
          </w:r>
          <w:r>
            <w:fldChar w:fldCharType="separate"/>
          </w:r>
          <w:hyperlink w:anchor="_Toc497839386" w:history="1">
            <w:r w:rsidR="00DB3961" w:rsidRPr="007009FC">
              <w:rPr>
                <w:rStyle w:val="Hyperlink"/>
                <w:noProof/>
              </w:rPr>
              <w:t>Versiebeheer</w:t>
            </w:r>
            <w:r w:rsidR="00DB3961">
              <w:rPr>
                <w:noProof/>
                <w:webHidden/>
              </w:rPr>
              <w:tab/>
            </w:r>
            <w:r w:rsidR="00DB3961">
              <w:rPr>
                <w:noProof/>
                <w:webHidden/>
              </w:rPr>
              <w:fldChar w:fldCharType="begin"/>
            </w:r>
            <w:r w:rsidR="00DB3961">
              <w:rPr>
                <w:noProof/>
                <w:webHidden/>
              </w:rPr>
              <w:instrText xml:space="preserve"> PAGEREF _Toc497839386 \h </w:instrText>
            </w:r>
            <w:r w:rsidR="00DB3961">
              <w:rPr>
                <w:noProof/>
                <w:webHidden/>
              </w:rPr>
            </w:r>
            <w:r w:rsidR="00DB3961">
              <w:rPr>
                <w:noProof/>
                <w:webHidden/>
              </w:rPr>
              <w:fldChar w:fldCharType="separate"/>
            </w:r>
            <w:r w:rsidR="00DB3961">
              <w:rPr>
                <w:noProof/>
                <w:webHidden/>
              </w:rPr>
              <w:t>2</w:t>
            </w:r>
            <w:r w:rsidR="00DB3961">
              <w:rPr>
                <w:noProof/>
                <w:webHidden/>
              </w:rPr>
              <w:fldChar w:fldCharType="end"/>
            </w:r>
          </w:hyperlink>
        </w:p>
        <w:p w14:paraId="53AC869E" w14:textId="77777777" w:rsidR="00DB3961" w:rsidRDefault="00DB3961">
          <w:pPr>
            <w:pStyle w:val="TOC1"/>
            <w:rPr>
              <w:rFonts w:eastAsiaTheme="minorEastAsia"/>
              <w:b w:val="0"/>
              <w:noProof/>
              <w:lang w:eastAsia="nl-NL"/>
            </w:rPr>
          </w:pPr>
          <w:hyperlink w:anchor="_Toc497839387" w:history="1">
            <w:r w:rsidRPr="007009FC">
              <w:rPr>
                <w:rStyle w:val="Hyperlink"/>
                <w:noProof/>
              </w:rPr>
              <w:t>1</w:t>
            </w:r>
            <w:r>
              <w:rPr>
                <w:rFonts w:eastAsiaTheme="minorEastAsia"/>
                <w:b w:val="0"/>
                <w:noProof/>
                <w:lang w:eastAsia="nl-NL"/>
              </w:rPr>
              <w:tab/>
            </w:r>
            <w:r w:rsidRPr="007009FC">
              <w:rPr>
                <w:rStyle w:val="Hyperlink"/>
                <w:noProof/>
              </w:rPr>
              <w:t>Inleiding</w:t>
            </w:r>
            <w:r>
              <w:rPr>
                <w:noProof/>
                <w:webHidden/>
              </w:rPr>
              <w:tab/>
            </w:r>
            <w:r>
              <w:rPr>
                <w:noProof/>
                <w:webHidden/>
              </w:rPr>
              <w:fldChar w:fldCharType="begin"/>
            </w:r>
            <w:r>
              <w:rPr>
                <w:noProof/>
                <w:webHidden/>
              </w:rPr>
              <w:instrText xml:space="preserve"> PAGEREF _Toc497839387 \h </w:instrText>
            </w:r>
            <w:r>
              <w:rPr>
                <w:noProof/>
                <w:webHidden/>
              </w:rPr>
            </w:r>
            <w:r>
              <w:rPr>
                <w:noProof/>
                <w:webHidden/>
              </w:rPr>
              <w:fldChar w:fldCharType="separate"/>
            </w:r>
            <w:r>
              <w:rPr>
                <w:noProof/>
                <w:webHidden/>
              </w:rPr>
              <w:t>3</w:t>
            </w:r>
            <w:r>
              <w:rPr>
                <w:noProof/>
                <w:webHidden/>
              </w:rPr>
              <w:fldChar w:fldCharType="end"/>
            </w:r>
          </w:hyperlink>
        </w:p>
        <w:p w14:paraId="1CB54D5E" w14:textId="77777777" w:rsidR="00DB3961" w:rsidRDefault="00DB3961">
          <w:pPr>
            <w:pStyle w:val="TOC1"/>
            <w:rPr>
              <w:rFonts w:eastAsiaTheme="minorEastAsia"/>
              <w:b w:val="0"/>
              <w:noProof/>
              <w:lang w:eastAsia="nl-NL"/>
            </w:rPr>
          </w:pPr>
          <w:hyperlink w:anchor="_Toc497839388" w:history="1">
            <w:r w:rsidRPr="007009FC">
              <w:rPr>
                <w:rStyle w:val="Hyperlink"/>
                <w:noProof/>
              </w:rPr>
              <w:t>2</w:t>
            </w:r>
            <w:r>
              <w:rPr>
                <w:rFonts w:eastAsiaTheme="minorEastAsia"/>
                <w:b w:val="0"/>
                <w:noProof/>
                <w:lang w:eastAsia="nl-NL"/>
              </w:rPr>
              <w:tab/>
            </w:r>
            <w:r w:rsidRPr="007009FC">
              <w:rPr>
                <w:rStyle w:val="Hyperlink"/>
                <w:noProof/>
              </w:rPr>
              <w:t>Staptijden bepalen m.b.v. voetstapschakelaars</w:t>
            </w:r>
            <w:r>
              <w:rPr>
                <w:noProof/>
                <w:webHidden/>
              </w:rPr>
              <w:tab/>
            </w:r>
            <w:r>
              <w:rPr>
                <w:noProof/>
                <w:webHidden/>
              </w:rPr>
              <w:fldChar w:fldCharType="begin"/>
            </w:r>
            <w:r>
              <w:rPr>
                <w:noProof/>
                <w:webHidden/>
              </w:rPr>
              <w:instrText xml:space="preserve"> PAGEREF _Toc497839388 \h </w:instrText>
            </w:r>
            <w:r>
              <w:rPr>
                <w:noProof/>
                <w:webHidden/>
              </w:rPr>
            </w:r>
            <w:r>
              <w:rPr>
                <w:noProof/>
                <w:webHidden/>
              </w:rPr>
              <w:fldChar w:fldCharType="separate"/>
            </w:r>
            <w:r>
              <w:rPr>
                <w:noProof/>
                <w:webHidden/>
              </w:rPr>
              <w:t>4</w:t>
            </w:r>
            <w:r>
              <w:rPr>
                <w:noProof/>
                <w:webHidden/>
              </w:rPr>
              <w:fldChar w:fldCharType="end"/>
            </w:r>
          </w:hyperlink>
        </w:p>
        <w:p w14:paraId="7265CD30" w14:textId="77777777" w:rsidR="00DB3961" w:rsidRDefault="00DB3961">
          <w:pPr>
            <w:pStyle w:val="TOC2"/>
            <w:rPr>
              <w:rFonts w:eastAsiaTheme="minorEastAsia"/>
              <w:noProof/>
              <w:sz w:val="22"/>
              <w:lang w:eastAsia="nl-NL"/>
            </w:rPr>
          </w:pPr>
          <w:hyperlink w:anchor="_Toc497839389" w:history="1">
            <w:r w:rsidRPr="007009FC">
              <w:rPr>
                <w:rStyle w:val="Hyperlink"/>
                <w:noProof/>
              </w:rPr>
              <w:t>2.1</w:t>
            </w:r>
            <w:r>
              <w:rPr>
                <w:rFonts w:eastAsiaTheme="minorEastAsia"/>
                <w:noProof/>
                <w:sz w:val="22"/>
                <w:lang w:eastAsia="nl-NL"/>
              </w:rPr>
              <w:tab/>
            </w:r>
            <w:r w:rsidRPr="007009FC">
              <w:rPr>
                <w:rStyle w:val="Hyperlink"/>
                <w:noProof/>
              </w:rPr>
              <w:t>Het signaal</w:t>
            </w:r>
            <w:r>
              <w:rPr>
                <w:noProof/>
                <w:webHidden/>
              </w:rPr>
              <w:tab/>
            </w:r>
            <w:r>
              <w:rPr>
                <w:noProof/>
                <w:webHidden/>
              </w:rPr>
              <w:fldChar w:fldCharType="begin"/>
            </w:r>
            <w:r>
              <w:rPr>
                <w:noProof/>
                <w:webHidden/>
              </w:rPr>
              <w:instrText xml:space="preserve"> PAGEREF _Toc497839389 \h </w:instrText>
            </w:r>
            <w:r>
              <w:rPr>
                <w:noProof/>
                <w:webHidden/>
              </w:rPr>
            </w:r>
            <w:r>
              <w:rPr>
                <w:noProof/>
                <w:webHidden/>
              </w:rPr>
              <w:fldChar w:fldCharType="separate"/>
            </w:r>
            <w:r>
              <w:rPr>
                <w:noProof/>
                <w:webHidden/>
              </w:rPr>
              <w:t>4</w:t>
            </w:r>
            <w:r>
              <w:rPr>
                <w:noProof/>
                <w:webHidden/>
              </w:rPr>
              <w:fldChar w:fldCharType="end"/>
            </w:r>
          </w:hyperlink>
        </w:p>
        <w:p w14:paraId="467D9390" w14:textId="77777777" w:rsidR="00DB3961" w:rsidRDefault="00DB3961">
          <w:pPr>
            <w:pStyle w:val="TOC3"/>
            <w:rPr>
              <w:rFonts w:eastAsiaTheme="minorEastAsia"/>
              <w:i w:val="0"/>
              <w:noProof/>
              <w:sz w:val="22"/>
              <w:lang w:eastAsia="nl-NL"/>
            </w:rPr>
          </w:pPr>
          <w:hyperlink w:anchor="_Toc497839390" w:history="1">
            <w:r w:rsidRPr="007009FC">
              <w:rPr>
                <w:rStyle w:val="Hyperlink"/>
                <w:noProof/>
              </w:rPr>
              <w:t>2.1.1</w:t>
            </w:r>
            <w:r>
              <w:rPr>
                <w:rFonts w:eastAsiaTheme="minorEastAsia"/>
                <w:i w:val="0"/>
                <w:noProof/>
                <w:sz w:val="22"/>
                <w:lang w:eastAsia="nl-NL"/>
              </w:rPr>
              <w:tab/>
            </w:r>
            <w:r w:rsidRPr="007009FC">
              <w:rPr>
                <w:rStyle w:val="Hyperlink"/>
                <w:noProof/>
              </w:rPr>
              <w:t>Het doel</w:t>
            </w:r>
            <w:r>
              <w:rPr>
                <w:noProof/>
                <w:webHidden/>
              </w:rPr>
              <w:tab/>
            </w:r>
            <w:r>
              <w:rPr>
                <w:noProof/>
                <w:webHidden/>
              </w:rPr>
              <w:fldChar w:fldCharType="begin"/>
            </w:r>
            <w:r>
              <w:rPr>
                <w:noProof/>
                <w:webHidden/>
              </w:rPr>
              <w:instrText xml:space="preserve"> PAGEREF _Toc497839390 \h </w:instrText>
            </w:r>
            <w:r>
              <w:rPr>
                <w:noProof/>
                <w:webHidden/>
              </w:rPr>
            </w:r>
            <w:r>
              <w:rPr>
                <w:noProof/>
                <w:webHidden/>
              </w:rPr>
              <w:fldChar w:fldCharType="separate"/>
            </w:r>
            <w:r>
              <w:rPr>
                <w:noProof/>
                <w:webHidden/>
              </w:rPr>
              <w:t>5</w:t>
            </w:r>
            <w:r>
              <w:rPr>
                <w:noProof/>
                <w:webHidden/>
              </w:rPr>
              <w:fldChar w:fldCharType="end"/>
            </w:r>
          </w:hyperlink>
        </w:p>
        <w:p w14:paraId="5A92CF28" w14:textId="77777777" w:rsidR="00DB3961" w:rsidRDefault="00DB3961">
          <w:pPr>
            <w:pStyle w:val="TOC2"/>
            <w:rPr>
              <w:rFonts w:eastAsiaTheme="minorEastAsia"/>
              <w:noProof/>
              <w:sz w:val="22"/>
              <w:lang w:eastAsia="nl-NL"/>
            </w:rPr>
          </w:pPr>
          <w:hyperlink w:anchor="_Toc497839391" w:history="1">
            <w:r w:rsidRPr="007009FC">
              <w:rPr>
                <w:rStyle w:val="Hyperlink"/>
                <w:noProof/>
              </w:rPr>
              <w:t>2.2</w:t>
            </w:r>
            <w:r>
              <w:rPr>
                <w:rFonts w:eastAsiaTheme="minorEastAsia"/>
                <w:noProof/>
                <w:sz w:val="22"/>
                <w:lang w:eastAsia="nl-NL"/>
              </w:rPr>
              <w:tab/>
            </w:r>
            <w:r w:rsidRPr="007009FC">
              <w:rPr>
                <w:rStyle w:val="Hyperlink"/>
                <w:noProof/>
              </w:rPr>
              <w:t>Data opschonen</w:t>
            </w:r>
            <w:r>
              <w:rPr>
                <w:noProof/>
                <w:webHidden/>
              </w:rPr>
              <w:tab/>
            </w:r>
            <w:r>
              <w:rPr>
                <w:noProof/>
                <w:webHidden/>
              </w:rPr>
              <w:fldChar w:fldCharType="begin"/>
            </w:r>
            <w:r>
              <w:rPr>
                <w:noProof/>
                <w:webHidden/>
              </w:rPr>
              <w:instrText xml:space="preserve"> PAGEREF _Toc497839391 \h </w:instrText>
            </w:r>
            <w:r>
              <w:rPr>
                <w:noProof/>
                <w:webHidden/>
              </w:rPr>
            </w:r>
            <w:r>
              <w:rPr>
                <w:noProof/>
                <w:webHidden/>
              </w:rPr>
              <w:fldChar w:fldCharType="separate"/>
            </w:r>
            <w:r>
              <w:rPr>
                <w:noProof/>
                <w:webHidden/>
              </w:rPr>
              <w:t>5</w:t>
            </w:r>
            <w:r>
              <w:rPr>
                <w:noProof/>
                <w:webHidden/>
              </w:rPr>
              <w:fldChar w:fldCharType="end"/>
            </w:r>
          </w:hyperlink>
        </w:p>
        <w:p w14:paraId="4D22152F" w14:textId="77777777" w:rsidR="00DB3961" w:rsidRDefault="00DB3961">
          <w:pPr>
            <w:pStyle w:val="TOC3"/>
            <w:rPr>
              <w:rFonts w:eastAsiaTheme="minorEastAsia"/>
              <w:i w:val="0"/>
              <w:noProof/>
              <w:sz w:val="22"/>
              <w:lang w:eastAsia="nl-NL"/>
            </w:rPr>
          </w:pPr>
          <w:hyperlink w:anchor="_Toc497839392" w:history="1">
            <w:r w:rsidRPr="007009FC">
              <w:rPr>
                <w:rStyle w:val="Hyperlink"/>
                <w:noProof/>
              </w:rPr>
              <w:t>2.2.1</w:t>
            </w:r>
            <w:r>
              <w:rPr>
                <w:rFonts w:eastAsiaTheme="minorEastAsia"/>
                <w:i w:val="0"/>
                <w:noProof/>
                <w:sz w:val="22"/>
                <w:lang w:eastAsia="nl-NL"/>
              </w:rPr>
              <w:tab/>
            </w:r>
            <w:r w:rsidRPr="007009FC">
              <w:rPr>
                <w:rStyle w:val="Hyperlink"/>
                <w:noProof/>
              </w:rPr>
              <w:t>Een deel van een vector selecteren m.b.v. een relationele operator</w:t>
            </w:r>
            <w:r>
              <w:rPr>
                <w:noProof/>
                <w:webHidden/>
              </w:rPr>
              <w:tab/>
            </w:r>
            <w:r>
              <w:rPr>
                <w:noProof/>
                <w:webHidden/>
              </w:rPr>
              <w:fldChar w:fldCharType="begin"/>
            </w:r>
            <w:r>
              <w:rPr>
                <w:noProof/>
                <w:webHidden/>
              </w:rPr>
              <w:instrText xml:space="preserve"> PAGEREF _Toc497839392 \h </w:instrText>
            </w:r>
            <w:r>
              <w:rPr>
                <w:noProof/>
                <w:webHidden/>
              </w:rPr>
            </w:r>
            <w:r>
              <w:rPr>
                <w:noProof/>
                <w:webHidden/>
              </w:rPr>
              <w:fldChar w:fldCharType="separate"/>
            </w:r>
            <w:r>
              <w:rPr>
                <w:noProof/>
                <w:webHidden/>
              </w:rPr>
              <w:t>5</w:t>
            </w:r>
            <w:r>
              <w:rPr>
                <w:noProof/>
                <w:webHidden/>
              </w:rPr>
              <w:fldChar w:fldCharType="end"/>
            </w:r>
          </w:hyperlink>
        </w:p>
        <w:p w14:paraId="2F939C3E" w14:textId="77777777" w:rsidR="00DB3961" w:rsidRDefault="00DB3961">
          <w:pPr>
            <w:pStyle w:val="TOC3"/>
            <w:rPr>
              <w:rFonts w:eastAsiaTheme="minorEastAsia"/>
              <w:i w:val="0"/>
              <w:noProof/>
              <w:sz w:val="22"/>
              <w:lang w:eastAsia="nl-NL"/>
            </w:rPr>
          </w:pPr>
          <w:hyperlink w:anchor="_Toc497839393" w:history="1">
            <w:r w:rsidRPr="007009FC">
              <w:rPr>
                <w:rStyle w:val="Hyperlink"/>
                <w:noProof/>
              </w:rPr>
              <w:t>2.2.2</w:t>
            </w:r>
            <w:r>
              <w:rPr>
                <w:rFonts w:eastAsiaTheme="minorEastAsia"/>
                <w:i w:val="0"/>
                <w:noProof/>
                <w:sz w:val="22"/>
                <w:lang w:eastAsia="nl-NL"/>
              </w:rPr>
              <w:tab/>
            </w:r>
            <w:r w:rsidRPr="007009FC">
              <w:rPr>
                <w:rStyle w:val="Hyperlink"/>
                <w:noProof/>
              </w:rPr>
              <w:t>Selecteren van waardes m.b.v. logical()</w:t>
            </w:r>
            <w:r>
              <w:rPr>
                <w:noProof/>
                <w:webHidden/>
              </w:rPr>
              <w:tab/>
            </w:r>
            <w:r>
              <w:rPr>
                <w:noProof/>
                <w:webHidden/>
              </w:rPr>
              <w:fldChar w:fldCharType="begin"/>
            </w:r>
            <w:r>
              <w:rPr>
                <w:noProof/>
                <w:webHidden/>
              </w:rPr>
              <w:instrText xml:space="preserve"> PAGEREF _Toc497839393 \h </w:instrText>
            </w:r>
            <w:r>
              <w:rPr>
                <w:noProof/>
                <w:webHidden/>
              </w:rPr>
            </w:r>
            <w:r>
              <w:rPr>
                <w:noProof/>
                <w:webHidden/>
              </w:rPr>
              <w:fldChar w:fldCharType="separate"/>
            </w:r>
            <w:r>
              <w:rPr>
                <w:noProof/>
                <w:webHidden/>
              </w:rPr>
              <w:t>6</w:t>
            </w:r>
            <w:r>
              <w:rPr>
                <w:noProof/>
                <w:webHidden/>
              </w:rPr>
              <w:fldChar w:fldCharType="end"/>
            </w:r>
          </w:hyperlink>
        </w:p>
        <w:p w14:paraId="4CDDCD24" w14:textId="77777777" w:rsidR="00DB3961" w:rsidRDefault="00DB3961">
          <w:pPr>
            <w:pStyle w:val="TOC3"/>
            <w:rPr>
              <w:rFonts w:eastAsiaTheme="minorEastAsia"/>
              <w:i w:val="0"/>
              <w:noProof/>
              <w:sz w:val="22"/>
              <w:lang w:eastAsia="nl-NL"/>
            </w:rPr>
          </w:pPr>
          <w:hyperlink w:anchor="_Toc497839394" w:history="1">
            <w:r w:rsidRPr="007009FC">
              <w:rPr>
                <w:rStyle w:val="Hyperlink"/>
                <w:noProof/>
              </w:rPr>
              <w:t>2.2.3</w:t>
            </w:r>
            <w:r>
              <w:rPr>
                <w:rFonts w:eastAsiaTheme="minorEastAsia"/>
                <w:i w:val="0"/>
                <w:noProof/>
                <w:sz w:val="22"/>
                <w:lang w:eastAsia="nl-NL"/>
              </w:rPr>
              <w:tab/>
            </w:r>
            <w:r w:rsidRPr="007009FC">
              <w:rPr>
                <w:rStyle w:val="Hyperlink"/>
                <w:noProof/>
              </w:rPr>
              <w:t>De functie ones() en zeros()</w:t>
            </w:r>
            <w:r>
              <w:rPr>
                <w:noProof/>
                <w:webHidden/>
              </w:rPr>
              <w:tab/>
            </w:r>
            <w:r>
              <w:rPr>
                <w:noProof/>
                <w:webHidden/>
              </w:rPr>
              <w:fldChar w:fldCharType="begin"/>
            </w:r>
            <w:r>
              <w:rPr>
                <w:noProof/>
                <w:webHidden/>
              </w:rPr>
              <w:instrText xml:space="preserve"> PAGEREF _Toc497839394 \h </w:instrText>
            </w:r>
            <w:r>
              <w:rPr>
                <w:noProof/>
                <w:webHidden/>
              </w:rPr>
            </w:r>
            <w:r>
              <w:rPr>
                <w:noProof/>
                <w:webHidden/>
              </w:rPr>
              <w:fldChar w:fldCharType="separate"/>
            </w:r>
            <w:r>
              <w:rPr>
                <w:noProof/>
                <w:webHidden/>
              </w:rPr>
              <w:t>7</w:t>
            </w:r>
            <w:r>
              <w:rPr>
                <w:noProof/>
                <w:webHidden/>
              </w:rPr>
              <w:fldChar w:fldCharType="end"/>
            </w:r>
          </w:hyperlink>
        </w:p>
        <w:p w14:paraId="7413B704" w14:textId="77777777" w:rsidR="00DB3961" w:rsidRDefault="00DB3961">
          <w:pPr>
            <w:pStyle w:val="TOC3"/>
            <w:rPr>
              <w:rFonts w:eastAsiaTheme="minorEastAsia"/>
              <w:i w:val="0"/>
              <w:noProof/>
              <w:sz w:val="22"/>
              <w:lang w:eastAsia="nl-NL"/>
            </w:rPr>
          </w:pPr>
          <w:hyperlink w:anchor="_Toc497839395" w:history="1">
            <w:r w:rsidRPr="007009FC">
              <w:rPr>
                <w:rStyle w:val="Hyperlink"/>
                <w:noProof/>
              </w:rPr>
              <w:t>2.2.4</w:t>
            </w:r>
            <w:r>
              <w:rPr>
                <w:rFonts w:eastAsiaTheme="minorEastAsia"/>
                <w:i w:val="0"/>
                <w:noProof/>
                <w:sz w:val="22"/>
                <w:lang w:eastAsia="nl-NL"/>
              </w:rPr>
              <w:tab/>
            </w:r>
            <w:r w:rsidRPr="007009FC">
              <w:rPr>
                <w:rStyle w:val="Hyperlink"/>
                <w:noProof/>
              </w:rPr>
              <w:t>Het aanpassen van waardes van een vector m.b.v. een relationele operator</w:t>
            </w:r>
            <w:r>
              <w:rPr>
                <w:noProof/>
                <w:webHidden/>
              </w:rPr>
              <w:tab/>
            </w:r>
            <w:r>
              <w:rPr>
                <w:noProof/>
                <w:webHidden/>
              </w:rPr>
              <w:fldChar w:fldCharType="begin"/>
            </w:r>
            <w:r>
              <w:rPr>
                <w:noProof/>
                <w:webHidden/>
              </w:rPr>
              <w:instrText xml:space="preserve"> PAGEREF _Toc497839395 \h </w:instrText>
            </w:r>
            <w:r>
              <w:rPr>
                <w:noProof/>
                <w:webHidden/>
              </w:rPr>
            </w:r>
            <w:r>
              <w:rPr>
                <w:noProof/>
                <w:webHidden/>
              </w:rPr>
              <w:fldChar w:fldCharType="separate"/>
            </w:r>
            <w:r>
              <w:rPr>
                <w:noProof/>
                <w:webHidden/>
              </w:rPr>
              <w:t>9</w:t>
            </w:r>
            <w:r>
              <w:rPr>
                <w:noProof/>
                <w:webHidden/>
              </w:rPr>
              <w:fldChar w:fldCharType="end"/>
            </w:r>
          </w:hyperlink>
        </w:p>
        <w:p w14:paraId="33610599" w14:textId="77777777" w:rsidR="00DB3961" w:rsidRDefault="00DB3961">
          <w:pPr>
            <w:pStyle w:val="TOC3"/>
            <w:rPr>
              <w:rFonts w:eastAsiaTheme="minorEastAsia"/>
              <w:i w:val="0"/>
              <w:noProof/>
              <w:sz w:val="22"/>
              <w:lang w:eastAsia="nl-NL"/>
            </w:rPr>
          </w:pPr>
          <w:hyperlink w:anchor="_Toc497839396" w:history="1">
            <w:r w:rsidRPr="007009FC">
              <w:rPr>
                <w:rStyle w:val="Hyperlink"/>
                <w:noProof/>
              </w:rPr>
              <w:t>2.2.5</w:t>
            </w:r>
            <w:r>
              <w:rPr>
                <w:rFonts w:eastAsiaTheme="minorEastAsia"/>
                <w:i w:val="0"/>
                <w:noProof/>
                <w:sz w:val="22"/>
                <w:lang w:eastAsia="nl-NL"/>
              </w:rPr>
              <w:tab/>
            </w:r>
            <w:r w:rsidRPr="007009FC">
              <w:rPr>
                <w:rStyle w:val="Hyperlink"/>
                <w:noProof/>
              </w:rPr>
              <w:t>De diff() functie</w:t>
            </w:r>
            <w:r>
              <w:rPr>
                <w:noProof/>
                <w:webHidden/>
              </w:rPr>
              <w:tab/>
            </w:r>
            <w:r>
              <w:rPr>
                <w:noProof/>
                <w:webHidden/>
              </w:rPr>
              <w:fldChar w:fldCharType="begin"/>
            </w:r>
            <w:r>
              <w:rPr>
                <w:noProof/>
                <w:webHidden/>
              </w:rPr>
              <w:instrText xml:space="preserve"> PAGEREF _Toc497839396 \h </w:instrText>
            </w:r>
            <w:r>
              <w:rPr>
                <w:noProof/>
                <w:webHidden/>
              </w:rPr>
            </w:r>
            <w:r>
              <w:rPr>
                <w:noProof/>
                <w:webHidden/>
              </w:rPr>
              <w:fldChar w:fldCharType="separate"/>
            </w:r>
            <w:r>
              <w:rPr>
                <w:noProof/>
                <w:webHidden/>
              </w:rPr>
              <w:t>10</w:t>
            </w:r>
            <w:r>
              <w:rPr>
                <w:noProof/>
                <w:webHidden/>
              </w:rPr>
              <w:fldChar w:fldCharType="end"/>
            </w:r>
          </w:hyperlink>
        </w:p>
        <w:p w14:paraId="2C207CD9" w14:textId="77777777" w:rsidR="00DB3961" w:rsidRDefault="00DB3961">
          <w:pPr>
            <w:pStyle w:val="TOC3"/>
            <w:rPr>
              <w:rFonts w:eastAsiaTheme="minorEastAsia"/>
              <w:i w:val="0"/>
              <w:noProof/>
              <w:sz w:val="22"/>
              <w:lang w:eastAsia="nl-NL"/>
            </w:rPr>
          </w:pPr>
          <w:hyperlink w:anchor="_Toc497839397" w:history="1">
            <w:r w:rsidRPr="007009FC">
              <w:rPr>
                <w:rStyle w:val="Hyperlink"/>
                <w:noProof/>
              </w:rPr>
              <w:t>2.2.6</w:t>
            </w:r>
            <w:r>
              <w:rPr>
                <w:rFonts w:eastAsiaTheme="minorEastAsia"/>
                <w:i w:val="0"/>
                <w:noProof/>
                <w:sz w:val="22"/>
                <w:lang w:eastAsia="nl-NL"/>
              </w:rPr>
              <w:tab/>
            </w:r>
            <w:r w:rsidRPr="007009FC">
              <w:rPr>
                <w:rStyle w:val="Hyperlink"/>
                <w:noProof/>
              </w:rPr>
              <w:t>Waar wordt diff() voor gebruikt?</w:t>
            </w:r>
            <w:r>
              <w:rPr>
                <w:noProof/>
                <w:webHidden/>
              </w:rPr>
              <w:tab/>
            </w:r>
            <w:r>
              <w:rPr>
                <w:noProof/>
                <w:webHidden/>
              </w:rPr>
              <w:fldChar w:fldCharType="begin"/>
            </w:r>
            <w:r>
              <w:rPr>
                <w:noProof/>
                <w:webHidden/>
              </w:rPr>
              <w:instrText xml:space="preserve"> PAGEREF _Toc497839397 \h </w:instrText>
            </w:r>
            <w:r>
              <w:rPr>
                <w:noProof/>
                <w:webHidden/>
              </w:rPr>
            </w:r>
            <w:r>
              <w:rPr>
                <w:noProof/>
                <w:webHidden/>
              </w:rPr>
              <w:fldChar w:fldCharType="separate"/>
            </w:r>
            <w:r>
              <w:rPr>
                <w:noProof/>
                <w:webHidden/>
              </w:rPr>
              <w:t>11</w:t>
            </w:r>
            <w:r>
              <w:rPr>
                <w:noProof/>
                <w:webHidden/>
              </w:rPr>
              <w:fldChar w:fldCharType="end"/>
            </w:r>
          </w:hyperlink>
        </w:p>
        <w:p w14:paraId="7562687F" w14:textId="77777777" w:rsidR="00DB3961" w:rsidRDefault="00DB3961">
          <w:pPr>
            <w:pStyle w:val="TOC2"/>
            <w:rPr>
              <w:rFonts w:eastAsiaTheme="minorEastAsia"/>
              <w:noProof/>
              <w:sz w:val="22"/>
              <w:lang w:eastAsia="nl-NL"/>
            </w:rPr>
          </w:pPr>
          <w:hyperlink w:anchor="_Toc497839398" w:history="1">
            <w:r w:rsidRPr="007009FC">
              <w:rPr>
                <w:rStyle w:val="Hyperlink"/>
                <w:noProof/>
              </w:rPr>
              <w:t>2.3</w:t>
            </w:r>
            <w:r>
              <w:rPr>
                <w:rFonts w:eastAsiaTheme="minorEastAsia"/>
                <w:noProof/>
                <w:sz w:val="22"/>
                <w:lang w:eastAsia="nl-NL"/>
              </w:rPr>
              <w:tab/>
            </w:r>
            <w:r w:rsidRPr="007009FC">
              <w:rPr>
                <w:rStyle w:val="Hyperlink"/>
                <w:noProof/>
              </w:rPr>
              <w:t>Vragen en opdrachten</w:t>
            </w:r>
            <w:r>
              <w:rPr>
                <w:noProof/>
                <w:webHidden/>
              </w:rPr>
              <w:tab/>
            </w:r>
            <w:r>
              <w:rPr>
                <w:noProof/>
                <w:webHidden/>
              </w:rPr>
              <w:fldChar w:fldCharType="begin"/>
            </w:r>
            <w:r>
              <w:rPr>
                <w:noProof/>
                <w:webHidden/>
              </w:rPr>
              <w:instrText xml:space="preserve"> PAGEREF _Toc497839398 \h </w:instrText>
            </w:r>
            <w:r>
              <w:rPr>
                <w:noProof/>
                <w:webHidden/>
              </w:rPr>
            </w:r>
            <w:r>
              <w:rPr>
                <w:noProof/>
                <w:webHidden/>
              </w:rPr>
              <w:fldChar w:fldCharType="separate"/>
            </w:r>
            <w:r>
              <w:rPr>
                <w:noProof/>
                <w:webHidden/>
              </w:rPr>
              <w:t>12</w:t>
            </w:r>
            <w:r>
              <w:rPr>
                <w:noProof/>
                <w:webHidden/>
              </w:rPr>
              <w:fldChar w:fldCharType="end"/>
            </w:r>
          </w:hyperlink>
        </w:p>
        <w:p w14:paraId="5B4FBDE8" w14:textId="77777777" w:rsidR="00DB3961" w:rsidRDefault="00DB3961">
          <w:pPr>
            <w:pStyle w:val="TOC2"/>
            <w:rPr>
              <w:rFonts w:eastAsiaTheme="minorEastAsia"/>
              <w:noProof/>
              <w:sz w:val="22"/>
              <w:lang w:eastAsia="nl-NL"/>
            </w:rPr>
          </w:pPr>
          <w:hyperlink w:anchor="_Toc497839399" w:history="1">
            <w:r w:rsidRPr="007009FC">
              <w:rPr>
                <w:rStyle w:val="Hyperlink"/>
                <w:noProof/>
              </w:rPr>
              <w:t>2.4</w:t>
            </w:r>
            <w:r>
              <w:rPr>
                <w:rFonts w:eastAsiaTheme="minorEastAsia"/>
                <w:noProof/>
                <w:sz w:val="22"/>
                <w:lang w:eastAsia="nl-NL"/>
              </w:rPr>
              <w:tab/>
            </w:r>
            <w:r w:rsidRPr="007009FC">
              <w:rPr>
                <w:rStyle w:val="Hyperlink"/>
                <w:noProof/>
              </w:rPr>
              <w:t>Antwoorden en uitwerkingen</w:t>
            </w:r>
            <w:r>
              <w:rPr>
                <w:noProof/>
                <w:webHidden/>
              </w:rPr>
              <w:tab/>
            </w:r>
            <w:r>
              <w:rPr>
                <w:noProof/>
                <w:webHidden/>
              </w:rPr>
              <w:fldChar w:fldCharType="begin"/>
            </w:r>
            <w:r>
              <w:rPr>
                <w:noProof/>
                <w:webHidden/>
              </w:rPr>
              <w:instrText xml:space="preserve"> PAGEREF _Toc497839399 \h </w:instrText>
            </w:r>
            <w:r>
              <w:rPr>
                <w:noProof/>
                <w:webHidden/>
              </w:rPr>
            </w:r>
            <w:r>
              <w:rPr>
                <w:noProof/>
                <w:webHidden/>
              </w:rPr>
              <w:fldChar w:fldCharType="separate"/>
            </w:r>
            <w:r>
              <w:rPr>
                <w:noProof/>
                <w:webHidden/>
              </w:rPr>
              <w:t>15</w:t>
            </w:r>
            <w:r>
              <w:rPr>
                <w:noProof/>
                <w:webHidden/>
              </w:rPr>
              <w:fldChar w:fldCharType="end"/>
            </w:r>
          </w:hyperlink>
        </w:p>
        <w:p w14:paraId="1D354B2B" w14:textId="77777777" w:rsidR="00DB3961" w:rsidRDefault="00DB3961">
          <w:pPr>
            <w:pStyle w:val="TOC1"/>
            <w:rPr>
              <w:rFonts w:eastAsiaTheme="minorEastAsia"/>
              <w:b w:val="0"/>
              <w:noProof/>
              <w:lang w:eastAsia="nl-NL"/>
            </w:rPr>
          </w:pPr>
          <w:hyperlink w:anchor="_Toc497839400" w:history="1">
            <w:r w:rsidRPr="007009FC">
              <w:rPr>
                <w:rStyle w:val="Hyperlink"/>
                <w:noProof/>
              </w:rPr>
              <w:t>3</w:t>
            </w:r>
            <w:r>
              <w:rPr>
                <w:rFonts w:eastAsiaTheme="minorEastAsia"/>
                <w:b w:val="0"/>
                <w:noProof/>
                <w:lang w:eastAsia="nl-NL"/>
              </w:rPr>
              <w:tab/>
            </w:r>
            <w:r w:rsidRPr="007009FC">
              <w:rPr>
                <w:rStyle w:val="Hyperlink"/>
                <w:noProof/>
              </w:rPr>
              <w:t>Toepassingen - Lichaamszwaartepunt</w:t>
            </w:r>
            <w:r>
              <w:rPr>
                <w:noProof/>
                <w:webHidden/>
              </w:rPr>
              <w:tab/>
            </w:r>
            <w:r>
              <w:rPr>
                <w:noProof/>
                <w:webHidden/>
              </w:rPr>
              <w:fldChar w:fldCharType="begin"/>
            </w:r>
            <w:r>
              <w:rPr>
                <w:noProof/>
                <w:webHidden/>
              </w:rPr>
              <w:instrText xml:space="preserve"> PAGEREF _Toc497839400 \h </w:instrText>
            </w:r>
            <w:r>
              <w:rPr>
                <w:noProof/>
                <w:webHidden/>
              </w:rPr>
            </w:r>
            <w:r>
              <w:rPr>
                <w:noProof/>
                <w:webHidden/>
              </w:rPr>
              <w:fldChar w:fldCharType="separate"/>
            </w:r>
            <w:r>
              <w:rPr>
                <w:noProof/>
                <w:webHidden/>
              </w:rPr>
              <w:t>18</w:t>
            </w:r>
            <w:r>
              <w:rPr>
                <w:noProof/>
                <w:webHidden/>
              </w:rPr>
              <w:fldChar w:fldCharType="end"/>
            </w:r>
          </w:hyperlink>
        </w:p>
        <w:p w14:paraId="20917AF4" w14:textId="77777777" w:rsidR="00DB3961" w:rsidRDefault="00DB3961">
          <w:pPr>
            <w:pStyle w:val="TOC2"/>
            <w:rPr>
              <w:rFonts w:eastAsiaTheme="minorEastAsia"/>
              <w:noProof/>
              <w:sz w:val="22"/>
              <w:lang w:eastAsia="nl-NL"/>
            </w:rPr>
          </w:pPr>
          <w:hyperlink w:anchor="_Toc497839401" w:history="1">
            <w:r w:rsidRPr="007009FC">
              <w:rPr>
                <w:rStyle w:val="Hyperlink"/>
                <w:noProof/>
              </w:rPr>
              <w:t>3.1</w:t>
            </w:r>
            <w:r>
              <w:rPr>
                <w:rFonts w:eastAsiaTheme="minorEastAsia"/>
                <w:noProof/>
                <w:sz w:val="22"/>
                <w:lang w:eastAsia="nl-NL"/>
              </w:rPr>
              <w:tab/>
            </w:r>
            <w:r w:rsidRPr="007009FC">
              <w:rPr>
                <w:rStyle w:val="Hyperlink"/>
                <w:noProof/>
              </w:rPr>
              <w:t>Het plotten van de markers</w:t>
            </w:r>
            <w:r>
              <w:rPr>
                <w:noProof/>
                <w:webHidden/>
              </w:rPr>
              <w:tab/>
            </w:r>
            <w:r>
              <w:rPr>
                <w:noProof/>
                <w:webHidden/>
              </w:rPr>
              <w:fldChar w:fldCharType="begin"/>
            </w:r>
            <w:r>
              <w:rPr>
                <w:noProof/>
                <w:webHidden/>
              </w:rPr>
              <w:instrText xml:space="preserve"> PAGEREF _Toc497839401 \h </w:instrText>
            </w:r>
            <w:r>
              <w:rPr>
                <w:noProof/>
                <w:webHidden/>
              </w:rPr>
            </w:r>
            <w:r>
              <w:rPr>
                <w:noProof/>
                <w:webHidden/>
              </w:rPr>
              <w:fldChar w:fldCharType="separate"/>
            </w:r>
            <w:r>
              <w:rPr>
                <w:noProof/>
                <w:webHidden/>
              </w:rPr>
              <w:t>18</w:t>
            </w:r>
            <w:r>
              <w:rPr>
                <w:noProof/>
                <w:webHidden/>
              </w:rPr>
              <w:fldChar w:fldCharType="end"/>
            </w:r>
          </w:hyperlink>
        </w:p>
        <w:p w14:paraId="08269D50" w14:textId="77777777" w:rsidR="00DB3961" w:rsidRDefault="00DB3961">
          <w:pPr>
            <w:pStyle w:val="TOC2"/>
            <w:rPr>
              <w:rFonts w:eastAsiaTheme="minorEastAsia"/>
              <w:noProof/>
              <w:sz w:val="22"/>
              <w:lang w:eastAsia="nl-NL"/>
            </w:rPr>
          </w:pPr>
          <w:hyperlink w:anchor="_Toc497839402" w:history="1">
            <w:r w:rsidRPr="007009FC">
              <w:rPr>
                <w:rStyle w:val="Hyperlink"/>
                <w:noProof/>
              </w:rPr>
              <w:t>3.2</w:t>
            </w:r>
            <w:r>
              <w:rPr>
                <w:rFonts w:eastAsiaTheme="minorEastAsia"/>
                <w:noProof/>
                <w:sz w:val="22"/>
                <w:lang w:eastAsia="nl-NL"/>
              </w:rPr>
              <w:tab/>
            </w:r>
            <w:r w:rsidRPr="007009FC">
              <w:rPr>
                <w:rStyle w:val="Hyperlink"/>
                <w:noProof/>
              </w:rPr>
              <w:t>Totale zwaartepunt</w:t>
            </w:r>
            <w:r>
              <w:rPr>
                <w:noProof/>
                <w:webHidden/>
              </w:rPr>
              <w:tab/>
            </w:r>
            <w:r>
              <w:rPr>
                <w:noProof/>
                <w:webHidden/>
              </w:rPr>
              <w:fldChar w:fldCharType="begin"/>
            </w:r>
            <w:r>
              <w:rPr>
                <w:noProof/>
                <w:webHidden/>
              </w:rPr>
              <w:instrText xml:space="preserve"> PAGEREF _Toc497839402 \h </w:instrText>
            </w:r>
            <w:r>
              <w:rPr>
                <w:noProof/>
                <w:webHidden/>
              </w:rPr>
            </w:r>
            <w:r>
              <w:rPr>
                <w:noProof/>
                <w:webHidden/>
              </w:rPr>
              <w:fldChar w:fldCharType="separate"/>
            </w:r>
            <w:r>
              <w:rPr>
                <w:noProof/>
                <w:webHidden/>
              </w:rPr>
              <w:t>20</w:t>
            </w:r>
            <w:r>
              <w:rPr>
                <w:noProof/>
                <w:webHidden/>
              </w:rPr>
              <w:fldChar w:fldCharType="end"/>
            </w:r>
          </w:hyperlink>
        </w:p>
        <w:p w14:paraId="4C6DC228" w14:textId="77777777" w:rsidR="00DB3961" w:rsidRDefault="00DB3961">
          <w:pPr>
            <w:pStyle w:val="TOC2"/>
            <w:rPr>
              <w:rFonts w:eastAsiaTheme="minorEastAsia"/>
              <w:noProof/>
              <w:sz w:val="22"/>
              <w:lang w:eastAsia="nl-NL"/>
            </w:rPr>
          </w:pPr>
          <w:hyperlink w:anchor="_Toc497839403" w:history="1">
            <w:r w:rsidRPr="007009FC">
              <w:rPr>
                <w:rStyle w:val="Hyperlink"/>
                <w:noProof/>
              </w:rPr>
              <w:t>3.3</w:t>
            </w:r>
            <w:r>
              <w:rPr>
                <w:rFonts w:eastAsiaTheme="minorEastAsia"/>
                <w:noProof/>
                <w:sz w:val="22"/>
                <w:lang w:eastAsia="nl-NL"/>
              </w:rPr>
              <w:tab/>
            </w:r>
            <w:r w:rsidRPr="007009FC">
              <w:rPr>
                <w:rStyle w:val="Hyperlink"/>
                <w:noProof/>
              </w:rPr>
              <w:t>Tijd-as</w:t>
            </w:r>
            <w:r>
              <w:rPr>
                <w:noProof/>
                <w:webHidden/>
              </w:rPr>
              <w:tab/>
            </w:r>
            <w:r>
              <w:rPr>
                <w:noProof/>
                <w:webHidden/>
              </w:rPr>
              <w:fldChar w:fldCharType="begin"/>
            </w:r>
            <w:r>
              <w:rPr>
                <w:noProof/>
                <w:webHidden/>
              </w:rPr>
              <w:instrText xml:space="preserve"> PAGEREF _Toc497839403 \h </w:instrText>
            </w:r>
            <w:r>
              <w:rPr>
                <w:noProof/>
                <w:webHidden/>
              </w:rPr>
            </w:r>
            <w:r>
              <w:rPr>
                <w:noProof/>
                <w:webHidden/>
              </w:rPr>
              <w:fldChar w:fldCharType="separate"/>
            </w:r>
            <w:r>
              <w:rPr>
                <w:noProof/>
                <w:webHidden/>
              </w:rPr>
              <w:t>22</w:t>
            </w:r>
            <w:r>
              <w:rPr>
                <w:noProof/>
                <w:webHidden/>
              </w:rPr>
              <w:fldChar w:fldCharType="end"/>
            </w:r>
          </w:hyperlink>
        </w:p>
        <w:p w14:paraId="29BE45EF" w14:textId="77777777" w:rsidR="00DB3961" w:rsidRDefault="00DB3961">
          <w:pPr>
            <w:pStyle w:val="TOC2"/>
            <w:rPr>
              <w:rFonts w:eastAsiaTheme="minorEastAsia"/>
              <w:noProof/>
              <w:sz w:val="22"/>
              <w:lang w:eastAsia="nl-NL"/>
            </w:rPr>
          </w:pPr>
          <w:hyperlink w:anchor="_Toc497839404" w:history="1">
            <w:r w:rsidRPr="007009FC">
              <w:rPr>
                <w:rStyle w:val="Hyperlink"/>
                <w:noProof/>
              </w:rPr>
              <w:t>3.4</w:t>
            </w:r>
            <w:r>
              <w:rPr>
                <w:rFonts w:eastAsiaTheme="minorEastAsia"/>
                <w:noProof/>
                <w:sz w:val="22"/>
                <w:lang w:eastAsia="nl-NL"/>
              </w:rPr>
              <w:tab/>
            </w:r>
            <w:r w:rsidRPr="007009FC">
              <w:rPr>
                <w:rStyle w:val="Hyperlink"/>
                <w:noProof/>
              </w:rPr>
              <w:t>Hoogte van het zwaartepunt tegen de tijd</w:t>
            </w:r>
            <w:r>
              <w:rPr>
                <w:noProof/>
                <w:webHidden/>
              </w:rPr>
              <w:tab/>
            </w:r>
            <w:r>
              <w:rPr>
                <w:noProof/>
                <w:webHidden/>
              </w:rPr>
              <w:fldChar w:fldCharType="begin"/>
            </w:r>
            <w:r>
              <w:rPr>
                <w:noProof/>
                <w:webHidden/>
              </w:rPr>
              <w:instrText xml:space="preserve"> PAGEREF _Toc497839404 \h </w:instrText>
            </w:r>
            <w:r>
              <w:rPr>
                <w:noProof/>
                <w:webHidden/>
              </w:rPr>
            </w:r>
            <w:r>
              <w:rPr>
                <w:noProof/>
                <w:webHidden/>
              </w:rPr>
              <w:fldChar w:fldCharType="separate"/>
            </w:r>
            <w:r>
              <w:rPr>
                <w:noProof/>
                <w:webHidden/>
              </w:rPr>
              <w:t>22</w:t>
            </w:r>
            <w:r>
              <w:rPr>
                <w:noProof/>
                <w:webHidden/>
              </w:rPr>
              <w:fldChar w:fldCharType="end"/>
            </w:r>
          </w:hyperlink>
        </w:p>
        <w:p w14:paraId="038DADA8" w14:textId="77777777" w:rsidR="00DB3961" w:rsidRDefault="00DB3961">
          <w:pPr>
            <w:pStyle w:val="TOC1"/>
            <w:rPr>
              <w:rFonts w:eastAsiaTheme="minorEastAsia"/>
              <w:b w:val="0"/>
              <w:noProof/>
              <w:lang w:eastAsia="nl-NL"/>
            </w:rPr>
          </w:pPr>
          <w:hyperlink w:anchor="_Toc497839405" w:history="1">
            <w:r w:rsidRPr="007009FC">
              <w:rPr>
                <w:rStyle w:val="Hyperlink"/>
                <w:noProof/>
              </w:rPr>
              <w:t>4</w:t>
            </w:r>
            <w:r>
              <w:rPr>
                <w:rFonts w:eastAsiaTheme="minorEastAsia"/>
                <w:b w:val="0"/>
                <w:noProof/>
                <w:lang w:eastAsia="nl-NL"/>
              </w:rPr>
              <w:tab/>
            </w:r>
            <w:r w:rsidRPr="007009FC">
              <w:rPr>
                <w:rStyle w:val="Hyperlink"/>
                <w:noProof/>
              </w:rPr>
              <w:t>Hoeken van segmenten</w:t>
            </w:r>
            <w:r>
              <w:rPr>
                <w:noProof/>
                <w:webHidden/>
              </w:rPr>
              <w:tab/>
            </w:r>
            <w:r>
              <w:rPr>
                <w:noProof/>
                <w:webHidden/>
              </w:rPr>
              <w:fldChar w:fldCharType="begin"/>
            </w:r>
            <w:r>
              <w:rPr>
                <w:noProof/>
                <w:webHidden/>
              </w:rPr>
              <w:instrText xml:space="preserve"> PAGEREF _Toc497839405 \h </w:instrText>
            </w:r>
            <w:r>
              <w:rPr>
                <w:noProof/>
                <w:webHidden/>
              </w:rPr>
            </w:r>
            <w:r>
              <w:rPr>
                <w:noProof/>
                <w:webHidden/>
              </w:rPr>
              <w:fldChar w:fldCharType="separate"/>
            </w:r>
            <w:r>
              <w:rPr>
                <w:noProof/>
                <w:webHidden/>
              </w:rPr>
              <w:t>23</w:t>
            </w:r>
            <w:r>
              <w:rPr>
                <w:noProof/>
                <w:webHidden/>
              </w:rPr>
              <w:fldChar w:fldCharType="end"/>
            </w:r>
          </w:hyperlink>
        </w:p>
        <w:p w14:paraId="6D4BB29C" w14:textId="77777777" w:rsidR="00DB3961" w:rsidRDefault="00DB3961">
          <w:pPr>
            <w:pStyle w:val="TOC2"/>
            <w:rPr>
              <w:rFonts w:eastAsiaTheme="minorEastAsia"/>
              <w:noProof/>
              <w:sz w:val="22"/>
              <w:lang w:eastAsia="nl-NL"/>
            </w:rPr>
          </w:pPr>
          <w:hyperlink w:anchor="_Toc497839406" w:history="1">
            <w:r w:rsidRPr="007009FC">
              <w:rPr>
                <w:rStyle w:val="Hyperlink"/>
                <w:noProof/>
              </w:rPr>
              <w:t>4.1</w:t>
            </w:r>
            <w:r>
              <w:rPr>
                <w:rFonts w:eastAsiaTheme="minorEastAsia"/>
                <w:noProof/>
                <w:sz w:val="22"/>
                <w:lang w:eastAsia="nl-NL"/>
              </w:rPr>
              <w:tab/>
            </w:r>
            <w:r w:rsidRPr="007009FC">
              <w:rPr>
                <w:rStyle w:val="Hyperlink"/>
                <w:noProof/>
              </w:rPr>
              <w:t>Goniometrische functies in Matlab – graden vs. radialen</w:t>
            </w:r>
            <w:r>
              <w:rPr>
                <w:noProof/>
                <w:webHidden/>
              </w:rPr>
              <w:tab/>
            </w:r>
            <w:r>
              <w:rPr>
                <w:noProof/>
                <w:webHidden/>
              </w:rPr>
              <w:fldChar w:fldCharType="begin"/>
            </w:r>
            <w:r>
              <w:rPr>
                <w:noProof/>
                <w:webHidden/>
              </w:rPr>
              <w:instrText xml:space="preserve"> PAGEREF _Toc497839406 \h </w:instrText>
            </w:r>
            <w:r>
              <w:rPr>
                <w:noProof/>
                <w:webHidden/>
              </w:rPr>
            </w:r>
            <w:r>
              <w:rPr>
                <w:noProof/>
                <w:webHidden/>
              </w:rPr>
              <w:fldChar w:fldCharType="separate"/>
            </w:r>
            <w:r>
              <w:rPr>
                <w:noProof/>
                <w:webHidden/>
              </w:rPr>
              <w:t>23</w:t>
            </w:r>
            <w:r>
              <w:rPr>
                <w:noProof/>
                <w:webHidden/>
              </w:rPr>
              <w:fldChar w:fldCharType="end"/>
            </w:r>
          </w:hyperlink>
        </w:p>
        <w:p w14:paraId="0C100DCD" w14:textId="77777777" w:rsidR="00DB3961" w:rsidRDefault="00DB3961">
          <w:pPr>
            <w:pStyle w:val="TOC2"/>
            <w:rPr>
              <w:rFonts w:eastAsiaTheme="minorEastAsia"/>
              <w:noProof/>
              <w:sz w:val="22"/>
              <w:lang w:eastAsia="nl-NL"/>
            </w:rPr>
          </w:pPr>
          <w:hyperlink w:anchor="_Toc497839407" w:history="1">
            <w:r w:rsidRPr="007009FC">
              <w:rPr>
                <w:rStyle w:val="Hyperlink"/>
                <w:noProof/>
              </w:rPr>
              <w:t>4.2</w:t>
            </w:r>
            <w:r>
              <w:rPr>
                <w:rFonts w:eastAsiaTheme="minorEastAsia"/>
                <w:noProof/>
                <w:sz w:val="22"/>
                <w:lang w:eastAsia="nl-NL"/>
              </w:rPr>
              <w:tab/>
            </w:r>
            <w:r w:rsidRPr="007009FC">
              <w:rPr>
                <w:rStyle w:val="Hyperlink"/>
                <w:noProof/>
              </w:rPr>
              <w:t>Definitie van een gewric</w:t>
            </w:r>
            <w:r w:rsidRPr="007009FC">
              <w:rPr>
                <w:rStyle w:val="Hyperlink"/>
                <w:noProof/>
              </w:rPr>
              <w:t>h</w:t>
            </w:r>
            <w:r w:rsidRPr="007009FC">
              <w:rPr>
                <w:rStyle w:val="Hyperlink"/>
                <w:noProof/>
              </w:rPr>
              <w:t>tshoek</w:t>
            </w:r>
            <w:r>
              <w:rPr>
                <w:noProof/>
                <w:webHidden/>
              </w:rPr>
              <w:tab/>
            </w:r>
            <w:r>
              <w:rPr>
                <w:noProof/>
                <w:webHidden/>
              </w:rPr>
              <w:fldChar w:fldCharType="begin"/>
            </w:r>
            <w:r>
              <w:rPr>
                <w:noProof/>
                <w:webHidden/>
              </w:rPr>
              <w:instrText xml:space="preserve"> PAGEREF _Toc497839407 \h </w:instrText>
            </w:r>
            <w:r>
              <w:rPr>
                <w:noProof/>
                <w:webHidden/>
              </w:rPr>
            </w:r>
            <w:r>
              <w:rPr>
                <w:noProof/>
                <w:webHidden/>
              </w:rPr>
              <w:fldChar w:fldCharType="separate"/>
            </w:r>
            <w:r>
              <w:rPr>
                <w:noProof/>
                <w:webHidden/>
              </w:rPr>
              <w:t>23</w:t>
            </w:r>
            <w:r>
              <w:rPr>
                <w:noProof/>
                <w:webHidden/>
              </w:rPr>
              <w:fldChar w:fldCharType="end"/>
            </w:r>
          </w:hyperlink>
        </w:p>
        <w:p w14:paraId="12A5C4BA" w14:textId="77777777" w:rsidR="00DF611E" w:rsidRDefault="00B23892">
          <w:r>
            <w:rPr>
              <w:bCs/>
              <w:noProof/>
            </w:rPr>
            <w:fldChar w:fldCharType="end"/>
          </w:r>
        </w:p>
      </w:sdtContent>
    </w:sdt>
    <w:p w14:paraId="7C78D5BB" w14:textId="77777777" w:rsidR="00870358" w:rsidRDefault="00870358" w:rsidP="00870358">
      <w:pPr>
        <w:tabs>
          <w:tab w:val="left" w:pos="6675"/>
        </w:tabs>
      </w:pPr>
      <w:r>
        <w:tab/>
      </w:r>
    </w:p>
    <w:p w14:paraId="42AC4FAF" w14:textId="77777777" w:rsidR="00105A0C" w:rsidRDefault="00DF611E" w:rsidP="00105A0C">
      <w:pPr>
        <w:pStyle w:val="Heading1"/>
        <w:numPr>
          <w:ilvl w:val="0"/>
          <w:numId w:val="0"/>
        </w:numPr>
      </w:pPr>
      <w:r w:rsidRPr="00870358">
        <w:br w:type="page"/>
      </w:r>
      <w:bookmarkStart w:id="0" w:name="_Toc487552828"/>
      <w:bookmarkStart w:id="1" w:name="_Toc497839386"/>
      <w:r w:rsidR="00105A0C">
        <w:lastRenderedPageBreak/>
        <w:t>Versiebeheer</w:t>
      </w:r>
      <w:bookmarkEnd w:id="0"/>
      <w:bookmarkEnd w:id="1"/>
    </w:p>
    <w:tbl>
      <w:tblPr>
        <w:tblStyle w:val="TableGrid"/>
        <w:tblW w:w="0" w:type="auto"/>
        <w:tblLook w:val="04A0" w:firstRow="1" w:lastRow="0" w:firstColumn="1" w:lastColumn="0" w:noHBand="0" w:noVBand="1"/>
      </w:tblPr>
      <w:tblGrid>
        <w:gridCol w:w="773"/>
        <w:gridCol w:w="1349"/>
        <w:gridCol w:w="5103"/>
        <w:gridCol w:w="1837"/>
      </w:tblGrid>
      <w:tr w:rsidR="00105A0C" w14:paraId="37B9056E"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6779C403" w14:textId="77777777" w:rsidR="00105A0C" w:rsidRDefault="00105A0C">
            <w:r>
              <w:t>Versie</w:t>
            </w:r>
          </w:p>
        </w:tc>
        <w:tc>
          <w:tcPr>
            <w:tcW w:w="1349" w:type="dxa"/>
            <w:tcBorders>
              <w:top w:val="single" w:sz="4" w:space="0" w:color="auto"/>
              <w:left w:val="single" w:sz="4" w:space="0" w:color="auto"/>
              <w:bottom w:val="single" w:sz="4" w:space="0" w:color="auto"/>
              <w:right w:val="single" w:sz="4" w:space="0" w:color="auto"/>
            </w:tcBorders>
            <w:hideMark/>
          </w:tcPr>
          <w:p w14:paraId="4561A651" w14:textId="77777777" w:rsidR="00105A0C" w:rsidRDefault="00105A0C">
            <w:r>
              <w:t>Datum</w:t>
            </w:r>
          </w:p>
        </w:tc>
        <w:tc>
          <w:tcPr>
            <w:tcW w:w="5103" w:type="dxa"/>
            <w:tcBorders>
              <w:top w:val="single" w:sz="4" w:space="0" w:color="auto"/>
              <w:left w:val="single" w:sz="4" w:space="0" w:color="auto"/>
              <w:bottom w:val="single" w:sz="4" w:space="0" w:color="auto"/>
              <w:right w:val="single" w:sz="4" w:space="0" w:color="auto"/>
            </w:tcBorders>
            <w:hideMark/>
          </w:tcPr>
          <w:p w14:paraId="4E365B99" w14:textId="77777777" w:rsidR="00105A0C" w:rsidRDefault="00105A0C">
            <w:r>
              <w:t>Beschrijving</w:t>
            </w:r>
          </w:p>
        </w:tc>
        <w:tc>
          <w:tcPr>
            <w:tcW w:w="1837" w:type="dxa"/>
            <w:tcBorders>
              <w:top w:val="single" w:sz="4" w:space="0" w:color="auto"/>
              <w:left w:val="single" w:sz="4" w:space="0" w:color="auto"/>
              <w:bottom w:val="single" w:sz="4" w:space="0" w:color="auto"/>
              <w:right w:val="single" w:sz="4" w:space="0" w:color="auto"/>
            </w:tcBorders>
            <w:hideMark/>
          </w:tcPr>
          <w:p w14:paraId="1664E52F" w14:textId="77777777" w:rsidR="00105A0C" w:rsidRDefault="00105A0C">
            <w:r>
              <w:t>Door</w:t>
            </w:r>
          </w:p>
        </w:tc>
      </w:tr>
      <w:tr w:rsidR="00105A0C" w14:paraId="76F79738"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50122021" w14:textId="77777777" w:rsidR="00105A0C" w:rsidRDefault="00105A0C">
            <w:r>
              <w:t>0.0</w:t>
            </w:r>
          </w:p>
        </w:tc>
        <w:tc>
          <w:tcPr>
            <w:tcW w:w="1349" w:type="dxa"/>
            <w:tcBorders>
              <w:top w:val="single" w:sz="4" w:space="0" w:color="auto"/>
              <w:left w:val="single" w:sz="4" w:space="0" w:color="auto"/>
              <w:bottom w:val="single" w:sz="4" w:space="0" w:color="auto"/>
              <w:right w:val="single" w:sz="4" w:space="0" w:color="auto"/>
            </w:tcBorders>
            <w:hideMark/>
          </w:tcPr>
          <w:p w14:paraId="626783A7" w14:textId="77777777" w:rsidR="00105A0C" w:rsidRDefault="00105A0C">
            <w:r>
              <w:t>11-07-2017</w:t>
            </w:r>
          </w:p>
        </w:tc>
        <w:tc>
          <w:tcPr>
            <w:tcW w:w="5103" w:type="dxa"/>
            <w:tcBorders>
              <w:top w:val="single" w:sz="4" w:space="0" w:color="auto"/>
              <w:left w:val="single" w:sz="4" w:space="0" w:color="auto"/>
              <w:bottom w:val="single" w:sz="4" w:space="0" w:color="auto"/>
              <w:right w:val="single" w:sz="4" w:space="0" w:color="auto"/>
            </w:tcBorders>
            <w:hideMark/>
          </w:tcPr>
          <w:p w14:paraId="38328C90" w14:textId="77777777" w:rsidR="00105A0C" w:rsidRDefault="00105A0C">
            <w:r>
              <w:t>Eerste versie</w:t>
            </w:r>
            <w:r w:rsidR="000034A0">
              <w:t>.</w:t>
            </w:r>
          </w:p>
        </w:tc>
        <w:tc>
          <w:tcPr>
            <w:tcW w:w="1837" w:type="dxa"/>
            <w:tcBorders>
              <w:top w:val="single" w:sz="4" w:space="0" w:color="auto"/>
              <w:left w:val="single" w:sz="4" w:space="0" w:color="auto"/>
              <w:bottom w:val="single" w:sz="4" w:space="0" w:color="auto"/>
              <w:right w:val="single" w:sz="4" w:space="0" w:color="auto"/>
            </w:tcBorders>
            <w:hideMark/>
          </w:tcPr>
          <w:p w14:paraId="06474390" w14:textId="77777777" w:rsidR="00105A0C" w:rsidRDefault="00EF2C25">
            <w:r>
              <w:t>Alistair Vardy</w:t>
            </w:r>
          </w:p>
        </w:tc>
      </w:tr>
      <w:tr w:rsidR="00105A0C" w14:paraId="037638AB" w14:textId="77777777" w:rsidTr="00105A0C">
        <w:tc>
          <w:tcPr>
            <w:tcW w:w="773" w:type="dxa"/>
            <w:tcBorders>
              <w:top w:val="single" w:sz="4" w:space="0" w:color="auto"/>
              <w:left w:val="single" w:sz="4" w:space="0" w:color="auto"/>
              <w:bottom w:val="single" w:sz="4" w:space="0" w:color="auto"/>
              <w:right w:val="single" w:sz="4" w:space="0" w:color="auto"/>
            </w:tcBorders>
          </w:tcPr>
          <w:p w14:paraId="13712A1F" w14:textId="77777777" w:rsidR="00105A0C" w:rsidRDefault="000034A0">
            <w:r>
              <w:t>0.1</w:t>
            </w:r>
          </w:p>
        </w:tc>
        <w:tc>
          <w:tcPr>
            <w:tcW w:w="1349" w:type="dxa"/>
            <w:tcBorders>
              <w:top w:val="single" w:sz="4" w:space="0" w:color="auto"/>
              <w:left w:val="single" w:sz="4" w:space="0" w:color="auto"/>
              <w:bottom w:val="single" w:sz="4" w:space="0" w:color="auto"/>
              <w:right w:val="single" w:sz="4" w:space="0" w:color="auto"/>
            </w:tcBorders>
          </w:tcPr>
          <w:p w14:paraId="77699497" w14:textId="77777777" w:rsidR="00105A0C" w:rsidRDefault="001777B5">
            <w:r>
              <w:t>19-09-2017</w:t>
            </w:r>
          </w:p>
        </w:tc>
        <w:tc>
          <w:tcPr>
            <w:tcW w:w="5103" w:type="dxa"/>
            <w:tcBorders>
              <w:top w:val="single" w:sz="4" w:space="0" w:color="auto"/>
              <w:left w:val="single" w:sz="4" w:space="0" w:color="auto"/>
              <w:bottom w:val="single" w:sz="4" w:space="0" w:color="auto"/>
              <w:right w:val="single" w:sz="4" w:space="0" w:color="auto"/>
            </w:tcBorders>
          </w:tcPr>
          <w:p w14:paraId="287660F0" w14:textId="77777777" w:rsidR="00105A0C" w:rsidRDefault="001777B5">
            <w:r>
              <w:t>Inleiding gemaakt.</w:t>
            </w:r>
            <w:r w:rsidR="00300C61">
              <w:t xml:space="preserve"> Diverse aanvullingen. Stuk over het selecteren van vectoren.</w:t>
            </w:r>
          </w:p>
        </w:tc>
        <w:tc>
          <w:tcPr>
            <w:tcW w:w="1837" w:type="dxa"/>
            <w:tcBorders>
              <w:top w:val="single" w:sz="4" w:space="0" w:color="auto"/>
              <w:left w:val="single" w:sz="4" w:space="0" w:color="auto"/>
              <w:bottom w:val="single" w:sz="4" w:space="0" w:color="auto"/>
              <w:right w:val="single" w:sz="4" w:space="0" w:color="auto"/>
            </w:tcBorders>
          </w:tcPr>
          <w:p w14:paraId="6071A93B" w14:textId="77777777" w:rsidR="00105A0C" w:rsidRDefault="001777B5">
            <w:r>
              <w:t>Mark Schrauwen</w:t>
            </w:r>
          </w:p>
        </w:tc>
      </w:tr>
      <w:tr w:rsidR="00105A0C" w14:paraId="02FAD1BE" w14:textId="77777777" w:rsidTr="00105A0C">
        <w:tc>
          <w:tcPr>
            <w:tcW w:w="773" w:type="dxa"/>
            <w:tcBorders>
              <w:top w:val="single" w:sz="4" w:space="0" w:color="auto"/>
              <w:left w:val="single" w:sz="4" w:space="0" w:color="auto"/>
              <w:bottom w:val="single" w:sz="4" w:space="0" w:color="auto"/>
              <w:right w:val="single" w:sz="4" w:space="0" w:color="auto"/>
            </w:tcBorders>
          </w:tcPr>
          <w:p w14:paraId="6968B1BD" w14:textId="473F92EF" w:rsidR="00105A0C" w:rsidRDefault="00316235">
            <w:r>
              <w:t>0.2</w:t>
            </w:r>
          </w:p>
        </w:tc>
        <w:tc>
          <w:tcPr>
            <w:tcW w:w="1349" w:type="dxa"/>
            <w:tcBorders>
              <w:top w:val="single" w:sz="4" w:space="0" w:color="auto"/>
              <w:left w:val="single" w:sz="4" w:space="0" w:color="auto"/>
              <w:bottom w:val="single" w:sz="4" w:space="0" w:color="auto"/>
              <w:right w:val="single" w:sz="4" w:space="0" w:color="auto"/>
            </w:tcBorders>
          </w:tcPr>
          <w:p w14:paraId="707793A6" w14:textId="6CF4ADC4" w:rsidR="00105A0C" w:rsidRDefault="00316235">
            <w:r>
              <w:t>21-09-2017</w:t>
            </w:r>
          </w:p>
        </w:tc>
        <w:tc>
          <w:tcPr>
            <w:tcW w:w="5103" w:type="dxa"/>
            <w:tcBorders>
              <w:top w:val="single" w:sz="4" w:space="0" w:color="auto"/>
              <w:left w:val="single" w:sz="4" w:space="0" w:color="auto"/>
              <w:bottom w:val="single" w:sz="4" w:space="0" w:color="auto"/>
              <w:right w:val="single" w:sz="4" w:space="0" w:color="auto"/>
            </w:tcBorders>
          </w:tcPr>
          <w:p w14:paraId="3668280A" w14:textId="01BB3B55" w:rsidR="00105A0C" w:rsidRDefault="00316235">
            <w:r>
              <w:t>Staptijden uitgebreid met opdrachten en uitwerkingen.</w:t>
            </w:r>
          </w:p>
        </w:tc>
        <w:tc>
          <w:tcPr>
            <w:tcW w:w="1837" w:type="dxa"/>
            <w:tcBorders>
              <w:top w:val="single" w:sz="4" w:space="0" w:color="auto"/>
              <w:left w:val="single" w:sz="4" w:space="0" w:color="auto"/>
              <w:bottom w:val="single" w:sz="4" w:space="0" w:color="auto"/>
              <w:right w:val="single" w:sz="4" w:space="0" w:color="auto"/>
            </w:tcBorders>
          </w:tcPr>
          <w:p w14:paraId="54D4CE4A" w14:textId="06DFDA90" w:rsidR="00105A0C" w:rsidRDefault="00316235">
            <w:r>
              <w:t>Mark Schrauwen</w:t>
            </w:r>
          </w:p>
        </w:tc>
      </w:tr>
      <w:tr w:rsidR="007A454B" w14:paraId="182FB627" w14:textId="77777777" w:rsidTr="00105A0C">
        <w:tc>
          <w:tcPr>
            <w:tcW w:w="773" w:type="dxa"/>
            <w:tcBorders>
              <w:top w:val="single" w:sz="4" w:space="0" w:color="auto"/>
              <w:left w:val="single" w:sz="4" w:space="0" w:color="auto"/>
              <w:bottom w:val="single" w:sz="4" w:space="0" w:color="auto"/>
              <w:right w:val="single" w:sz="4" w:space="0" w:color="auto"/>
            </w:tcBorders>
          </w:tcPr>
          <w:p w14:paraId="4C165D95" w14:textId="53112C55" w:rsidR="007A454B" w:rsidRDefault="007A454B">
            <w:r>
              <w:t>0.3</w:t>
            </w:r>
          </w:p>
        </w:tc>
        <w:tc>
          <w:tcPr>
            <w:tcW w:w="1349" w:type="dxa"/>
            <w:tcBorders>
              <w:top w:val="single" w:sz="4" w:space="0" w:color="auto"/>
              <w:left w:val="single" w:sz="4" w:space="0" w:color="auto"/>
              <w:bottom w:val="single" w:sz="4" w:space="0" w:color="auto"/>
              <w:right w:val="single" w:sz="4" w:space="0" w:color="auto"/>
            </w:tcBorders>
          </w:tcPr>
          <w:p w14:paraId="1110F9D2" w14:textId="54DEA2D4" w:rsidR="007A454B" w:rsidRDefault="007A454B">
            <w:r>
              <w:t>27-09-2017</w:t>
            </w:r>
          </w:p>
        </w:tc>
        <w:tc>
          <w:tcPr>
            <w:tcW w:w="5103" w:type="dxa"/>
            <w:tcBorders>
              <w:top w:val="single" w:sz="4" w:space="0" w:color="auto"/>
              <w:left w:val="single" w:sz="4" w:space="0" w:color="auto"/>
              <w:bottom w:val="single" w:sz="4" w:space="0" w:color="auto"/>
              <w:right w:val="single" w:sz="4" w:space="0" w:color="auto"/>
            </w:tcBorders>
          </w:tcPr>
          <w:p w14:paraId="534C94DA" w14:textId="77777777" w:rsidR="007A454B" w:rsidRDefault="007A454B"/>
        </w:tc>
        <w:tc>
          <w:tcPr>
            <w:tcW w:w="1837" w:type="dxa"/>
            <w:tcBorders>
              <w:top w:val="single" w:sz="4" w:space="0" w:color="auto"/>
              <w:left w:val="single" w:sz="4" w:space="0" w:color="auto"/>
              <w:bottom w:val="single" w:sz="4" w:space="0" w:color="auto"/>
              <w:right w:val="single" w:sz="4" w:space="0" w:color="auto"/>
            </w:tcBorders>
          </w:tcPr>
          <w:p w14:paraId="3BF74570" w14:textId="026E95CA" w:rsidR="007A454B" w:rsidRDefault="007A454B">
            <w:r>
              <w:t>Mark Schrauwen</w:t>
            </w:r>
          </w:p>
        </w:tc>
      </w:tr>
      <w:tr w:rsidR="007F3B66" w14:paraId="4AB838AF"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6B6C8B49" w14:textId="18636965" w:rsidR="007F3B66" w:rsidRDefault="007F3B66">
            <w:r>
              <w:t>0.4</w:t>
            </w:r>
          </w:p>
        </w:tc>
        <w:tc>
          <w:tcPr>
            <w:tcW w:w="1349" w:type="dxa"/>
            <w:tcBorders>
              <w:top w:val="single" w:sz="4" w:space="0" w:color="auto"/>
              <w:left w:val="single" w:sz="4" w:space="0" w:color="auto"/>
              <w:bottom w:val="single" w:sz="4" w:space="0" w:color="auto"/>
              <w:right w:val="single" w:sz="4" w:space="0" w:color="auto"/>
            </w:tcBorders>
          </w:tcPr>
          <w:p w14:paraId="3E286C33" w14:textId="68FFEF59" w:rsidR="007F3B66" w:rsidRDefault="007F3B66">
            <w:r>
              <w:t>23-10-2017</w:t>
            </w:r>
          </w:p>
        </w:tc>
        <w:tc>
          <w:tcPr>
            <w:tcW w:w="5103" w:type="dxa"/>
            <w:tcBorders>
              <w:top w:val="single" w:sz="4" w:space="0" w:color="auto"/>
              <w:left w:val="single" w:sz="4" w:space="0" w:color="auto"/>
              <w:bottom w:val="single" w:sz="4" w:space="0" w:color="auto"/>
              <w:right w:val="single" w:sz="4" w:space="0" w:color="auto"/>
            </w:tcBorders>
          </w:tcPr>
          <w:p w14:paraId="2FCBC3F5" w14:textId="77777777" w:rsidR="007F3B66" w:rsidRDefault="007F3B66"/>
        </w:tc>
        <w:tc>
          <w:tcPr>
            <w:tcW w:w="1837" w:type="dxa"/>
            <w:tcBorders>
              <w:top w:val="single" w:sz="4" w:space="0" w:color="auto"/>
              <w:left w:val="single" w:sz="4" w:space="0" w:color="auto"/>
              <w:bottom w:val="single" w:sz="4" w:space="0" w:color="auto"/>
              <w:right w:val="single" w:sz="4" w:space="0" w:color="auto"/>
            </w:tcBorders>
          </w:tcPr>
          <w:p w14:paraId="37296944" w14:textId="3D8E0F89" w:rsidR="007F3B66" w:rsidRDefault="007F3B66">
            <w:r>
              <w:t>Bart van Trigt</w:t>
            </w:r>
          </w:p>
        </w:tc>
      </w:tr>
    </w:tbl>
    <w:p w14:paraId="6B4D05DE" w14:textId="77777777" w:rsidR="00105A0C" w:rsidRDefault="00105A0C" w:rsidP="00105A0C"/>
    <w:p w14:paraId="04E6F710" w14:textId="77777777" w:rsidR="00105A0C" w:rsidRDefault="00105A0C">
      <w:r>
        <w:br w:type="page"/>
      </w:r>
    </w:p>
    <w:p w14:paraId="2BA0CA19" w14:textId="77777777" w:rsidR="00DF611E" w:rsidRDefault="00DF611E" w:rsidP="00870358">
      <w:pPr>
        <w:tabs>
          <w:tab w:val="left" w:pos="6675"/>
        </w:tabs>
        <w:rPr>
          <w:rFonts w:asciiTheme="majorHAnsi" w:eastAsiaTheme="majorEastAsia" w:hAnsiTheme="majorHAnsi" w:cstheme="majorBidi"/>
          <w:color w:val="2E74B5" w:themeColor="accent1" w:themeShade="BF"/>
          <w:sz w:val="32"/>
          <w:szCs w:val="32"/>
        </w:rPr>
      </w:pPr>
    </w:p>
    <w:p w14:paraId="5275FE24" w14:textId="77777777" w:rsidR="003A10D7" w:rsidRDefault="003A10D7" w:rsidP="003A10D7">
      <w:pPr>
        <w:pStyle w:val="Heading1"/>
      </w:pPr>
      <w:bookmarkStart w:id="2" w:name="_Toc497839387"/>
      <w:r>
        <w:t>Inleiding</w:t>
      </w:r>
      <w:bookmarkEnd w:id="2"/>
    </w:p>
    <w:p w14:paraId="13A39BD9" w14:textId="77777777" w:rsidR="001777B5" w:rsidRDefault="000B0062" w:rsidP="000B0062">
      <w:r w:rsidRPr="00CA174A">
        <w:t>Het soepel kunnen werken met indices, matrices en vectoren</w:t>
      </w:r>
      <w:r w:rsidR="001777B5">
        <w:t xml:space="preserve"> is erg belangrijk.</w:t>
      </w:r>
    </w:p>
    <w:p w14:paraId="069E9579" w14:textId="76E34321" w:rsidR="001777B5" w:rsidRDefault="001777B5" w:rsidP="000B0062">
      <w:r>
        <w:t xml:space="preserve">Als je zoiets leest, moet je je altijd afvragen: ‘waarom is dat </w:t>
      </w:r>
      <w:r w:rsidRPr="0038087D">
        <w:rPr>
          <w:i/>
        </w:rPr>
        <w:t>erg</w:t>
      </w:r>
      <w:r w:rsidR="007F3B66">
        <w:t xml:space="preserve"> belangrijk’</w:t>
      </w:r>
    </w:p>
    <w:p w14:paraId="0CD8FAEF" w14:textId="5CDB9F80" w:rsidR="001777B5" w:rsidRDefault="00736D2F" w:rsidP="000B0062">
      <w:r>
        <w:t>Een antwoord is: o</w:t>
      </w:r>
      <w:r w:rsidR="001777B5">
        <w:t>mdat wij bij Bewegingstechnologie vaak met data werken</w:t>
      </w:r>
      <w:r w:rsidR="001715A7">
        <w:t>,</w:t>
      </w:r>
      <w:r w:rsidR="001777B5">
        <w:t xml:space="preserve"> </w:t>
      </w:r>
      <w:r w:rsidR="001715A7">
        <w:t>d</w:t>
      </w:r>
      <w:r w:rsidR="001777B5">
        <w:t>ata afkomstig van sensoren en meetsystemen. Wij willen meten aan de mens! Data staat zelden in een keer in het juiste formaat. Data is zelden in een keer geschikt om een conclusie</w:t>
      </w:r>
      <w:r w:rsidR="0038087D">
        <w:t xml:space="preserve"> uit</w:t>
      </w:r>
      <w:r w:rsidR="001777B5">
        <w:t xml:space="preserve"> te trekken</w:t>
      </w:r>
      <w:r w:rsidR="0038087D">
        <w:t xml:space="preserve"> of  om te interpreteren</w:t>
      </w:r>
      <w:r w:rsidR="001777B5">
        <w:t>. Data moet worden bewerkt en geanalyseerd.</w:t>
      </w:r>
    </w:p>
    <w:p w14:paraId="7B1F4A3C" w14:textId="7082EA48" w:rsidR="001777B5" w:rsidRDefault="001777B5" w:rsidP="000B0062">
      <w:r>
        <w:t>Matlab is een handig programma omdat het verwerken van data met Matlab ongekend eenvoudig gaat. De auteur</w:t>
      </w:r>
      <w:r>
        <w:rPr>
          <w:rStyle w:val="FootnoteReference"/>
        </w:rPr>
        <w:footnoteReference w:id="1"/>
      </w:r>
      <w:r>
        <w:t xml:space="preserve"> durft te beweren dat er geen programma bestaat dat zo goed in staat is  data te verwerken als Matlab. </w:t>
      </w:r>
    </w:p>
    <w:p w14:paraId="2E509003" w14:textId="145404DF" w:rsidR="00D25906" w:rsidRDefault="001777B5" w:rsidP="000B0062">
      <w:r>
        <w:t>Data ingelezen m.b.v. Matlab komt vaak in een vector of in een matrix te staan. Zoals je eerder hebt geleerd</w:t>
      </w:r>
      <w:r w:rsidR="001715A7">
        <w:t>,</w:t>
      </w:r>
      <w:r>
        <w:t xml:space="preserve"> is een vector een variabele met verschillende elementen. </w:t>
      </w:r>
      <w:r w:rsidR="001715A7">
        <w:t>In</w:t>
      </w:r>
      <w:r w:rsidR="00C345EE">
        <w:t xml:space="preserve"> </w:t>
      </w:r>
      <w:r>
        <w:t>elk element van een vector kan een getal staan. Een matrix is een vector bestaande uit vectoren. Matlab komt met allerlei faciliteiten om matrices, en dus ook vectoren, gemakkelijk te verwerken.</w:t>
      </w:r>
      <w:r w:rsidR="00C345EE">
        <w:t xml:space="preserve"> </w:t>
      </w:r>
      <w:r>
        <w:t xml:space="preserve">Concluderend, Matlab is een </w:t>
      </w:r>
      <w:r w:rsidR="00426DEE">
        <w:t xml:space="preserve">geschikt </w:t>
      </w:r>
      <w:r>
        <w:t>programma om data te verwerken. Het verwerken kan je met scripts automatiseren. Als je van 20 proefpersonen 5 verschillende metingen hebt gedaan, waarbij elke meting 3 x is herhaald</w:t>
      </w:r>
      <w:ins w:id="3" w:author="Faber, H." w:date="2017-10-24T15:26:00Z">
        <w:r w:rsidR="00426DEE">
          <w:t>,</w:t>
        </w:r>
      </w:ins>
      <w:r>
        <w:t xml:space="preserve"> moet je 300 databestanden doorwerken. Dat zou handmatig heel veel tijd kosten. Met Matlab heb je </w:t>
      </w:r>
      <w:r w:rsidR="00426DEE">
        <w:t>in</w:t>
      </w:r>
      <w:r>
        <w:t>een dag tijd een script geschreven d</w:t>
      </w:r>
      <w:r w:rsidR="00426DEE">
        <w:t>at</w:t>
      </w:r>
      <w:r>
        <w:t xml:space="preserve"> </w:t>
      </w:r>
      <w:r w:rsidR="00426DEE">
        <w:t>zoiets</w:t>
      </w:r>
      <w:r>
        <w:t xml:space="preserve"> helemaal automatisch voor je doet. </w:t>
      </w:r>
    </w:p>
    <w:p w14:paraId="63B18267" w14:textId="1B779A9D" w:rsidR="001777B5" w:rsidRDefault="001777B5" w:rsidP="000B0062">
      <w:r>
        <w:t xml:space="preserve">Waarom gebruiken Bewegingstechnologen Matlab? </w:t>
      </w:r>
      <w:r w:rsidR="00D25906">
        <w:t>Uiteindelijk… om tijd te besparen. Matlab is niet het doel, maar het hulpmiddel.</w:t>
      </w:r>
      <w:r w:rsidR="00426DEE">
        <w:t xml:space="preserve"> Matlab dwingt je echter wel om logisch na te denken en dat is natuurlijk nooit verkeerd.</w:t>
      </w:r>
    </w:p>
    <w:p w14:paraId="2BE495EA" w14:textId="1E31503A" w:rsidR="000B0062" w:rsidRDefault="000B0062" w:rsidP="000B0062">
      <w:r>
        <w:t xml:space="preserve">In dit hoofdstuk behandelen we </w:t>
      </w:r>
      <w:r w:rsidR="001777B5">
        <w:t xml:space="preserve">niet </w:t>
      </w:r>
      <w:r w:rsidR="00D25906">
        <w:t xml:space="preserve">veel </w:t>
      </w:r>
      <w:r w:rsidR="001777B5">
        <w:t>nieuwe informatie. We gaan wat dieper in op vectoren en</w:t>
      </w:r>
      <w:r>
        <w:t xml:space="preserve"> technieken in de context van BT-gerelateerde vraagstukken. </w:t>
      </w:r>
      <w:r w:rsidR="00736D2F">
        <w:t>We gaan ons nog niet specifiek bezighouden met het inlezen van data.</w:t>
      </w:r>
      <w:r w:rsidR="00426DEE">
        <w:t xml:space="preserve"> Dat komt volgende week.</w:t>
      </w:r>
      <w:r w:rsidR="00736D2F">
        <w:t xml:space="preserve"> </w:t>
      </w:r>
      <w:commentRangeStart w:id="4"/>
      <w:r w:rsidR="00736D2F">
        <w:t>In dit document houden we ons voornamelijk bezig met het verwerken van data.</w:t>
      </w:r>
      <w:commentRangeEnd w:id="4"/>
      <w:r w:rsidR="00736D2F">
        <w:rPr>
          <w:rStyle w:val="CommentReference"/>
        </w:rPr>
        <w:commentReference w:id="4"/>
      </w:r>
    </w:p>
    <w:p w14:paraId="7B580C71" w14:textId="77777777" w:rsidR="000034A0" w:rsidRDefault="003A10D7" w:rsidP="003A10D7">
      <w:pPr>
        <w:rPr>
          <w:b/>
          <w:color w:val="70AD47" w:themeColor="accent6"/>
        </w:rPr>
      </w:pPr>
      <w:r>
        <w:rPr>
          <w:b/>
          <w:color w:val="70AD47" w:themeColor="accent6"/>
        </w:rPr>
        <w:t xml:space="preserve">Zie je een fout? Of heb je een aanbeveling dan horen we dat graag! Stuur dan een e-mail naar </w:t>
      </w:r>
      <w:hyperlink r:id="rId12" w:history="1">
        <w:r>
          <w:rPr>
            <w:rStyle w:val="Hyperlink"/>
            <w:b/>
          </w:rPr>
          <w:t>mjschrau@hhs.nl</w:t>
        </w:r>
      </w:hyperlink>
      <w:r>
        <w:rPr>
          <w:b/>
          <w:color w:val="70AD47" w:themeColor="accent6"/>
        </w:rPr>
        <w:t xml:space="preserve"> en wij passen het dan z.s.m. aan.</w:t>
      </w:r>
    </w:p>
    <w:p w14:paraId="7BE25477" w14:textId="77777777" w:rsidR="000034A0" w:rsidRDefault="000034A0">
      <w:pPr>
        <w:rPr>
          <w:b/>
          <w:color w:val="70AD47" w:themeColor="accent6"/>
        </w:rPr>
      </w:pPr>
      <w:r>
        <w:rPr>
          <w:b/>
          <w:color w:val="70AD47" w:themeColor="accent6"/>
        </w:rPr>
        <w:br w:type="page"/>
      </w:r>
    </w:p>
    <w:p w14:paraId="34CF5E87" w14:textId="77777777" w:rsidR="000B0062" w:rsidRDefault="000B0062" w:rsidP="000B0062">
      <w:pPr>
        <w:pStyle w:val="Heading1"/>
      </w:pPr>
      <w:bookmarkStart w:id="5" w:name="_Toc497839388"/>
      <w:r>
        <w:lastRenderedPageBreak/>
        <w:t>Staptijden bepalen m.b.v. voetstapschakelaars</w:t>
      </w:r>
      <w:bookmarkEnd w:id="5"/>
    </w:p>
    <w:p w14:paraId="126A4048" w14:textId="14DACD36" w:rsidR="000B0062" w:rsidRDefault="000B0062" w:rsidP="000B0062">
      <w:r>
        <w:t xml:space="preserve">Een stap kunnen we op verschillende manieren meten. Je telefoon of een horloge doet dit met behulp van een </w:t>
      </w:r>
      <w:proofErr w:type="spellStart"/>
      <w:r>
        <w:t>accelerometer</w:t>
      </w:r>
      <w:proofErr w:type="spellEnd"/>
      <w:r>
        <w:t xml:space="preserve">. Je kunt </w:t>
      </w:r>
      <w:r w:rsidR="00B04AA2">
        <w:t xml:space="preserve">ook </w:t>
      </w:r>
      <w:r>
        <w:t xml:space="preserve">videobeelden maken en daaruit de contactmomenten bepalen. De methode die we hier gebruiken zijn voetstapschakelaars. Deze sensoren maken gebruik van de druk </w:t>
      </w:r>
      <w:r w:rsidR="007A454B">
        <w:t>tussen</w:t>
      </w:r>
      <w:r>
        <w:t xml:space="preserve"> de voet</w:t>
      </w:r>
      <w:r w:rsidR="007A454B">
        <w:t xml:space="preserve"> en de grond</w:t>
      </w:r>
      <w:r w:rsidR="00BA2751">
        <w:t>. Als er voldoende druk wordt gedetecteerd</w:t>
      </w:r>
      <w:ins w:id="6" w:author="Faber, H." w:date="2017-10-24T15:30:00Z">
        <w:r w:rsidR="00B04AA2">
          <w:t>,</w:t>
        </w:r>
      </w:ins>
      <w:r w:rsidR="00BA2751">
        <w:t xml:space="preserve"> wordt het signaal ‘hoog’. Als er geen of te weinig druk op de voetstapschakelaar staat</w:t>
      </w:r>
      <w:r w:rsidR="00B04AA2">
        <w:t>,</w:t>
      </w:r>
      <w:r w:rsidR="00BA2751">
        <w:t xml:space="preserve"> wordt het signaal ‘laag’ (zie </w:t>
      </w:r>
      <w:r w:rsidR="00BA2751">
        <w:fldChar w:fldCharType="begin"/>
      </w:r>
      <w:r w:rsidR="00BA2751">
        <w:instrText xml:space="preserve"> REF _Ref493596676 \h </w:instrText>
      </w:r>
      <w:r w:rsidR="00BA2751">
        <w:fldChar w:fldCharType="separate"/>
      </w:r>
      <w:r w:rsidR="00DB3961">
        <w:t xml:space="preserve">Figuur </w:t>
      </w:r>
      <w:r w:rsidR="00DB3961">
        <w:rPr>
          <w:noProof/>
        </w:rPr>
        <w:t>1</w:t>
      </w:r>
      <w:r w:rsidR="00BA2751">
        <w:fldChar w:fldCharType="end"/>
      </w:r>
      <w:r w:rsidR="00BA2751">
        <w:t>). Dit</w:t>
      </w:r>
      <w:r>
        <w:t xml:space="preserve"> signaal </w:t>
      </w:r>
      <w:r w:rsidR="00BA2751">
        <w:t xml:space="preserve">wordt vervolgens </w:t>
      </w:r>
      <w:r>
        <w:t>opgeslagen</w:t>
      </w:r>
      <w:r w:rsidR="00BA2751">
        <w:t xml:space="preserve"> in een </w:t>
      </w:r>
      <w:proofErr w:type="spellStart"/>
      <w:r w:rsidR="00BA2751">
        <w:t>data-bestand</w:t>
      </w:r>
      <w:proofErr w:type="spellEnd"/>
      <w:r w:rsidR="00BA2751">
        <w:t xml:space="preserve"> (vaak een </w:t>
      </w:r>
      <w:proofErr w:type="spellStart"/>
      <w:r w:rsidR="00BA2751">
        <w:t>tekst-bestand</w:t>
      </w:r>
      <w:proofErr w:type="spellEnd"/>
      <w:r w:rsidR="007A454B">
        <w:rPr>
          <w:rStyle w:val="FootnoteReference"/>
        </w:rPr>
        <w:footnoteReference w:id="2"/>
      </w:r>
      <w:r w:rsidR="00BA2751">
        <w:t>).</w:t>
      </w:r>
      <w:r>
        <w:t xml:space="preserve"> </w:t>
      </w:r>
    </w:p>
    <w:p w14:paraId="1130B877" w14:textId="77777777" w:rsidR="000B0062" w:rsidRDefault="000B0062" w:rsidP="000B0062">
      <w:pPr>
        <w:pStyle w:val="Heading2"/>
      </w:pPr>
      <w:bookmarkStart w:id="7" w:name="_Toc497839389"/>
      <w:r>
        <w:t>Het signaal</w:t>
      </w:r>
      <w:bookmarkEnd w:id="7"/>
    </w:p>
    <w:p w14:paraId="15216A73" w14:textId="4CE08FD7" w:rsidR="000B0062" w:rsidRDefault="000B0062" w:rsidP="000B0062">
      <w:r>
        <w:t xml:space="preserve">Hieronder </w:t>
      </w:r>
      <w:r w:rsidR="00BA2751">
        <w:t>zie je</w:t>
      </w:r>
      <w:r>
        <w:t xml:space="preserve"> een voorbeeld van zo</w:t>
      </w:r>
      <w:r w:rsidR="00B04AA2">
        <w:t>’</w:t>
      </w:r>
      <w:r>
        <w:t>n voetstapsignaal</w:t>
      </w:r>
      <w:r w:rsidR="00B04AA2">
        <w:t xml:space="preserve"> van één voet</w:t>
      </w:r>
      <w:r>
        <w:t>.</w:t>
      </w:r>
    </w:p>
    <w:p w14:paraId="3DFD809D" w14:textId="2C79BA1A" w:rsidR="00736D2F" w:rsidRDefault="00736D2F" w:rsidP="00736D2F">
      <w:pPr>
        <w:pStyle w:val="aq"/>
      </w:pPr>
      <w:r>
        <w:t>Zie jij aan de data</w:t>
      </w:r>
      <w:r w:rsidR="00B04AA2">
        <w:t xml:space="preserve"> in</w:t>
      </w:r>
      <w:r>
        <w:t xml:space="preserve"> </w:t>
      </w:r>
      <w:r w:rsidR="007A454B">
        <w:fldChar w:fldCharType="begin"/>
      </w:r>
      <w:r w:rsidR="007A454B">
        <w:instrText xml:space="preserve"> REF _Ref493596676 \h </w:instrText>
      </w:r>
      <w:r w:rsidR="007A454B">
        <w:fldChar w:fldCharType="separate"/>
      </w:r>
      <w:r w:rsidR="00DB3961">
        <w:t xml:space="preserve">Figuur </w:t>
      </w:r>
      <w:r w:rsidR="00DB3961">
        <w:rPr>
          <w:noProof/>
        </w:rPr>
        <w:t>1</w:t>
      </w:r>
      <w:r w:rsidR="007A454B">
        <w:fldChar w:fldCharType="end"/>
      </w:r>
      <w:r w:rsidR="007A454B">
        <w:t xml:space="preserve"> </w:t>
      </w:r>
      <w:r>
        <w:t>wanneer de proefpersoon een stap zet</w:t>
      </w:r>
      <w:r w:rsidR="007A454B">
        <w:t xml:space="preserve"> of los van de grond komt</w:t>
      </w:r>
      <w:r>
        <w:t xml:space="preserve">? </w:t>
      </w:r>
      <w:r w:rsidR="00B04AA2">
        <w:t>Let op dat waardes boven de 4000 niet automatisch hoeven te betekenen dat er dan v</w:t>
      </w:r>
      <w:r w:rsidR="00005188">
        <w:t>oetcontact is. Het kan net zo goed andersom zijn. Toch kan je, door naar de grafiek te kijken afleiden hoe het zit…</w:t>
      </w:r>
    </w:p>
    <w:p w14:paraId="3151417F" w14:textId="77777777" w:rsidR="00D25906" w:rsidRDefault="000B0062" w:rsidP="00D25906">
      <w:pPr>
        <w:keepNext/>
        <w:jc w:val="center"/>
      </w:pPr>
      <w:r>
        <w:rPr>
          <w:noProof/>
          <w:lang w:eastAsia="nl-NL"/>
        </w:rPr>
        <w:drawing>
          <wp:inline distT="0" distB="0" distL="0" distR="0" wp14:anchorId="4052ED61" wp14:editId="48696F6A">
            <wp:extent cx="4041125" cy="30861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ppenLinks.png"/>
                    <pic:cNvPicPr/>
                  </pic:nvPicPr>
                  <pic:blipFill rotWithShape="1">
                    <a:blip r:embed="rId13">
                      <a:extLst>
                        <a:ext uri="{28A0092B-C50C-407E-A947-70E740481C1C}">
                          <a14:useLocalDpi xmlns:a14="http://schemas.microsoft.com/office/drawing/2010/main" val="0"/>
                        </a:ext>
                      </a:extLst>
                    </a:blip>
                    <a:srcRect l="6286" t="5782" r="6575" b="5490"/>
                    <a:stretch/>
                  </pic:blipFill>
                  <pic:spPr bwMode="auto">
                    <a:xfrm>
                      <a:off x="0" y="0"/>
                      <a:ext cx="4070232" cy="3108329"/>
                    </a:xfrm>
                    <a:prstGeom prst="rect">
                      <a:avLst/>
                    </a:prstGeom>
                    <a:ln>
                      <a:noFill/>
                    </a:ln>
                    <a:extLst>
                      <a:ext uri="{53640926-AAD7-44D8-BBD7-CCE9431645EC}">
                        <a14:shadowObscured xmlns:a14="http://schemas.microsoft.com/office/drawing/2010/main"/>
                      </a:ext>
                    </a:extLst>
                  </pic:spPr>
                </pic:pic>
              </a:graphicData>
            </a:graphic>
          </wp:inline>
        </w:drawing>
      </w:r>
    </w:p>
    <w:p w14:paraId="154A7371" w14:textId="77777777" w:rsidR="000B0062" w:rsidRDefault="00D25906" w:rsidP="004E2B02">
      <w:pPr>
        <w:pStyle w:val="Caption"/>
        <w:rPr>
          <w:noProof/>
          <w:lang w:eastAsia="nl-NL"/>
        </w:rPr>
      </w:pPr>
      <w:bookmarkStart w:id="8" w:name="_Ref493596676"/>
      <w:r>
        <w:t xml:space="preserve">Figuur </w:t>
      </w:r>
      <w:r w:rsidR="0002535F">
        <w:fldChar w:fldCharType="begin"/>
      </w:r>
      <w:r w:rsidR="0002535F">
        <w:instrText xml:space="preserve"> SEQ Figuur \* ARABIC </w:instrText>
      </w:r>
      <w:r w:rsidR="0002535F">
        <w:fldChar w:fldCharType="separate"/>
      </w:r>
      <w:r w:rsidR="00DB3961">
        <w:rPr>
          <w:noProof/>
        </w:rPr>
        <w:t>1</w:t>
      </w:r>
      <w:r w:rsidR="0002535F">
        <w:rPr>
          <w:noProof/>
        </w:rPr>
        <w:fldChar w:fldCharType="end"/>
      </w:r>
      <w:bookmarkEnd w:id="8"/>
      <w:r>
        <w:t>: Voetstap data.</w:t>
      </w:r>
    </w:p>
    <w:p w14:paraId="053C544D" w14:textId="77777777" w:rsidR="007A454B" w:rsidRDefault="007A454B" w:rsidP="00D25906">
      <w:pPr>
        <w:pStyle w:val="aOpdr"/>
      </w:pPr>
    </w:p>
    <w:p w14:paraId="1BF7FFE5" w14:textId="0BD3A1E6" w:rsidR="00BA2751" w:rsidRDefault="0002535F" w:rsidP="00D25906">
      <w:pPr>
        <w:pStyle w:val="aOpdr"/>
      </w:pPr>
      <w:hyperlink r:id="rId14" w:history="1">
        <w:r w:rsidR="000B0062" w:rsidRPr="00D25906">
          <w:rPr>
            <w:rStyle w:val="Hyperlink"/>
          </w:rPr>
          <w:t xml:space="preserve">Download </w:t>
        </w:r>
        <w:r w:rsidR="00C345EE">
          <w:rPr>
            <w:rStyle w:val="Hyperlink"/>
          </w:rPr>
          <w:t>het</w:t>
        </w:r>
        <w:r w:rsidR="000B0062" w:rsidRPr="00D25906">
          <w:rPr>
            <w:rStyle w:val="Hyperlink"/>
          </w:rPr>
          <w:t xml:space="preserve"> file stapdata.txt</w:t>
        </w:r>
      </w:hyperlink>
      <w:r w:rsidR="000B0062">
        <w:t xml:space="preserve"> en zet de file in </w:t>
      </w:r>
      <w:r w:rsidR="00005188">
        <w:t>een</w:t>
      </w:r>
      <w:r w:rsidR="000B0062">
        <w:t xml:space="preserve"> </w:t>
      </w:r>
      <w:r w:rsidR="00BA2751">
        <w:t>nieuwe folder (met een duidelijk</w:t>
      </w:r>
      <w:r w:rsidR="00005188">
        <w:t>e</w:t>
      </w:r>
      <w:r w:rsidR="00BA2751">
        <w:t xml:space="preserve"> naam).</w:t>
      </w:r>
      <w:r w:rsidR="00005188">
        <w:t xml:space="preserve"> Onthoud de locatie van de folder.</w:t>
      </w:r>
    </w:p>
    <w:p w14:paraId="643B6268" w14:textId="075F11DE" w:rsidR="000B0062" w:rsidRDefault="00BA2751" w:rsidP="00D25906">
      <w:pPr>
        <w:pStyle w:val="aOpdr"/>
      </w:pPr>
      <w:r>
        <w:t xml:space="preserve">Ga in Matlab m.b.v. de </w:t>
      </w:r>
      <w:proofErr w:type="spellStart"/>
      <w:r>
        <w:t>Current</w:t>
      </w:r>
      <w:proofErr w:type="spellEnd"/>
      <w:r>
        <w:t xml:space="preserve"> Folder naar de zojuist aangemaakte folder</w:t>
      </w:r>
      <w:r w:rsidR="000B0062">
        <w:t>.</w:t>
      </w:r>
    </w:p>
    <w:p w14:paraId="553B1E00" w14:textId="74A69B3A" w:rsidR="000B0062" w:rsidRDefault="00BA1AAB" w:rsidP="000B0062">
      <w:pPr>
        <w:rPr>
          <w:rStyle w:val="aOpdrChar"/>
        </w:rPr>
      </w:pPr>
      <w:r w:rsidRPr="00D25906">
        <w:rPr>
          <w:rStyle w:val="aOpdrChar"/>
          <w:noProof/>
          <w:lang w:eastAsia="nl-NL"/>
        </w:rPr>
        <w:drawing>
          <wp:anchor distT="0" distB="0" distL="114300" distR="114300" simplePos="0" relativeHeight="251663360" behindDoc="0" locked="0" layoutInCell="1" allowOverlap="1" wp14:anchorId="75842159" wp14:editId="69004C57">
            <wp:simplePos x="0" y="0"/>
            <wp:positionH relativeFrom="column">
              <wp:posOffset>557530</wp:posOffset>
            </wp:positionH>
            <wp:positionV relativeFrom="paragraph">
              <wp:posOffset>215265</wp:posOffset>
            </wp:positionV>
            <wp:extent cx="4686300" cy="599440"/>
            <wp:effectExtent l="0" t="0" r="0" b="0"/>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pdataInladen.png"/>
                    <pic:cNvPicPr/>
                  </pic:nvPicPr>
                  <pic:blipFill rotWithShape="1">
                    <a:blip r:embed="rId15">
                      <a:extLst>
                        <a:ext uri="{28A0092B-C50C-407E-A947-70E740481C1C}">
                          <a14:useLocalDpi xmlns:a14="http://schemas.microsoft.com/office/drawing/2010/main" val="0"/>
                        </a:ext>
                      </a:extLst>
                    </a:blip>
                    <a:srcRect r="58677" b="63773"/>
                    <a:stretch/>
                  </pic:blipFill>
                  <pic:spPr bwMode="auto">
                    <a:xfrm>
                      <a:off x="0" y="0"/>
                      <a:ext cx="4686300" cy="59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5906">
        <w:rPr>
          <w:rStyle w:val="aOpdrChar"/>
          <w:noProof/>
          <w:lang w:eastAsia="nl-NL"/>
        </w:rPr>
        <mc:AlternateContent>
          <mc:Choice Requires="wps">
            <w:drawing>
              <wp:anchor distT="0" distB="0" distL="114300" distR="114300" simplePos="0" relativeHeight="251662336" behindDoc="0" locked="0" layoutInCell="1" allowOverlap="1" wp14:anchorId="60333FE9" wp14:editId="2927C382">
                <wp:simplePos x="0" y="0"/>
                <wp:positionH relativeFrom="column">
                  <wp:posOffset>1310005</wp:posOffset>
                </wp:positionH>
                <wp:positionV relativeFrom="paragraph">
                  <wp:posOffset>951230</wp:posOffset>
                </wp:positionV>
                <wp:extent cx="3200400" cy="139700"/>
                <wp:effectExtent l="0" t="0" r="0" b="0"/>
                <wp:wrapTopAndBottom/>
                <wp:docPr id="11" name="Tekstvak 11"/>
                <wp:cNvGraphicFramePr/>
                <a:graphic xmlns:a="http://schemas.openxmlformats.org/drawingml/2006/main">
                  <a:graphicData uri="http://schemas.microsoft.com/office/word/2010/wordprocessingShape">
                    <wps:wsp>
                      <wps:cNvSpPr txBox="1"/>
                      <wps:spPr>
                        <a:xfrm>
                          <a:off x="0" y="0"/>
                          <a:ext cx="3200400" cy="139700"/>
                        </a:xfrm>
                        <a:prstGeom prst="rect">
                          <a:avLst/>
                        </a:prstGeom>
                        <a:solidFill>
                          <a:prstClr val="white"/>
                        </a:solidFill>
                        <a:ln>
                          <a:noFill/>
                        </a:ln>
                        <a:effectLst/>
                      </wps:spPr>
                      <wps:txbx>
                        <w:txbxContent>
                          <w:p w14:paraId="5D276F20" w14:textId="77777777" w:rsidR="0002535F" w:rsidRPr="00F11545" w:rsidRDefault="0002535F" w:rsidP="004E2B02">
                            <w:pPr>
                              <w:pStyle w:val="Caption"/>
                              <w:rPr>
                                <w:noProof/>
                              </w:rPr>
                            </w:pPr>
                            <w:bookmarkStart w:id="9" w:name="_Ref493596558"/>
                            <w:r>
                              <w:t xml:space="preserve">Figuur </w:t>
                            </w:r>
                            <w:r>
                              <w:fldChar w:fldCharType="begin"/>
                            </w:r>
                            <w:r>
                              <w:instrText xml:space="preserve"> SEQ Figuur \* ARABIC </w:instrText>
                            </w:r>
                            <w:r>
                              <w:fldChar w:fldCharType="separate"/>
                            </w:r>
                            <w:r w:rsidR="00DB3961">
                              <w:rPr>
                                <w:noProof/>
                              </w:rPr>
                              <w:t>2</w:t>
                            </w:r>
                            <w:r>
                              <w:rPr>
                                <w:noProof/>
                              </w:rPr>
                              <w:fldChar w:fldCharType="end"/>
                            </w:r>
                            <w:bookmarkEnd w:id="9"/>
                            <w:r>
                              <w:t>: het inlezen van voetstapdata m.b.v.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33FE9" id="Tekstvak 11" o:spid="_x0000_s1027" type="#_x0000_t202" style="position:absolute;margin-left:103.15pt;margin-top:74.9pt;width:252pt;height: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" stroked="f">
                <v:textbox style="mso-fit-shape-to-text:t" inset="0,0,0,0">
                  <w:txbxContent>
                    <w:p w14:paraId="5D276F20" w14:textId="77777777" w:rsidR="0002535F" w:rsidRPr="00F11545" w:rsidRDefault="0002535F" w:rsidP="004E2B02">
                      <w:pPr>
                        <w:pStyle w:val="Caption"/>
                        <w:rPr>
                          <w:noProof/>
                        </w:rPr>
                      </w:pPr>
                      <w:bookmarkStart w:id="10" w:name="_Ref493596558"/>
                      <w:r>
                        <w:t xml:space="preserve">Figuur </w:t>
                      </w:r>
                      <w:r>
                        <w:fldChar w:fldCharType="begin"/>
                      </w:r>
                      <w:r>
                        <w:instrText xml:space="preserve"> SEQ Figuur \* ARABIC </w:instrText>
                      </w:r>
                      <w:r>
                        <w:fldChar w:fldCharType="separate"/>
                      </w:r>
                      <w:r w:rsidR="00DB3961">
                        <w:rPr>
                          <w:noProof/>
                        </w:rPr>
                        <w:t>2</w:t>
                      </w:r>
                      <w:r>
                        <w:rPr>
                          <w:noProof/>
                        </w:rPr>
                        <w:fldChar w:fldCharType="end"/>
                      </w:r>
                      <w:bookmarkEnd w:id="10"/>
                      <w:r>
                        <w:t>: het inlezen van voetstapdata m.b.v. Matlab.</w:t>
                      </w:r>
                    </w:p>
                  </w:txbxContent>
                </v:textbox>
                <w10:wrap type="topAndBottom"/>
              </v:shape>
            </w:pict>
          </mc:Fallback>
        </mc:AlternateContent>
      </w:r>
      <w:r w:rsidR="000B0062" w:rsidRPr="00D25906">
        <w:rPr>
          <w:rStyle w:val="aOpdrChar"/>
        </w:rPr>
        <w:t>Zet de volgende commando’s in een script</w:t>
      </w:r>
      <w:r w:rsidR="00BA2751">
        <w:rPr>
          <w:rStyle w:val="aOpdrChar"/>
        </w:rPr>
        <w:t>:</w:t>
      </w:r>
    </w:p>
    <w:p w14:paraId="48E99C51" w14:textId="77777777" w:rsidR="00FC4116" w:rsidRDefault="00FC4116" w:rsidP="000B0062">
      <w:pPr>
        <w:rPr>
          <w:rStyle w:val="aOpdrChar"/>
        </w:rPr>
      </w:pPr>
    </w:p>
    <w:p w14:paraId="57FAC741" w14:textId="1B43A61F" w:rsidR="00736D2F" w:rsidRDefault="00736D2F" w:rsidP="000034A0">
      <w:r>
        <w:t xml:space="preserve">In </w:t>
      </w:r>
      <w:r>
        <w:fldChar w:fldCharType="begin"/>
      </w:r>
      <w:r>
        <w:instrText xml:space="preserve"> REF _Ref493596558 \h </w:instrText>
      </w:r>
      <w:r>
        <w:fldChar w:fldCharType="separate"/>
      </w:r>
      <w:r w:rsidR="00DB3961">
        <w:t xml:space="preserve">Figuur </w:t>
      </w:r>
      <w:r w:rsidR="00DB3961">
        <w:rPr>
          <w:noProof/>
        </w:rPr>
        <w:t>2</w:t>
      </w:r>
      <w:r>
        <w:fldChar w:fldCharType="end"/>
      </w:r>
      <w:r>
        <w:t xml:space="preserve"> staat code om de data die je zojuist hebt gedownload in te lezen. Wat hier exact gebeurt, is nu nog niet van belang. In lesweek 4 ga je dieper in op het inlezen van data m.b.v. Data.</w:t>
      </w:r>
      <w:r w:rsidR="00005188">
        <w:t xml:space="preserve"> Het enige dat van belang is, is dat de variabele data de gegevens uit het tekstfile bevat.</w:t>
      </w:r>
    </w:p>
    <w:p w14:paraId="29AAE27C" w14:textId="4D6F5A6A" w:rsidR="00BA2751" w:rsidRDefault="00BA2751" w:rsidP="00BA2751">
      <w:pPr>
        <w:pStyle w:val="Heading3"/>
      </w:pPr>
      <w:bookmarkStart w:id="11" w:name="_Toc497839390"/>
      <w:r>
        <w:t>Het doel</w:t>
      </w:r>
      <w:bookmarkEnd w:id="11"/>
    </w:p>
    <w:p w14:paraId="4ABAFFF9" w14:textId="79886E4E" w:rsidR="000B0062" w:rsidRDefault="000B0062" w:rsidP="000034A0">
      <w:r>
        <w:t>Het doel van dit onderdeel is het aanpassen van het signaal</w:t>
      </w:r>
      <w:r w:rsidR="00C345EE">
        <w:t>,</w:t>
      </w:r>
      <w:r>
        <w:t xml:space="preserve"> zodat we a</w:t>
      </w:r>
      <w:r w:rsidR="00736D2F">
        <w:t xml:space="preserve">lleen nog nullen </w:t>
      </w:r>
      <w:r w:rsidR="00C345EE">
        <w:t xml:space="preserve">(voet los) </w:t>
      </w:r>
      <w:r w:rsidR="00736D2F">
        <w:t>en enen</w:t>
      </w:r>
      <w:r w:rsidR="00C345EE">
        <w:t xml:space="preserve"> (voet aan de grond)</w:t>
      </w:r>
      <w:r w:rsidR="00736D2F">
        <w:t xml:space="preserve"> hebben</w:t>
      </w:r>
      <w:r w:rsidR="00BA2751">
        <w:t xml:space="preserve">. Op dit moment varieert het signaal in </w:t>
      </w:r>
      <w:r w:rsidR="00BA2751">
        <w:fldChar w:fldCharType="begin"/>
      </w:r>
      <w:r w:rsidR="00BA2751">
        <w:instrText xml:space="preserve"> REF _Ref493596676 \h </w:instrText>
      </w:r>
      <w:r w:rsidR="00BA2751">
        <w:fldChar w:fldCharType="separate"/>
      </w:r>
      <w:r w:rsidR="00DB3961">
        <w:t xml:space="preserve">Figuur </w:t>
      </w:r>
      <w:r w:rsidR="00DB3961">
        <w:rPr>
          <w:noProof/>
        </w:rPr>
        <w:t>1</w:t>
      </w:r>
      <w:r w:rsidR="00BA2751">
        <w:fldChar w:fldCharType="end"/>
      </w:r>
      <w:r>
        <w:t xml:space="preserve"> </w:t>
      </w:r>
      <w:r w:rsidR="00BA2751">
        <w:t>ergens tussen 4100 en 2000</w:t>
      </w:r>
      <w:r w:rsidR="00C345EE">
        <w:t>.</w:t>
      </w:r>
      <w:r>
        <w:t xml:space="preserve"> </w:t>
      </w:r>
    </w:p>
    <w:p w14:paraId="02FADADD" w14:textId="77777777" w:rsidR="000B0062" w:rsidRDefault="000B0062" w:rsidP="000B0062">
      <w:pPr>
        <w:pStyle w:val="Heading2"/>
      </w:pPr>
      <w:bookmarkStart w:id="12" w:name="_Toc497839391"/>
      <w:r>
        <w:t>Data opschonen</w:t>
      </w:r>
      <w:bookmarkEnd w:id="12"/>
    </w:p>
    <w:p w14:paraId="6CAAF6DF" w14:textId="542D94BD" w:rsidR="00736D2F" w:rsidRDefault="000B0062" w:rsidP="000B0062">
      <w:r>
        <w:t>De data</w:t>
      </w:r>
      <w:r w:rsidR="00736D2F">
        <w:t xml:space="preserve"> in </w:t>
      </w:r>
      <w:r w:rsidR="00736D2F">
        <w:fldChar w:fldCharType="begin"/>
      </w:r>
      <w:r w:rsidR="00736D2F">
        <w:instrText xml:space="preserve"> REF _Ref493596676 \h </w:instrText>
      </w:r>
      <w:r w:rsidR="00736D2F">
        <w:fldChar w:fldCharType="separate"/>
      </w:r>
      <w:r w:rsidR="00DB3961">
        <w:t xml:space="preserve">Figuur </w:t>
      </w:r>
      <w:r w:rsidR="00DB3961">
        <w:rPr>
          <w:noProof/>
        </w:rPr>
        <w:t>1</w:t>
      </w:r>
      <w:r w:rsidR="00736D2F">
        <w:fldChar w:fldCharType="end"/>
      </w:r>
      <w:r>
        <w:t xml:space="preserve"> schommelt een beetje.</w:t>
      </w:r>
      <w:r w:rsidR="00736D2F">
        <w:t xml:space="preserve"> Hoewel wij mensen in staat zijn af te leiden uit de grafiek wat er aan de hand is, is dat niet wat we willen. Wij willen een script dat voor ons kan bepalen wanneer een pr</w:t>
      </w:r>
      <w:r w:rsidR="00BA2751">
        <w:t>oefpersoon een stap heeft gezet en dat vertaalt naar een 1</w:t>
      </w:r>
      <w:r w:rsidR="00007B2F">
        <w:t xml:space="preserve"> (voetcontact)</w:t>
      </w:r>
      <w:r w:rsidR="00BA2751">
        <w:t xml:space="preserve"> of een 0</w:t>
      </w:r>
      <w:r w:rsidR="00007B2F">
        <w:t xml:space="preserve"> (geen voetcontact)</w:t>
      </w:r>
      <w:r w:rsidR="00BA2751">
        <w:t>.</w:t>
      </w:r>
    </w:p>
    <w:p w14:paraId="75CDB7C1" w14:textId="77777777" w:rsidR="00736D2F" w:rsidRDefault="00736D2F" w:rsidP="00736D2F">
      <w:pPr>
        <w:pStyle w:val="aq"/>
      </w:pPr>
      <w:r>
        <w:t>Zie jij waar het signaal schommelt?</w:t>
      </w:r>
    </w:p>
    <w:p w14:paraId="1A5D1BC7" w14:textId="77777777" w:rsidR="00BA1AAB" w:rsidRDefault="00BA1AAB" w:rsidP="000B0062">
      <w:r>
        <w:t xml:space="preserve">Je kunt deze uitdaging op verschillende manier aanpakken. Je kunt m.b.v. een </w:t>
      </w:r>
      <w:proofErr w:type="spellStart"/>
      <w:r>
        <w:t>for</w:t>
      </w:r>
      <w:proofErr w:type="spellEnd"/>
      <w:r>
        <w:t xml:space="preserve">-loop en een </w:t>
      </w:r>
      <w:proofErr w:type="spellStart"/>
      <w:r>
        <w:t>if</w:t>
      </w:r>
      <w:proofErr w:type="spellEnd"/>
      <w:r>
        <w:t>-</w:t>
      </w:r>
      <w:proofErr w:type="spellStart"/>
      <w:r>
        <w:t>else</w:t>
      </w:r>
      <w:proofErr w:type="spellEnd"/>
      <w:r>
        <w:t>-construct code schrijven die voor elk element van de data bekijkt of het een stap is of niet.</w:t>
      </w:r>
    </w:p>
    <w:p w14:paraId="00FF68B4" w14:textId="3BD1BBE6" w:rsidR="00BA1AAB" w:rsidRDefault="00BA1AAB" w:rsidP="000B0062">
      <w:r>
        <w:t xml:space="preserve">Je kunt in Matlab ook heel handig een deel van een vector selecteren op basis van een relationele operator. Hoe dit handig is voor de bovenstaande opdracht zie je </w:t>
      </w:r>
      <w:r w:rsidR="00FC4116">
        <w:t>hieronder.</w:t>
      </w:r>
    </w:p>
    <w:p w14:paraId="616078D6" w14:textId="73CF65BE" w:rsidR="00300C61" w:rsidRDefault="00300C61" w:rsidP="00300C61">
      <w:pPr>
        <w:pStyle w:val="Heading3"/>
      </w:pPr>
      <w:bookmarkStart w:id="13" w:name="_Ref493598460"/>
      <w:bookmarkStart w:id="14" w:name="_Toc497839392"/>
      <w:r>
        <w:t xml:space="preserve">Een deel </w:t>
      </w:r>
      <w:r w:rsidR="00FC4116">
        <w:t xml:space="preserve">van een vector </w:t>
      </w:r>
      <w:r>
        <w:t>selecteren m.b.v. een relationele operator</w:t>
      </w:r>
      <w:bookmarkEnd w:id="13"/>
      <w:bookmarkEnd w:id="14"/>
    </w:p>
    <w:p w14:paraId="1104F83C" w14:textId="7BED2A0A" w:rsidR="00BA2751" w:rsidRPr="00BA2751" w:rsidRDefault="00BA2751" w:rsidP="00BA2751">
      <w:r>
        <w:t xml:space="preserve">In deze </w:t>
      </w:r>
      <w:proofErr w:type="spellStart"/>
      <w:r>
        <w:t>subparagraaf</w:t>
      </w:r>
      <w:proofErr w:type="spellEnd"/>
      <w:r>
        <w:t xml:space="preserve"> gaan we kijken hoe we een deel van een vector kunnen se</w:t>
      </w:r>
      <w:r w:rsidR="004E2B02">
        <w:t xml:space="preserve">lecteren en tegelijkertijd de geselecteerde waardes kunnen aanpassen. Zodoende, kun je heel snel het eerder beschreven doel bereiken. Hieronder volgt de uitleg m.b.v. een voorbeeld dat </w:t>
      </w:r>
      <w:r w:rsidR="00FC4116">
        <w:t>niet gerelateerd</w:t>
      </w:r>
      <w:r w:rsidR="004E2B02">
        <w:t xml:space="preserve"> is aan voetstapdata. Jij moet dus zelf de volgende uitleg begrijpen en toepassen op de voetstapdata.</w:t>
      </w:r>
    </w:p>
    <w:p w14:paraId="4D089377" w14:textId="77777777" w:rsidR="00DE4CCD" w:rsidRDefault="00DE4CCD" w:rsidP="00BA1AAB">
      <w:pPr>
        <w:pStyle w:val="aOpdr"/>
      </w:pPr>
      <w:r>
        <w:t>Maak een nieuw script aan.</w:t>
      </w:r>
    </w:p>
    <w:p w14:paraId="5D0E2CD9" w14:textId="77777777" w:rsidR="00BA1AAB" w:rsidRPr="00BA1AAB" w:rsidRDefault="00BA1AAB" w:rsidP="00BA1AAB">
      <w:pPr>
        <w:pStyle w:val="aOpdr"/>
      </w:pPr>
      <w:r>
        <w:t>Typ de onderstaande code over:</w:t>
      </w:r>
    </w:p>
    <w:p w14:paraId="03DB5AE6" w14:textId="5472BA7E" w:rsidR="00BA1AAB" w:rsidRPr="00BA1AAB" w:rsidRDefault="00BA1AAB" w:rsidP="004E2B02">
      <w:pPr>
        <w:pStyle w:val="amtlb"/>
      </w:pPr>
      <w:r w:rsidRPr="00BA1AAB">
        <w:t>%% een vector genaam</w:t>
      </w:r>
      <w:r w:rsidR="00FC4116">
        <w:t>d</w:t>
      </w:r>
      <w:r w:rsidRPr="00BA1AAB">
        <w:t xml:space="preserve"> '</w:t>
      </w:r>
      <w:proofErr w:type="spellStart"/>
      <w:r w:rsidRPr="00BA1AAB">
        <w:t>signal</w:t>
      </w:r>
      <w:proofErr w:type="spellEnd"/>
      <w:r w:rsidRPr="00BA1AAB">
        <w:t>'</w:t>
      </w:r>
    </w:p>
    <w:p w14:paraId="113AE9C5" w14:textId="77777777" w:rsidR="00BA1AAB" w:rsidRPr="00BA1AAB" w:rsidRDefault="00BA1AAB" w:rsidP="004E2B02">
      <w:pPr>
        <w:pStyle w:val="amtlb"/>
      </w:pPr>
      <w:r w:rsidRPr="00BA1AAB">
        <w:t>t = 0:0.01:pi;</w:t>
      </w:r>
    </w:p>
    <w:p w14:paraId="1C26F798" w14:textId="77777777" w:rsidR="00BA1AAB" w:rsidRDefault="00560626" w:rsidP="004E2B02">
      <w:pPr>
        <w:pStyle w:val="amtlb"/>
      </w:pPr>
      <w:proofErr w:type="spellStart"/>
      <w:r>
        <w:t>signal</w:t>
      </w:r>
      <w:proofErr w:type="spellEnd"/>
      <w:r>
        <w:t xml:space="preserve"> = </w:t>
      </w:r>
      <w:proofErr w:type="spellStart"/>
      <w:r>
        <w:t>sin</w:t>
      </w:r>
      <w:proofErr w:type="spellEnd"/>
      <w:r>
        <w:t>(2*pi</w:t>
      </w:r>
      <w:r w:rsidR="00BA1AAB" w:rsidRPr="00BA1AAB">
        <w:t>*t);</w:t>
      </w:r>
    </w:p>
    <w:p w14:paraId="1DF55192" w14:textId="77777777" w:rsidR="00560626" w:rsidRDefault="00560626" w:rsidP="004E2B02">
      <w:pPr>
        <w:pStyle w:val="amtlb"/>
      </w:pPr>
    </w:p>
    <w:p w14:paraId="67470F39" w14:textId="77777777" w:rsidR="00560626" w:rsidRDefault="00560626" w:rsidP="00491AF6">
      <w:r>
        <w:t>Zo ziet de sinus er uit in een grafiek</w:t>
      </w:r>
      <w:r w:rsidR="00491AF6">
        <w:t xml:space="preserve"> (zie </w:t>
      </w:r>
      <w:r w:rsidR="00491AF6">
        <w:fldChar w:fldCharType="begin"/>
      </w:r>
      <w:r w:rsidR="00491AF6">
        <w:instrText xml:space="preserve"> REF _Ref493600237 \h </w:instrText>
      </w:r>
      <w:r w:rsidR="00491AF6">
        <w:fldChar w:fldCharType="separate"/>
      </w:r>
      <w:r w:rsidR="00DB3961">
        <w:t xml:space="preserve">Figuur </w:t>
      </w:r>
      <w:r w:rsidR="00DB3961">
        <w:rPr>
          <w:noProof/>
        </w:rPr>
        <w:t>3</w:t>
      </w:r>
      <w:r w:rsidR="00491AF6">
        <w:fldChar w:fldCharType="end"/>
      </w:r>
      <w:r w:rsidR="00491AF6">
        <w:t>)</w:t>
      </w:r>
      <w:r>
        <w:t>:</w:t>
      </w:r>
    </w:p>
    <w:p w14:paraId="2C1FFEF6" w14:textId="77777777" w:rsidR="00491AF6" w:rsidRDefault="00491AF6" w:rsidP="00FC4116">
      <w:pPr>
        <w:pStyle w:val="amtlb"/>
        <w:jc w:val="center"/>
      </w:pPr>
      <w:r>
        <w:rPr>
          <w:noProof/>
          <w:lang w:eastAsia="nl-NL"/>
        </w:rPr>
        <w:lastRenderedPageBreak/>
        <w:drawing>
          <wp:inline distT="0" distB="0" distL="0" distR="0" wp14:anchorId="0C85D979" wp14:editId="05F4BD2B">
            <wp:extent cx="4106582" cy="3076575"/>
            <wp:effectExtent l="0" t="0" r="825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lectieVanWaardesVanEenVector0.emf"/>
                    <pic:cNvPicPr/>
                  </pic:nvPicPr>
                  <pic:blipFill>
                    <a:blip r:embed="rId16">
                      <a:extLst>
                        <a:ext uri="{28A0092B-C50C-407E-A947-70E740481C1C}">
                          <a14:useLocalDpi xmlns:a14="http://schemas.microsoft.com/office/drawing/2010/main" val="0"/>
                        </a:ext>
                      </a:extLst>
                    </a:blip>
                    <a:stretch>
                      <a:fillRect/>
                    </a:stretch>
                  </pic:blipFill>
                  <pic:spPr>
                    <a:xfrm>
                      <a:off x="0" y="0"/>
                      <a:ext cx="4124575" cy="3090055"/>
                    </a:xfrm>
                    <a:prstGeom prst="rect">
                      <a:avLst/>
                    </a:prstGeom>
                  </pic:spPr>
                </pic:pic>
              </a:graphicData>
            </a:graphic>
          </wp:inline>
        </w:drawing>
      </w:r>
    </w:p>
    <w:p w14:paraId="6284E381" w14:textId="77777777" w:rsidR="00491AF6" w:rsidRPr="00BA1AAB" w:rsidRDefault="00491AF6" w:rsidP="004E2B02">
      <w:pPr>
        <w:pStyle w:val="Caption"/>
      </w:pPr>
      <w:bookmarkStart w:id="15" w:name="_Ref493600237"/>
      <w:r>
        <w:t xml:space="preserve">Figuur </w:t>
      </w:r>
      <w:r w:rsidR="0002535F">
        <w:fldChar w:fldCharType="begin"/>
      </w:r>
      <w:r w:rsidR="0002535F">
        <w:instrText xml:space="preserve"> SEQ Figuur \* ARABIC </w:instrText>
      </w:r>
      <w:r w:rsidR="0002535F">
        <w:fldChar w:fldCharType="separate"/>
      </w:r>
      <w:r w:rsidR="00DB3961">
        <w:rPr>
          <w:noProof/>
        </w:rPr>
        <w:t>3</w:t>
      </w:r>
      <w:r w:rsidR="0002535F">
        <w:rPr>
          <w:noProof/>
        </w:rPr>
        <w:fldChar w:fldCharType="end"/>
      </w:r>
      <w:bookmarkEnd w:id="15"/>
      <w:r>
        <w:t>: de sinus in een grafiek weergegeven.</w:t>
      </w:r>
    </w:p>
    <w:p w14:paraId="1F18B849" w14:textId="77777777" w:rsidR="00BA1AAB" w:rsidRDefault="00BA1AAB" w:rsidP="000B0062">
      <w:pPr>
        <w:rPr>
          <w:b/>
        </w:rPr>
      </w:pPr>
    </w:p>
    <w:p w14:paraId="12629BFE" w14:textId="77777777" w:rsidR="00BA1AAB" w:rsidRDefault="00BA1AAB" w:rsidP="00BA1AAB">
      <w:pPr>
        <w:pStyle w:val="aOpdr"/>
      </w:pPr>
      <w:r>
        <w:t>Test wat er gebeurt als je onderstaande code met een relationele operator uitvoert:</w:t>
      </w:r>
    </w:p>
    <w:p w14:paraId="6C072016" w14:textId="77777777" w:rsidR="00BA1AAB" w:rsidRDefault="00BA1AAB" w:rsidP="004E2B02">
      <w:pPr>
        <w:pStyle w:val="amtlb"/>
        <w:rPr>
          <w:szCs w:val="24"/>
        </w:rPr>
      </w:pPr>
      <w:proofErr w:type="spellStart"/>
      <w:r>
        <w:t>signalGTzero</w:t>
      </w:r>
      <w:proofErr w:type="spellEnd"/>
      <w:r>
        <w:t xml:space="preserve"> = </w:t>
      </w:r>
      <w:proofErr w:type="spellStart"/>
      <w:r>
        <w:t>signal</w:t>
      </w:r>
      <w:proofErr w:type="spellEnd"/>
      <w:r>
        <w:t xml:space="preserve"> &gt; 0</w:t>
      </w:r>
    </w:p>
    <w:p w14:paraId="6866CA66" w14:textId="77777777" w:rsidR="00BA1AAB" w:rsidRDefault="00BA1AAB" w:rsidP="000B0062">
      <w:pPr>
        <w:rPr>
          <w:b/>
        </w:rPr>
      </w:pPr>
    </w:p>
    <w:p w14:paraId="4A6FA629" w14:textId="77777777" w:rsidR="00BA1AAB" w:rsidRDefault="00DE4CCD" w:rsidP="000B0062">
      <w:pPr>
        <w:rPr>
          <w:b/>
        </w:rPr>
      </w:pPr>
      <w:r>
        <w:rPr>
          <w:b/>
        </w:rPr>
        <w:t xml:space="preserve">De </w:t>
      </w:r>
      <w:proofErr w:type="spellStart"/>
      <w:r>
        <w:rPr>
          <w:b/>
        </w:rPr>
        <w:t>workspace</w:t>
      </w:r>
      <w:proofErr w:type="spellEnd"/>
      <w:r>
        <w:rPr>
          <w:b/>
        </w:rPr>
        <w:t xml:space="preserve"> ziet er nu zo uit:</w:t>
      </w:r>
    </w:p>
    <w:p w14:paraId="38465D71" w14:textId="76C6505C" w:rsidR="00DE4CCD" w:rsidRDefault="004E2B02" w:rsidP="00DE4CCD">
      <w:pPr>
        <w:keepNext/>
        <w:jc w:val="center"/>
      </w:pPr>
      <w:r>
        <w:rPr>
          <w:b/>
          <w:noProof/>
          <w:lang w:eastAsia="nl-NL"/>
        </w:rPr>
        <mc:AlternateContent>
          <mc:Choice Requires="wps">
            <w:drawing>
              <wp:anchor distT="0" distB="0" distL="114300" distR="114300" simplePos="0" relativeHeight="251664384" behindDoc="0" locked="0" layoutInCell="1" allowOverlap="1" wp14:anchorId="3105C2D9" wp14:editId="125997DF">
                <wp:simplePos x="0" y="0"/>
                <wp:positionH relativeFrom="column">
                  <wp:posOffset>3767455</wp:posOffset>
                </wp:positionH>
                <wp:positionV relativeFrom="paragraph">
                  <wp:posOffset>417195</wp:posOffset>
                </wp:positionV>
                <wp:extent cx="828675" cy="381000"/>
                <wp:effectExtent l="19050" t="19050" r="28575" b="19050"/>
                <wp:wrapNone/>
                <wp:docPr id="19" name="Rechthoek 19"/>
                <wp:cNvGraphicFramePr/>
                <a:graphic xmlns:a="http://schemas.openxmlformats.org/drawingml/2006/main">
                  <a:graphicData uri="http://schemas.microsoft.com/office/word/2010/wordprocessingShape">
                    <wps:wsp>
                      <wps:cNvSpPr/>
                      <wps:spPr>
                        <a:xfrm>
                          <a:off x="0" y="0"/>
                          <a:ext cx="828675" cy="381000"/>
                        </a:xfrm>
                        <a:prstGeom prst="rect">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1937E1C" w14:textId="77777777" w:rsidR="0002535F" w:rsidRDefault="0002535F" w:rsidP="001715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5C2D9" id="Rechthoek 19" o:spid="_x0000_s1028" style="position:absolute;left:0;text-align:left;margin-left:296.65pt;margin-top:32.85pt;width:65.2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" filled="f" strokecolor="red" strokeweight="3pt">
                <v:textbox>
                  <w:txbxContent>
                    <w:p w14:paraId="01937E1C" w14:textId="77777777" w:rsidR="0002535F" w:rsidRDefault="0002535F" w:rsidP="001715A7">
                      <w:pPr>
                        <w:jc w:val="center"/>
                      </w:pPr>
                    </w:p>
                  </w:txbxContent>
                </v:textbox>
              </v:rect>
            </w:pict>
          </mc:Fallback>
        </mc:AlternateContent>
      </w:r>
      <w:r w:rsidR="00DE4CCD" w:rsidRPr="00DE4CCD">
        <w:rPr>
          <w:b/>
          <w:noProof/>
          <w:lang w:eastAsia="nl-NL"/>
        </w:rPr>
        <w:drawing>
          <wp:inline distT="0" distB="0" distL="0" distR="0" wp14:anchorId="0A121344" wp14:editId="75798D97">
            <wp:extent cx="3595179" cy="1161856"/>
            <wp:effectExtent l="0" t="0" r="5715"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747" b="22059"/>
                    <a:stretch/>
                  </pic:blipFill>
                  <pic:spPr bwMode="auto">
                    <a:xfrm>
                      <a:off x="0" y="0"/>
                      <a:ext cx="3595179" cy="1161856"/>
                    </a:xfrm>
                    <a:prstGeom prst="rect">
                      <a:avLst/>
                    </a:prstGeom>
                    <a:ln>
                      <a:noFill/>
                    </a:ln>
                    <a:extLst>
                      <a:ext uri="{53640926-AAD7-44D8-BBD7-CCE9431645EC}">
                        <a14:shadowObscured xmlns:a14="http://schemas.microsoft.com/office/drawing/2010/main"/>
                      </a:ext>
                    </a:extLst>
                  </pic:spPr>
                </pic:pic>
              </a:graphicData>
            </a:graphic>
          </wp:inline>
        </w:drawing>
      </w:r>
    </w:p>
    <w:p w14:paraId="32C67930" w14:textId="77777777" w:rsidR="004E2B02" w:rsidRPr="004E2B02" w:rsidRDefault="00DE4CCD" w:rsidP="004E2B02">
      <w:pPr>
        <w:pStyle w:val="Caption"/>
      </w:pPr>
      <w:r w:rsidRPr="004E2B02">
        <w:t xml:space="preserve">Figuur </w:t>
      </w:r>
      <w:r w:rsidR="0002535F">
        <w:fldChar w:fldCharType="begin"/>
      </w:r>
      <w:r w:rsidR="0002535F">
        <w:instrText xml:space="preserve"> SEQ Figuur \* ARABIC </w:instrText>
      </w:r>
      <w:r w:rsidR="0002535F">
        <w:fldChar w:fldCharType="separate"/>
      </w:r>
      <w:r w:rsidR="00DB3961">
        <w:rPr>
          <w:noProof/>
        </w:rPr>
        <w:t>4</w:t>
      </w:r>
      <w:r w:rsidR="0002535F">
        <w:rPr>
          <w:noProof/>
        </w:rPr>
        <w:fldChar w:fldCharType="end"/>
      </w:r>
      <w:r w:rsidRPr="004E2B02">
        <w:t xml:space="preserve">: de </w:t>
      </w:r>
      <w:proofErr w:type="spellStart"/>
      <w:r w:rsidRPr="004E2B02">
        <w:t>workspace</w:t>
      </w:r>
      <w:proofErr w:type="spellEnd"/>
      <w:r w:rsidRPr="004E2B02">
        <w:t xml:space="preserve"> bij het uitvoeren van voorgaande code. </w:t>
      </w:r>
    </w:p>
    <w:p w14:paraId="6747D619" w14:textId="0323E8AE" w:rsidR="00DE4CCD" w:rsidRDefault="00DE4CCD" w:rsidP="004E2B02">
      <w:pPr>
        <w:pStyle w:val="Caption"/>
      </w:pPr>
      <w:r w:rsidRPr="004E2B02">
        <w:t xml:space="preserve">Merk op dat de variabele </w:t>
      </w:r>
      <w:proofErr w:type="spellStart"/>
      <w:r w:rsidRPr="004E2B02">
        <w:t>signalGTzero</w:t>
      </w:r>
      <w:proofErr w:type="spellEnd"/>
      <w:r w:rsidRPr="004E2B02">
        <w:t xml:space="preserve"> van het type ‘ </w:t>
      </w:r>
      <w:proofErr w:type="spellStart"/>
      <w:r w:rsidRPr="004E2B02">
        <w:t>logical</w:t>
      </w:r>
      <w:proofErr w:type="spellEnd"/>
      <w:r w:rsidRPr="004E2B02">
        <w:t xml:space="preserve"> ‘ is.</w:t>
      </w:r>
    </w:p>
    <w:p w14:paraId="588BA02D" w14:textId="77777777" w:rsidR="004E2B02" w:rsidRDefault="004E2B02" w:rsidP="004E2B02"/>
    <w:p w14:paraId="74FA5D29" w14:textId="5221D5FD" w:rsidR="004E2B02" w:rsidRPr="00FC4116" w:rsidRDefault="004E2B02" w:rsidP="004E2B02">
      <w:r>
        <w:t xml:space="preserve">Merk op dat de relationele operator tot gevolg heeft dat een bewerking op een vector een logische vector </w:t>
      </w:r>
      <w:proofErr w:type="spellStart"/>
      <w:r w:rsidR="007F4878">
        <w:t>signalGTzero</w:t>
      </w:r>
      <w:proofErr w:type="spellEnd"/>
      <w:r w:rsidR="007F4878">
        <w:t xml:space="preserve"> </w:t>
      </w:r>
      <w:r>
        <w:t xml:space="preserve">teruggeeft. Dat is een vector die bestaat uit </w:t>
      </w:r>
      <w:r w:rsidR="00FC4116">
        <w:t xml:space="preserve">logische </w:t>
      </w:r>
      <w:r>
        <w:t>enen en nullen.</w:t>
      </w:r>
      <w:r w:rsidR="00C345EE">
        <w:t xml:space="preserve"> </w:t>
      </w:r>
      <w:r w:rsidR="007F4878">
        <w:t xml:space="preserve">Deze bevat evenveel elementen als de vector </w:t>
      </w:r>
      <w:proofErr w:type="spellStart"/>
      <w:r w:rsidR="007F4878">
        <w:t>signal</w:t>
      </w:r>
      <w:proofErr w:type="spellEnd"/>
      <w:r w:rsidR="007F4878">
        <w:t xml:space="preserve">. </w:t>
      </w:r>
      <w:r w:rsidR="006650B2">
        <w:t xml:space="preserve">Overal waar is voldaan aan </w:t>
      </w:r>
      <w:proofErr w:type="spellStart"/>
      <w:r w:rsidR="006650B2">
        <w:t>signal</w:t>
      </w:r>
      <w:proofErr w:type="spellEnd"/>
      <w:r w:rsidR="006650B2">
        <w:t xml:space="preserve"> &gt; 0 wordt een logische 1 gezet in </w:t>
      </w:r>
      <w:proofErr w:type="spellStart"/>
      <w:r w:rsidR="006650B2">
        <w:t>signalGTzero</w:t>
      </w:r>
      <w:proofErr w:type="spellEnd"/>
      <w:r w:rsidR="006650B2">
        <w:t xml:space="preserve">. Overal waar </w:t>
      </w:r>
      <w:proofErr w:type="spellStart"/>
      <w:r w:rsidR="006650B2">
        <w:t>signal</w:t>
      </w:r>
      <w:proofErr w:type="spellEnd"/>
      <w:r w:rsidR="006650B2">
        <w:t xml:space="preserve"> &lt;= 0 wordt een logische 0 gezet in </w:t>
      </w:r>
      <w:proofErr w:type="spellStart"/>
      <w:r w:rsidR="006650B2">
        <w:t>signalGTzero</w:t>
      </w:r>
      <w:proofErr w:type="spellEnd"/>
      <w:r w:rsidR="006650B2">
        <w:t>.</w:t>
      </w:r>
      <w:r w:rsidR="00FC4116">
        <w:t xml:space="preserve"> </w:t>
      </w:r>
      <w:r w:rsidR="00E0579D">
        <w:t>Terzijde: h</w:t>
      </w:r>
      <w:r w:rsidR="00FC4116">
        <w:t xml:space="preserve">et verschil met het type ‘double’ is dat een logische vector </w:t>
      </w:r>
      <w:r w:rsidR="00FC4116">
        <w:rPr>
          <w:b/>
        </w:rPr>
        <w:t>alleen</w:t>
      </w:r>
      <w:r w:rsidR="00FC4116">
        <w:t xml:space="preserve"> enen en nullen mag bevatten. Een vector met het type ‘double’ mag ook andere</w:t>
      </w:r>
      <w:r w:rsidR="006650B2">
        <w:t xml:space="preserve"> numerieke</w:t>
      </w:r>
      <w:r w:rsidR="00FC4116">
        <w:t xml:space="preserve"> waardes bevatten.</w:t>
      </w:r>
      <w:r w:rsidR="006650B2">
        <w:t xml:space="preserve"> Matlab maakt dus verschil tussen een logische 0 en een numerieke nul en tussen een logische 1 en een numerieke 1.</w:t>
      </w:r>
    </w:p>
    <w:p w14:paraId="49ED787D" w14:textId="77777777" w:rsidR="00300C61" w:rsidRDefault="00300C61" w:rsidP="00DE4CCD">
      <w:pPr>
        <w:pStyle w:val="Heading3"/>
      </w:pPr>
      <w:bookmarkStart w:id="16" w:name="_Toc497839393"/>
      <w:r>
        <w:t>Selec</w:t>
      </w:r>
      <w:r w:rsidR="00560626">
        <w:t>te</w:t>
      </w:r>
      <w:r>
        <w:t xml:space="preserve">ren van waardes m.b.v. </w:t>
      </w:r>
      <w:proofErr w:type="spellStart"/>
      <w:r>
        <w:t>logical</w:t>
      </w:r>
      <w:proofErr w:type="spellEnd"/>
      <w:r>
        <w:t>()</w:t>
      </w:r>
      <w:bookmarkEnd w:id="16"/>
    </w:p>
    <w:p w14:paraId="36343378" w14:textId="191CFF29" w:rsidR="00DE4CCD" w:rsidRDefault="00DE4CCD" w:rsidP="00DE4CCD">
      <w:r>
        <w:t>Dan nu een</w:t>
      </w:r>
      <w:r w:rsidR="00FC4116">
        <w:t xml:space="preserve"> andere</w:t>
      </w:r>
      <w:r w:rsidR="00300C61">
        <w:t xml:space="preserve"> </w:t>
      </w:r>
      <w:r w:rsidR="00FC4116">
        <w:t xml:space="preserve">extra </w:t>
      </w:r>
      <w:r>
        <w:t xml:space="preserve">stap. </w:t>
      </w:r>
      <w:r w:rsidR="00300C61">
        <w:t xml:space="preserve">Later gaan we de informatie in deze paragraaf samenvoegen met paragraaf </w:t>
      </w:r>
      <w:r w:rsidR="00300C61">
        <w:fldChar w:fldCharType="begin"/>
      </w:r>
      <w:r w:rsidR="00300C61">
        <w:instrText xml:space="preserve"> REF _Ref493598460 \r \h </w:instrText>
      </w:r>
      <w:r w:rsidR="00300C61">
        <w:fldChar w:fldCharType="separate"/>
      </w:r>
      <w:r w:rsidR="00DB3961">
        <w:t>2.2.1</w:t>
      </w:r>
      <w:r w:rsidR="00300C61">
        <w:fldChar w:fldCharType="end"/>
      </w:r>
      <w:r w:rsidR="00300C61">
        <w:t xml:space="preserve">. </w:t>
      </w:r>
    </w:p>
    <w:p w14:paraId="0BA75731" w14:textId="21A2DBE6" w:rsidR="00DE4CCD" w:rsidRDefault="004E2B02" w:rsidP="00DE4CCD">
      <w:r>
        <w:t>Je kunt een deel van e</w:t>
      </w:r>
      <w:r w:rsidR="00DE4CCD">
        <w:t>e</w:t>
      </w:r>
      <w:r>
        <w:t>n</w:t>
      </w:r>
      <w:r w:rsidR="00DE4CCD">
        <w:t xml:space="preserve"> vector selecteren op de volgende</w:t>
      </w:r>
      <w:r w:rsidR="006650B2">
        <w:t>, wellicht niet intuïtieve,</w:t>
      </w:r>
      <w:r w:rsidR="00DE4CCD">
        <w:t xml:space="preserve"> manier:</w:t>
      </w:r>
    </w:p>
    <w:p w14:paraId="2DC8A90D" w14:textId="7FDAD7C6" w:rsidR="00300C61" w:rsidRPr="004E2B02" w:rsidRDefault="006650B2" w:rsidP="004E2B02">
      <w:pPr>
        <w:pStyle w:val="amtlb"/>
      </w:pPr>
      <w:proofErr w:type="spellStart"/>
      <w:r>
        <w:t>stukData</w:t>
      </w:r>
      <w:proofErr w:type="spellEnd"/>
      <w:r>
        <w:t xml:space="preserve"> = </w:t>
      </w:r>
      <w:proofErr w:type="spellStart"/>
      <w:r w:rsidR="00300C61" w:rsidRPr="004E2B02">
        <w:t>signal</w:t>
      </w:r>
      <w:proofErr w:type="spellEnd"/>
      <w:r w:rsidR="00300C61" w:rsidRPr="004E2B02">
        <w:t>(</w:t>
      </w:r>
      <w:proofErr w:type="spellStart"/>
      <w:r w:rsidR="00300C61" w:rsidRPr="00FC4116">
        <w:rPr>
          <w:b/>
        </w:rPr>
        <w:t>logical</w:t>
      </w:r>
      <w:proofErr w:type="spellEnd"/>
      <w:r w:rsidR="00300C61" w:rsidRPr="004E2B02">
        <w:t>([ 1 1 1 1 1 1 1 ]))</w:t>
      </w:r>
    </w:p>
    <w:p w14:paraId="060A1EAF" w14:textId="77777777" w:rsidR="00300C61" w:rsidRDefault="00300C61" w:rsidP="00300C61">
      <w:pPr>
        <w:autoSpaceDE w:val="0"/>
        <w:autoSpaceDN w:val="0"/>
        <w:adjustRightInd w:val="0"/>
        <w:spacing w:after="0" w:line="240" w:lineRule="auto"/>
        <w:rPr>
          <w:rFonts w:ascii="Courier New" w:hAnsi="Courier New" w:cs="Courier New"/>
          <w:color w:val="000000"/>
          <w:sz w:val="20"/>
          <w:szCs w:val="20"/>
        </w:rPr>
      </w:pPr>
    </w:p>
    <w:p w14:paraId="578C8A7D" w14:textId="019826E8" w:rsidR="00300C61" w:rsidRDefault="00300C61" w:rsidP="00C345EE">
      <w:r>
        <w:t xml:space="preserve">In dit stukje code worden de eerste zeven elementen van de vector </w:t>
      </w:r>
      <w:proofErr w:type="spellStart"/>
      <w:r w:rsidRPr="00300C61">
        <w:rPr>
          <w:rStyle w:val="amtlbChar"/>
        </w:rPr>
        <w:t>signal</w:t>
      </w:r>
      <w:proofErr w:type="spellEnd"/>
      <w:r>
        <w:t xml:space="preserve"> </w:t>
      </w:r>
      <w:r w:rsidR="006650B2">
        <w:t xml:space="preserve">in </w:t>
      </w:r>
      <w:proofErr w:type="spellStart"/>
      <w:r w:rsidR="006650B2">
        <w:t>stukData</w:t>
      </w:r>
      <w:proofErr w:type="spellEnd"/>
      <w:r w:rsidR="006650B2">
        <w:t xml:space="preserve"> gezet</w:t>
      </w:r>
      <w:r w:rsidR="00C345EE">
        <w:t xml:space="preserve">. </w:t>
      </w:r>
    </w:p>
    <w:p w14:paraId="45A9C051" w14:textId="57DFFAB0" w:rsidR="00300C61" w:rsidRDefault="006650B2" w:rsidP="00300C61">
      <w:pPr>
        <w:pStyle w:val="aq"/>
        <w:rPr>
          <w:i w:val="0"/>
        </w:rPr>
      </w:pPr>
      <w:r>
        <w:rPr>
          <w:i w:val="0"/>
        </w:rPr>
        <w:t xml:space="preserve">Je ziet een rij met zeven 1-en. Dat zijn numerieke enen. </w:t>
      </w:r>
      <w:r w:rsidR="00300C61">
        <w:rPr>
          <w:i w:val="0"/>
        </w:rPr>
        <w:t xml:space="preserve">Met behulp van de </w:t>
      </w:r>
      <w:proofErr w:type="spellStart"/>
      <w:r w:rsidR="00300C61" w:rsidRPr="004E2B02">
        <w:rPr>
          <w:rStyle w:val="amtlbChar"/>
          <w:i w:val="0"/>
        </w:rPr>
        <w:t>logical</w:t>
      </w:r>
      <w:proofErr w:type="spellEnd"/>
      <w:r w:rsidR="008D419A" w:rsidRPr="004E2B02">
        <w:rPr>
          <w:rStyle w:val="amtlbChar"/>
          <w:i w:val="0"/>
        </w:rPr>
        <w:t>()</w:t>
      </w:r>
      <w:r w:rsidR="00300C61">
        <w:rPr>
          <w:i w:val="0"/>
        </w:rPr>
        <w:t xml:space="preserve"> functie maken we van </w:t>
      </w:r>
      <w:r>
        <w:rPr>
          <w:i w:val="0"/>
        </w:rPr>
        <w:t>die</w:t>
      </w:r>
      <w:r w:rsidR="00300C61">
        <w:rPr>
          <w:i w:val="0"/>
        </w:rPr>
        <w:t xml:space="preserve"> vector </w:t>
      </w:r>
      <w:r>
        <w:rPr>
          <w:i w:val="0"/>
        </w:rPr>
        <w:t xml:space="preserve">logische </w:t>
      </w:r>
      <w:r w:rsidR="00300C61">
        <w:rPr>
          <w:i w:val="0"/>
        </w:rPr>
        <w:t>ene</w:t>
      </w:r>
      <w:r w:rsidR="008D419A">
        <w:rPr>
          <w:i w:val="0"/>
        </w:rPr>
        <w:t xml:space="preserve">n.  </w:t>
      </w:r>
      <w:r>
        <w:rPr>
          <w:i w:val="0"/>
        </w:rPr>
        <w:t xml:space="preserve">Die logische 1-en worden door Matlab als index opgevat, omdat ze tussen haakjes achter de variabele </w:t>
      </w:r>
      <w:proofErr w:type="spellStart"/>
      <w:r>
        <w:rPr>
          <w:i w:val="0"/>
        </w:rPr>
        <w:t>signal</w:t>
      </w:r>
      <w:proofErr w:type="spellEnd"/>
      <w:r>
        <w:rPr>
          <w:i w:val="0"/>
        </w:rPr>
        <w:t xml:space="preserve"> staan. </w:t>
      </w:r>
      <w:r w:rsidR="00C70334">
        <w:rPr>
          <w:i w:val="0"/>
        </w:rPr>
        <w:t xml:space="preserve">Matlab interpreteert die zeven logische enen nu als allemaal afzonderlijke kleine opdrachtjes: staat er een logische 1 op de eerste plek? Neem dan de waarde </w:t>
      </w:r>
      <w:r w:rsidR="00A2606F">
        <w:rPr>
          <w:i w:val="0"/>
        </w:rPr>
        <w:t xml:space="preserve">en zet hem in </w:t>
      </w:r>
      <w:proofErr w:type="spellStart"/>
      <w:r w:rsidR="00A2606F">
        <w:rPr>
          <w:i w:val="0"/>
        </w:rPr>
        <w:t>stukData</w:t>
      </w:r>
      <w:proofErr w:type="spellEnd"/>
      <w:r w:rsidR="00A2606F">
        <w:rPr>
          <w:i w:val="0"/>
        </w:rPr>
        <w:t xml:space="preserve">. Staat er een logische nul? Doe er dan niets mee. </w:t>
      </w:r>
      <w:r w:rsidR="008D419A">
        <w:rPr>
          <w:i w:val="0"/>
        </w:rPr>
        <w:t>Je zi</w:t>
      </w:r>
      <w:r w:rsidR="00E0579D">
        <w:rPr>
          <w:i w:val="0"/>
        </w:rPr>
        <w:t>e</w:t>
      </w:r>
      <w:r w:rsidR="008D419A">
        <w:rPr>
          <w:i w:val="0"/>
        </w:rPr>
        <w:t xml:space="preserve">t in het voorgaande code voorbeeld dat je op deze manier de eerste zeven elementen van de </w:t>
      </w:r>
      <w:proofErr w:type="spellStart"/>
      <w:r w:rsidR="008D419A" w:rsidRPr="004E2B02">
        <w:rPr>
          <w:rStyle w:val="amtlbChar"/>
          <w:i w:val="0"/>
        </w:rPr>
        <w:t>signal</w:t>
      </w:r>
      <w:proofErr w:type="spellEnd"/>
      <w:r w:rsidR="008D419A">
        <w:rPr>
          <w:i w:val="0"/>
        </w:rPr>
        <w:t xml:space="preserve"> vector selecteert.</w:t>
      </w:r>
    </w:p>
    <w:p w14:paraId="1C43B447" w14:textId="77777777" w:rsidR="00560626" w:rsidRDefault="00560626" w:rsidP="00300C61">
      <w:pPr>
        <w:pStyle w:val="aq"/>
        <w:rPr>
          <w:i w:val="0"/>
        </w:rPr>
      </w:pPr>
      <w:r>
        <w:rPr>
          <w:i w:val="0"/>
        </w:rPr>
        <w:t>Het volgende stukje code laat zien dat alle elementen met een nul, niet worden afgedrukt.</w:t>
      </w:r>
    </w:p>
    <w:p w14:paraId="6C67BAE4" w14:textId="68B7F3FF" w:rsidR="00560626" w:rsidRDefault="00A2606F" w:rsidP="00B57F79">
      <w:pPr>
        <w:pStyle w:val="amtlb"/>
      </w:pPr>
      <w:r>
        <w:t xml:space="preserve">stukData2 = </w:t>
      </w:r>
      <w:proofErr w:type="spellStart"/>
      <w:r w:rsidR="00560626">
        <w:t>signal</w:t>
      </w:r>
      <w:proofErr w:type="spellEnd"/>
      <w:r w:rsidR="00560626">
        <w:t>(</w:t>
      </w:r>
      <w:proofErr w:type="spellStart"/>
      <w:r w:rsidR="00560626">
        <w:t>logical</w:t>
      </w:r>
      <w:proofErr w:type="spellEnd"/>
      <w:r w:rsidR="00560626">
        <w:t>([</w:t>
      </w:r>
      <w:r w:rsidR="00FC4116" w:rsidRPr="004E2B02">
        <w:t xml:space="preserve">1 </w:t>
      </w:r>
      <w:r w:rsidR="00FC4116">
        <w:t>0 1 0 1 0</w:t>
      </w:r>
      <w:r w:rsidR="00FC4116" w:rsidRPr="004E2B02">
        <w:t xml:space="preserve"> 1</w:t>
      </w:r>
      <w:r w:rsidR="00560626">
        <w:t>]))</w:t>
      </w:r>
    </w:p>
    <w:p w14:paraId="6279B862" w14:textId="77777777" w:rsidR="00560626" w:rsidRDefault="00560626" w:rsidP="00560626">
      <w:pPr>
        <w:autoSpaceDE w:val="0"/>
        <w:autoSpaceDN w:val="0"/>
        <w:adjustRightInd w:val="0"/>
        <w:spacing w:after="0" w:line="240" w:lineRule="auto"/>
        <w:rPr>
          <w:rFonts w:ascii="Courier New" w:hAnsi="Courier New" w:cs="Courier New"/>
          <w:sz w:val="24"/>
          <w:szCs w:val="24"/>
        </w:rPr>
      </w:pPr>
    </w:p>
    <w:p w14:paraId="72A375AB" w14:textId="77777777" w:rsidR="00560626" w:rsidRDefault="00560626" w:rsidP="00560626">
      <w:pPr>
        <w:pStyle w:val="aOpdr"/>
      </w:pPr>
      <w:r>
        <w:t>Onderzoek het verschil tussen de laatste twee code voorbeelden.</w:t>
      </w:r>
    </w:p>
    <w:p w14:paraId="0DE2B60D" w14:textId="2DF12493" w:rsidR="006A7048" w:rsidRDefault="006A7048" w:rsidP="00DE4CCD">
      <w:r>
        <w:t>Als het goed is, is je opgevallen dat het toevoegen van nullen ervoor zorgt dat waardes niet worden</w:t>
      </w:r>
      <w:r w:rsidR="00FC4116">
        <w:t xml:space="preserve"> afgedrukt in het </w:t>
      </w:r>
      <w:proofErr w:type="spellStart"/>
      <w:r w:rsidR="00FC4116">
        <w:t>Command</w:t>
      </w:r>
      <w:proofErr w:type="spellEnd"/>
      <w:r w:rsidR="00FC4116">
        <w:t xml:space="preserve"> </w:t>
      </w:r>
      <w:proofErr w:type="spellStart"/>
      <w:r w:rsidR="00FC4116">
        <w:t>Window</w:t>
      </w:r>
      <w:proofErr w:type="spellEnd"/>
      <w:r>
        <w:t xml:space="preserve">. Anders gezegd, als in het voorgaande code voorbeeld alle enen in de vector tussen blokhaken nullen zouden zijn, dan wordt er niets afgedrukt. </w:t>
      </w:r>
    </w:p>
    <w:p w14:paraId="5B0CA094" w14:textId="6AC19FE6" w:rsidR="00FC4116" w:rsidRDefault="00FC4116" w:rsidP="00FC4116">
      <w:pPr>
        <w:pStyle w:val="aOpdr"/>
      </w:pPr>
      <w:r>
        <w:t>Probeer dit!</w:t>
      </w:r>
    </w:p>
    <w:p w14:paraId="63001B42" w14:textId="09BA3BEA" w:rsidR="00FC4116" w:rsidRDefault="00FC4116" w:rsidP="00FC4116">
      <w:pPr>
        <w:pStyle w:val="Heading3"/>
      </w:pPr>
      <w:bookmarkStart w:id="17" w:name="_Toc497839394"/>
      <w:r>
        <w:t xml:space="preserve">De functie </w:t>
      </w:r>
      <w:proofErr w:type="spellStart"/>
      <w:r>
        <w:t>ones</w:t>
      </w:r>
      <w:proofErr w:type="spellEnd"/>
      <w:r>
        <w:t>()</w:t>
      </w:r>
      <w:r w:rsidR="00E204F0">
        <w:t xml:space="preserve"> en </w:t>
      </w:r>
      <w:proofErr w:type="spellStart"/>
      <w:r w:rsidR="00E204F0">
        <w:t>zeros</w:t>
      </w:r>
      <w:proofErr w:type="spellEnd"/>
      <w:r w:rsidR="00E204F0">
        <w:t>()</w:t>
      </w:r>
      <w:bookmarkEnd w:id="17"/>
    </w:p>
    <w:p w14:paraId="2D9F2A14" w14:textId="77777777" w:rsidR="00DE4CCD" w:rsidRDefault="00300C61" w:rsidP="00DE4CCD">
      <w:r>
        <w:t xml:space="preserve">We kunnen ook alle elementen van de vector </w:t>
      </w:r>
      <w:proofErr w:type="spellStart"/>
      <w:r w:rsidRPr="008D419A">
        <w:rPr>
          <w:rStyle w:val="amtlbChar"/>
        </w:rPr>
        <w:t>signal</w:t>
      </w:r>
      <w:proofErr w:type="spellEnd"/>
      <w:r>
        <w:t xml:space="preserve"> weergeven op de volgende manier:</w:t>
      </w:r>
    </w:p>
    <w:p w14:paraId="4E1E018E" w14:textId="55BBBDE3" w:rsidR="00300C61" w:rsidRDefault="00A2606F" w:rsidP="00B57F79">
      <w:pPr>
        <w:pStyle w:val="amtlb"/>
        <w:rPr>
          <w:lang w:val="en-US"/>
        </w:rPr>
      </w:pPr>
      <w:r>
        <w:rPr>
          <w:lang w:val="en-US"/>
        </w:rPr>
        <w:t xml:space="preserve">stukData3 = </w:t>
      </w:r>
      <w:r w:rsidR="00300C61" w:rsidRPr="00300C61">
        <w:rPr>
          <w:lang w:val="en-US"/>
        </w:rPr>
        <w:t>signal(logical(</w:t>
      </w:r>
      <w:r w:rsidR="00300C61" w:rsidRPr="00E204F0">
        <w:rPr>
          <w:b/>
          <w:color w:val="FF0000"/>
          <w:lang w:val="en-US"/>
        </w:rPr>
        <w:t>ones</w:t>
      </w:r>
      <w:r w:rsidR="00300C61" w:rsidRPr="00300C61">
        <w:rPr>
          <w:lang w:val="en-US"/>
        </w:rPr>
        <w:t>(1,length(signal))))</w:t>
      </w:r>
    </w:p>
    <w:p w14:paraId="702E7894" w14:textId="77777777" w:rsidR="008D419A" w:rsidRDefault="008D419A" w:rsidP="00300C61">
      <w:pPr>
        <w:autoSpaceDE w:val="0"/>
        <w:autoSpaceDN w:val="0"/>
        <w:adjustRightInd w:val="0"/>
        <w:spacing w:after="0" w:line="240" w:lineRule="auto"/>
        <w:rPr>
          <w:rFonts w:ascii="Courier New" w:hAnsi="Courier New" w:cs="Courier New"/>
          <w:color w:val="000000"/>
          <w:sz w:val="20"/>
          <w:szCs w:val="20"/>
          <w:lang w:val="en-US"/>
        </w:rPr>
      </w:pPr>
    </w:p>
    <w:p w14:paraId="143E9C5B" w14:textId="1714EB6E" w:rsidR="00B57F79" w:rsidRDefault="006A7048" w:rsidP="008D419A">
      <w:r w:rsidRPr="008D419A">
        <w:t xml:space="preserve">Natuurlijk heeft dit niet zoveel zin. </w:t>
      </w:r>
      <w:r>
        <w:t xml:space="preserve">Want je kunt ook alle elementen van een vector </w:t>
      </w:r>
      <w:r w:rsidR="00A2606F">
        <w:t>opvragen</w:t>
      </w:r>
      <w:r>
        <w:t xml:space="preserve"> door het typen van de naam van de vector: </w:t>
      </w:r>
      <w:proofErr w:type="spellStart"/>
      <w:r w:rsidRPr="008D419A">
        <w:rPr>
          <w:rStyle w:val="amtlbChar"/>
        </w:rPr>
        <w:t>signal</w:t>
      </w:r>
      <w:proofErr w:type="spellEnd"/>
      <w:r>
        <w:rPr>
          <w:sz w:val="24"/>
          <w:szCs w:val="24"/>
        </w:rPr>
        <w:t xml:space="preserve">. </w:t>
      </w:r>
      <w:r w:rsidR="00FC4116">
        <w:t>In het voorgaande voorbeeld</w:t>
      </w:r>
      <w:r w:rsidR="008D419A" w:rsidRPr="008D419A">
        <w:t xml:space="preserve"> genereert de functie </w:t>
      </w:r>
      <w:proofErr w:type="spellStart"/>
      <w:r w:rsidR="008D419A" w:rsidRPr="008D419A">
        <w:rPr>
          <w:rStyle w:val="amtlbChar"/>
        </w:rPr>
        <w:t>ones</w:t>
      </w:r>
      <w:proofErr w:type="spellEnd"/>
      <w:r w:rsidR="008D419A" w:rsidRPr="008D419A">
        <w:rPr>
          <w:rStyle w:val="amtlbChar"/>
        </w:rPr>
        <w:t>()</w:t>
      </w:r>
      <w:r w:rsidR="008D419A" w:rsidRPr="008D419A">
        <w:t xml:space="preserve"> voor </w:t>
      </w:r>
      <w:r w:rsidR="00B57F79">
        <w:t>ons</w:t>
      </w:r>
      <w:r w:rsidR="008D419A" w:rsidRPr="008D419A">
        <w:t xml:space="preserve"> een hele hoop</w:t>
      </w:r>
      <w:r w:rsidR="008D419A">
        <w:t xml:space="preserve"> enen. Dat is een standaard Matlab functie. </w:t>
      </w:r>
    </w:p>
    <w:p w14:paraId="5DFC1CC0" w14:textId="1EA96122" w:rsidR="00B57F79" w:rsidRDefault="00B57F79" w:rsidP="00B57F79">
      <w:pPr>
        <w:pStyle w:val="aOpdr"/>
      </w:pPr>
      <w:r>
        <w:t xml:space="preserve">Test zelf m.b.v. Matlab de functie </w:t>
      </w:r>
      <w:proofErr w:type="spellStart"/>
      <w:r>
        <w:t>ones</w:t>
      </w:r>
      <w:proofErr w:type="spellEnd"/>
      <w:r>
        <w:t>() en beantwoorde volgende vragen:</w:t>
      </w:r>
    </w:p>
    <w:p w14:paraId="6E8318A5" w14:textId="4BA36316" w:rsidR="00B57F79" w:rsidRDefault="00B57F79" w:rsidP="00B57F79">
      <w:pPr>
        <w:pStyle w:val="aq"/>
      </w:pPr>
      <w:r>
        <w:t>Hoe genereer je een kolom met enen?</w:t>
      </w:r>
    </w:p>
    <w:p w14:paraId="062B713A" w14:textId="561D127D" w:rsidR="00B57F79" w:rsidRPr="00B57F79" w:rsidRDefault="00B57F79" w:rsidP="00B57F79">
      <w:pPr>
        <w:pStyle w:val="aq"/>
      </w:pPr>
      <w:r>
        <w:t>Hoe genereer je een rij met enen?</w:t>
      </w:r>
    </w:p>
    <w:p w14:paraId="41D4B75B" w14:textId="5301FEAD" w:rsidR="008D419A" w:rsidRPr="008D419A" w:rsidRDefault="008D419A" w:rsidP="008D419A">
      <w:r>
        <w:t xml:space="preserve">We kunnen ook een vector met alleen maar nullen genereren. Dat doen we m.b.v. de vector </w:t>
      </w:r>
      <w:proofErr w:type="spellStart"/>
      <w:r w:rsidRPr="008D419A">
        <w:rPr>
          <w:rStyle w:val="amtlbChar"/>
        </w:rPr>
        <w:t>zeros</w:t>
      </w:r>
      <w:proofErr w:type="spellEnd"/>
      <w:r w:rsidRPr="008D419A">
        <w:rPr>
          <w:rStyle w:val="amtlbChar"/>
        </w:rPr>
        <w:t>()</w:t>
      </w:r>
      <w:r w:rsidRPr="008D419A">
        <w:t>.</w:t>
      </w:r>
      <w:r w:rsidR="00560626">
        <w:t xml:space="preserve"> In het voorgaande voorbeeld worden er net zoveel enen aangemaakt als het aantal elementen in de vector </w:t>
      </w:r>
      <w:proofErr w:type="spellStart"/>
      <w:r w:rsidR="00560626" w:rsidRPr="00560626">
        <w:rPr>
          <w:rStyle w:val="amtlbChar"/>
        </w:rPr>
        <w:t>signal</w:t>
      </w:r>
      <w:proofErr w:type="spellEnd"/>
      <w:r w:rsidR="006A7048">
        <w:rPr>
          <w:rStyle w:val="amtlbChar"/>
        </w:rPr>
        <w:t xml:space="preserve"> </w:t>
      </w:r>
      <w:r w:rsidR="006A7048" w:rsidRPr="006A7048">
        <w:t xml:space="preserve">(de lengte van de vector </w:t>
      </w:r>
      <w:proofErr w:type="spellStart"/>
      <w:r w:rsidR="006A7048">
        <w:rPr>
          <w:rStyle w:val="amtlbChar"/>
        </w:rPr>
        <w:t>signal</w:t>
      </w:r>
      <w:proofErr w:type="spellEnd"/>
      <w:r w:rsidR="006A7048" w:rsidRPr="006A7048">
        <w:t>)</w:t>
      </w:r>
      <w:r w:rsidR="00560626" w:rsidRPr="006A7048">
        <w:t>.</w:t>
      </w:r>
    </w:p>
    <w:p w14:paraId="28716BEA" w14:textId="77777777" w:rsidR="00300C61" w:rsidRDefault="008D419A" w:rsidP="00DE4CCD">
      <w:r>
        <w:t>Wat wordt er afgedrukt als je in plaats van enen alleen nullen gebruik</w:t>
      </w:r>
      <w:r w:rsidR="00560626">
        <w:t>t? Zie in het volgende voorbeeld:</w:t>
      </w:r>
    </w:p>
    <w:p w14:paraId="2245C1E8" w14:textId="77777777" w:rsidR="00560626" w:rsidRPr="0038087D" w:rsidRDefault="00560626" w:rsidP="004E2B02">
      <w:pPr>
        <w:pStyle w:val="amtlb"/>
        <w:rPr>
          <w:szCs w:val="24"/>
        </w:rPr>
      </w:pPr>
      <w:proofErr w:type="spellStart"/>
      <w:r w:rsidRPr="0038087D">
        <w:t>signal</w:t>
      </w:r>
      <w:proofErr w:type="spellEnd"/>
      <w:r w:rsidRPr="0038087D">
        <w:t>(</w:t>
      </w:r>
      <w:proofErr w:type="spellStart"/>
      <w:r w:rsidRPr="0038087D">
        <w:t>logical</w:t>
      </w:r>
      <w:proofErr w:type="spellEnd"/>
      <w:r w:rsidRPr="0038087D">
        <w:t>(</w:t>
      </w:r>
      <w:proofErr w:type="spellStart"/>
      <w:r w:rsidRPr="00E204F0">
        <w:rPr>
          <w:b/>
          <w:color w:val="FF0000"/>
        </w:rPr>
        <w:t>zeros</w:t>
      </w:r>
      <w:proofErr w:type="spellEnd"/>
      <w:r w:rsidRPr="0038087D">
        <w:t>(1,length(</w:t>
      </w:r>
      <w:proofErr w:type="spellStart"/>
      <w:r w:rsidRPr="0038087D">
        <w:t>signal</w:t>
      </w:r>
      <w:proofErr w:type="spellEnd"/>
      <w:r w:rsidRPr="0038087D">
        <w:t>))))</w:t>
      </w:r>
    </w:p>
    <w:p w14:paraId="692CA936" w14:textId="77777777" w:rsidR="00560626" w:rsidRPr="0038087D" w:rsidRDefault="00560626" w:rsidP="00DE4CCD"/>
    <w:p w14:paraId="4899452B" w14:textId="77777777" w:rsidR="00E204F0" w:rsidRDefault="00560626" w:rsidP="00DE4CCD">
      <w:r w:rsidRPr="00560626">
        <w:t xml:space="preserve">Nu genereert Matlab een lege vector. </w:t>
      </w:r>
      <w:r>
        <w:t>Ok</w:t>
      </w:r>
      <w:r w:rsidR="000646E2">
        <w:t>,</w:t>
      </w:r>
      <w:r>
        <w:t xml:space="preserve"> waar was dit allemaal voor bedoeld? Je hebt gezien hoe je met relationele operatoren elk element van een vector kunt testen. </w:t>
      </w:r>
      <w:r w:rsidR="000646E2">
        <w:t xml:space="preserve">Bijvoorbeeld: heeft elk element van de vector een waarde groter dan </w:t>
      </w:r>
      <w:r w:rsidR="000646E2" w:rsidRPr="000646E2">
        <w:t>x</w:t>
      </w:r>
      <w:r w:rsidR="000646E2">
        <w:t xml:space="preserve">? </w:t>
      </w:r>
      <w:r w:rsidRPr="000646E2">
        <w:t>Zie</w:t>
      </w:r>
      <w:r>
        <w:t xml:space="preserve"> de vorige paragraaf. Je hebt in deze paragraaf gezien hoe je een deel van een vector kunt sel</w:t>
      </w:r>
      <w:r w:rsidR="000646E2">
        <w:t xml:space="preserve">ecteren m.b.v. </w:t>
      </w:r>
      <w:proofErr w:type="spellStart"/>
      <w:r w:rsidR="000646E2">
        <w:t>logical</w:t>
      </w:r>
      <w:proofErr w:type="spellEnd"/>
      <w:r w:rsidR="000646E2">
        <w:t xml:space="preserve"> waardes.</w:t>
      </w:r>
    </w:p>
    <w:p w14:paraId="337D7F59" w14:textId="72E4C603" w:rsidR="00E204F0" w:rsidRDefault="00560626" w:rsidP="00DE4CCD">
      <w:r>
        <w:t>In de volgende paragraaf komt alles samen.</w:t>
      </w:r>
    </w:p>
    <w:p w14:paraId="4D8D5CB9" w14:textId="77777777" w:rsidR="00E204F0" w:rsidRDefault="00E204F0">
      <w:r>
        <w:lastRenderedPageBreak/>
        <w:br w:type="page"/>
      </w:r>
    </w:p>
    <w:p w14:paraId="708B3AE4" w14:textId="77777777" w:rsidR="00560626" w:rsidRDefault="00560626" w:rsidP="00560626">
      <w:pPr>
        <w:pStyle w:val="Heading3"/>
      </w:pPr>
      <w:bookmarkStart w:id="18" w:name="_Toc497839395"/>
      <w:r>
        <w:lastRenderedPageBreak/>
        <w:t>Het aanpassen van waardes</w:t>
      </w:r>
      <w:r w:rsidR="00491AF6">
        <w:t xml:space="preserve"> van een vector</w:t>
      </w:r>
      <w:r>
        <w:t xml:space="preserve"> m.b.v. een relationele operator</w:t>
      </w:r>
      <w:bookmarkEnd w:id="18"/>
    </w:p>
    <w:p w14:paraId="285F3A8F" w14:textId="3A044ECF" w:rsidR="00560626" w:rsidRPr="00560626" w:rsidRDefault="00560626" w:rsidP="00560626">
      <w:r>
        <w:t xml:space="preserve">Stel we willen alleen waardes </w:t>
      </w:r>
      <w:r w:rsidR="000646E2">
        <w:t xml:space="preserve">van een vector </w:t>
      </w:r>
      <w:r>
        <w:t>gebruiken die positief zijn. Dan kunnen we de relationele operato</w:t>
      </w:r>
      <w:r w:rsidR="000646E2">
        <w:t>r gebruiken in combinatie met het toekennen van een gewenste variabele</w:t>
      </w:r>
      <w:r>
        <w:t>.</w:t>
      </w:r>
      <w:r w:rsidR="000646E2">
        <w:t xml:space="preserve"> Dat is cryptisch beschreven, daarom krijg je</w:t>
      </w:r>
      <w:r>
        <w:t xml:space="preserve"> hieronder direct te zien hoe je dat doet:</w:t>
      </w:r>
    </w:p>
    <w:p w14:paraId="685651FE" w14:textId="48E763FF" w:rsidR="000646E2" w:rsidRDefault="00560626" w:rsidP="004E2B02">
      <w:pPr>
        <w:pStyle w:val="amtlb"/>
      </w:pPr>
      <w:proofErr w:type="spellStart"/>
      <w:r>
        <w:t>signal</w:t>
      </w:r>
      <w:proofErr w:type="spellEnd"/>
      <w:r>
        <w:t>(</w:t>
      </w:r>
      <w:proofErr w:type="spellStart"/>
      <w:r>
        <w:t>signal</w:t>
      </w:r>
      <w:proofErr w:type="spellEnd"/>
      <w:r>
        <w:t>&lt;0) = 0;</w:t>
      </w:r>
    </w:p>
    <w:p w14:paraId="6FF3F6FD" w14:textId="432AF3F5" w:rsidR="000646E2" w:rsidRDefault="000646E2">
      <w:pPr>
        <w:rPr>
          <w:rFonts w:ascii="Courier New" w:hAnsi="Courier New" w:cs="Courier New"/>
          <w:sz w:val="24"/>
          <w:szCs w:val="20"/>
        </w:rPr>
      </w:pPr>
    </w:p>
    <w:p w14:paraId="250629D9" w14:textId="2A8034F6" w:rsidR="00560626" w:rsidRDefault="00E204F0" w:rsidP="00DE4CCD">
      <w:r>
        <w:t xml:space="preserve">Merk op dat de variabele </w:t>
      </w:r>
      <w:proofErr w:type="spellStart"/>
      <w:r w:rsidRPr="00E204F0">
        <w:rPr>
          <w:rStyle w:val="amtlbChar"/>
        </w:rPr>
        <w:t>signal</w:t>
      </w:r>
      <w:proofErr w:type="spellEnd"/>
      <w:r>
        <w:t xml:space="preserve"> het signaal van een sinus bevatte. </w:t>
      </w:r>
      <w:r w:rsidR="00560626">
        <w:t>Het resultaat van deze actie is te zien in de onderstaande plot</w:t>
      </w:r>
      <w:r w:rsidR="00491AF6">
        <w:t>:</w:t>
      </w:r>
    </w:p>
    <w:p w14:paraId="78803774" w14:textId="77777777" w:rsidR="00491AF6" w:rsidRDefault="00491AF6" w:rsidP="00491AF6">
      <w:pPr>
        <w:keepNext/>
        <w:jc w:val="center"/>
      </w:pPr>
      <w:r>
        <w:rPr>
          <w:noProof/>
          <w:lang w:eastAsia="nl-NL"/>
        </w:rPr>
        <w:drawing>
          <wp:inline distT="0" distB="0" distL="0" distR="0" wp14:anchorId="7F1E9A75" wp14:editId="54186E91">
            <wp:extent cx="4620166" cy="3461343"/>
            <wp:effectExtent l="0" t="0" r="0" b="635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lectieVanWaardesVanEenVector1.emf"/>
                    <pic:cNvPicPr/>
                  </pic:nvPicPr>
                  <pic:blipFill>
                    <a:blip r:embed="rId18">
                      <a:extLst>
                        <a:ext uri="{28A0092B-C50C-407E-A947-70E740481C1C}">
                          <a14:useLocalDpi xmlns:a14="http://schemas.microsoft.com/office/drawing/2010/main" val="0"/>
                        </a:ext>
                      </a:extLst>
                    </a:blip>
                    <a:stretch>
                      <a:fillRect/>
                    </a:stretch>
                  </pic:blipFill>
                  <pic:spPr>
                    <a:xfrm>
                      <a:off x="0" y="0"/>
                      <a:ext cx="4628901" cy="3467887"/>
                    </a:xfrm>
                    <a:prstGeom prst="rect">
                      <a:avLst/>
                    </a:prstGeom>
                  </pic:spPr>
                </pic:pic>
              </a:graphicData>
            </a:graphic>
          </wp:inline>
        </w:drawing>
      </w:r>
    </w:p>
    <w:p w14:paraId="69DC643C" w14:textId="77777777" w:rsidR="00491AF6" w:rsidRPr="00560626" w:rsidRDefault="00491AF6" w:rsidP="004E2B02">
      <w:pPr>
        <w:pStyle w:val="Caption"/>
      </w:pPr>
      <w:bookmarkStart w:id="19" w:name="_Ref493766961"/>
      <w:r>
        <w:t xml:space="preserve">Figuur </w:t>
      </w:r>
      <w:r w:rsidR="0002535F">
        <w:fldChar w:fldCharType="begin"/>
      </w:r>
      <w:r w:rsidR="0002535F">
        <w:instrText xml:space="preserve"> SEQ Figuur \* ARABIC </w:instrText>
      </w:r>
      <w:r w:rsidR="0002535F">
        <w:fldChar w:fldCharType="separate"/>
      </w:r>
      <w:r w:rsidR="00DB3961">
        <w:rPr>
          <w:noProof/>
        </w:rPr>
        <w:t>5</w:t>
      </w:r>
      <w:r w:rsidR="0002535F">
        <w:rPr>
          <w:noProof/>
        </w:rPr>
        <w:fldChar w:fldCharType="end"/>
      </w:r>
      <w:bookmarkEnd w:id="19"/>
      <w:r>
        <w:t xml:space="preserve">: het resultaat van </w:t>
      </w:r>
      <w:proofErr w:type="spellStart"/>
      <w:r>
        <w:t>signal</w:t>
      </w:r>
      <w:proofErr w:type="spellEnd"/>
      <w:r>
        <w:t>(</w:t>
      </w:r>
      <w:proofErr w:type="spellStart"/>
      <w:r>
        <w:t>signal</w:t>
      </w:r>
      <w:proofErr w:type="spellEnd"/>
      <w:r>
        <w:t>&lt;0)=0;</w:t>
      </w:r>
    </w:p>
    <w:p w14:paraId="7D574171" w14:textId="77777777" w:rsidR="000646E2" w:rsidRDefault="000646E2" w:rsidP="00DE4CCD"/>
    <w:p w14:paraId="46FE3ED1" w14:textId="261735AA" w:rsidR="00F04082" w:rsidRDefault="00491AF6" w:rsidP="00DE4CCD">
      <w:r>
        <w:t>Hopelijk zie je hoe de vorige twee paragra</w:t>
      </w:r>
      <w:r w:rsidR="00A2606F">
        <w:t>f</w:t>
      </w:r>
      <w:r>
        <w:t xml:space="preserve">en in het voorgaande codevoorbeeld samen komen. Je selecteert eerst de (on)gewenste waardes van de vector </w:t>
      </w:r>
      <w:proofErr w:type="spellStart"/>
      <w:r w:rsidRPr="00491AF6">
        <w:rPr>
          <w:rStyle w:val="amtlbChar"/>
        </w:rPr>
        <w:t>signal</w:t>
      </w:r>
      <w:proofErr w:type="spellEnd"/>
      <w:r>
        <w:t xml:space="preserve"> en aan die waardes ken je een gewenste waarde toe. </w:t>
      </w:r>
      <w:r w:rsidR="00E204F0">
        <w:t xml:space="preserve">De relationele operator genereert logische enen en nullen en zodoende selecteer je </w:t>
      </w:r>
      <w:r w:rsidR="00A2606F">
        <w:t>delen</w:t>
      </w:r>
      <w:r w:rsidR="00E204F0">
        <w:t xml:space="preserve"> van een vector. Aan die selecties ken je vervolgens een waarde toe (in </w:t>
      </w:r>
      <w:r w:rsidR="00A2606F">
        <w:t xml:space="preserve">het </w:t>
      </w:r>
      <w:r w:rsidR="00E204F0">
        <w:t>voorgaande voorbeeld ken je een nul toe).</w:t>
      </w:r>
    </w:p>
    <w:p w14:paraId="22BCBCC8" w14:textId="77777777" w:rsidR="00F04082" w:rsidRDefault="00F04082" w:rsidP="00F04082">
      <w:pPr>
        <w:pStyle w:val="aq"/>
      </w:pPr>
      <w:r>
        <w:t>Wat gebeurt er met alle andere waardes?</w:t>
      </w:r>
    </w:p>
    <w:p w14:paraId="32E4A1B1" w14:textId="460666B7" w:rsidR="00E204F0" w:rsidRDefault="000646E2" w:rsidP="00DE4CCD">
      <w:r w:rsidRPr="000646E2">
        <w:t xml:space="preserve">Alle andere waardes blijven intact. Anders zou </w:t>
      </w:r>
      <w:r>
        <w:fldChar w:fldCharType="begin"/>
      </w:r>
      <w:r>
        <w:instrText xml:space="preserve"> REF _Ref493766961 \h </w:instrText>
      </w:r>
      <w:r>
        <w:fldChar w:fldCharType="separate"/>
      </w:r>
      <w:r w:rsidR="00DB3961">
        <w:t xml:space="preserve">Figuur </w:t>
      </w:r>
      <w:r w:rsidR="00DB3961">
        <w:rPr>
          <w:noProof/>
        </w:rPr>
        <w:t>5</w:t>
      </w:r>
      <w:r>
        <w:fldChar w:fldCharType="end"/>
      </w:r>
      <w:r>
        <w:t xml:space="preserve"> geen sinus</w:t>
      </w:r>
      <w:r w:rsidR="00F652DD">
        <w:t>vormen meer</w:t>
      </w:r>
      <w:r>
        <w:t xml:space="preserve"> bevatten. Kortom d</w:t>
      </w:r>
      <w:r w:rsidRPr="000646E2">
        <w:t xml:space="preserve">aar doet </w:t>
      </w:r>
      <w:r>
        <w:t>de voorgaande code</w:t>
      </w:r>
      <w:r w:rsidRPr="000646E2">
        <w:t xml:space="preserve"> niets mee.</w:t>
      </w:r>
      <w:r>
        <w:t xml:space="preserve"> </w:t>
      </w:r>
      <w:r w:rsidR="00491AF6">
        <w:t xml:space="preserve">In dit voorbeeld </w:t>
      </w:r>
      <w:r>
        <w:t>krijg</w:t>
      </w:r>
      <w:r w:rsidR="00F652DD">
        <w:t>en</w:t>
      </w:r>
      <w:r>
        <w:t xml:space="preserve"> de ongewenste </w:t>
      </w:r>
      <w:r w:rsidR="00F652DD">
        <w:t>elementen</w:t>
      </w:r>
      <w:r w:rsidR="00F133C3">
        <w:t xml:space="preserve"> </w:t>
      </w:r>
      <w:r>
        <w:t xml:space="preserve">de </w:t>
      </w:r>
      <w:r w:rsidR="00491AF6">
        <w:t xml:space="preserve">waarde nul. Uiteindelijk hebben we </w:t>
      </w:r>
      <w:r>
        <w:t xml:space="preserve">zodoende </w:t>
      </w:r>
      <w:r w:rsidR="00F652DD">
        <w:t>alle</w:t>
      </w:r>
      <w:r w:rsidR="00491AF6">
        <w:t xml:space="preserve"> negatieve waarde</w:t>
      </w:r>
      <w:r w:rsidR="00F652DD">
        <w:t>n</w:t>
      </w:r>
      <w:r w:rsidR="00491AF6">
        <w:t xml:space="preserve"> van </w:t>
      </w:r>
      <w:r w:rsidR="00F652DD">
        <w:t>de</w:t>
      </w:r>
      <w:r w:rsidR="00491AF6">
        <w:t xml:space="preserve"> vector verwijderd. </w:t>
      </w:r>
    </w:p>
    <w:p w14:paraId="0C29E4CC" w14:textId="77777777" w:rsidR="00E204F0" w:rsidRDefault="00E204F0">
      <w:r>
        <w:br w:type="page"/>
      </w:r>
    </w:p>
    <w:p w14:paraId="419352AC" w14:textId="27B0AF3B" w:rsidR="00810067" w:rsidRDefault="00810067" w:rsidP="00810067">
      <w:pPr>
        <w:pStyle w:val="Heading3"/>
      </w:pPr>
      <w:bookmarkStart w:id="20" w:name="_Toc497839396"/>
      <w:r>
        <w:lastRenderedPageBreak/>
        <w:t xml:space="preserve">De </w:t>
      </w:r>
      <w:proofErr w:type="spellStart"/>
      <w:r>
        <w:t>diff</w:t>
      </w:r>
      <w:proofErr w:type="spellEnd"/>
      <w:r>
        <w:t>() functie</w:t>
      </w:r>
      <w:bookmarkEnd w:id="20"/>
    </w:p>
    <w:p w14:paraId="160DBA4C" w14:textId="0FCD60F2" w:rsidR="00810067" w:rsidRDefault="00810067" w:rsidP="00810067">
      <w:r>
        <w:t>Zoals al vaker aangegeven</w:t>
      </w:r>
      <w:r w:rsidR="00F652DD">
        <w:t xml:space="preserve"> is</w:t>
      </w:r>
      <w:r>
        <w:t xml:space="preserve"> Matlab voorzien </w:t>
      </w:r>
      <w:r w:rsidR="00F652DD">
        <w:t>van</w:t>
      </w:r>
      <w:r>
        <w:t xml:space="preserve"> veel functionaliteit. In deze </w:t>
      </w:r>
      <w:proofErr w:type="spellStart"/>
      <w:r>
        <w:t>subparagraaf</w:t>
      </w:r>
      <w:proofErr w:type="spellEnd"/>
      <w:r>
        <w:t xml:space="preserve"> behandelen we een nieuw stukje Matlab functionaliteit. De </w:t>
      </w:r>
      <w:proofErr w:type="spellStart"/>
      <w:r w:rsidRPr="00810067">
        <w:rPr>
          <w:rStyle w:val="amtlbChar"/>
        </w:rPr>
        <w:t>diff</w:t>
      </w:r>
      <w:proofErr w:type="spellEnd"/>
      <w:r w:rsidRPr="00810067">
        <w:rPr>
          <w:rStyle w:val="amtlbChar"/>
        </w:rPr>
        <w:t>()</w:t>
      </w:r>
      <w:r>
        <w:t>functie.</w:t>
      </w:r>
    </w:p>
    <w:p w14:paraId="78DB2FEA" w14:textId="3517619B" w:rsidR="00810067" w:rsidRPr="007F4878" w:rsidRDefault="00810067" w:rsidP="00810067">
      <w:pPr>
        <w:pStyle w:val="aOpdr"/>
      </w:pPr>
      <w:r w:rsidRPr="007F4878">
        <w:t xml:space="preserve">Typ in het </w:t>
      </w:r>
      <w:proofErr w:type="spellStart"/>
      <w:r w:rsidRPr="007F4878">
        <w:t>Command</w:t>
      </w:r>
      <w:proofErr w:type="spellEnd"/>
      <w:r w:rsidRPr="007F4878">
        <w:t xml:space="preserve"> </w:t>
      </w:r>
      <w:proofErr w:type="spellStart"/>
      <w:r w:rsidRPr="007F4878">
        <w:t>Window</w:t>
      </w:r>
      <w:proofErr w:type="spellEnd"/>
      <w:r w:rsidRPr="007F4878">
        <w:t xml:space="preserve">: </w:t>
      </w:r>
      <w:proofErr w:type="spellStart"/>
      <w:r w:rsidRPr="007F4878">
        <w:t>doc</w:t>
      </w:r>
      <w:proofErr w:type="spellEnd"/>
      <w:r w:rsidRPr="007F4878">
        <w:t xml:space="preserve"> </w:t>
      </w:r>
      <w:proofErr w:type="spellStart"/>
      <w:r w:rsidRPr="007F4878">
        <w:t>diff</w:t>
      </w:r>
      <w:proofErr w:type="spellEnd"/>
      <w:r w:rsidR="00F652DD" w:rsidRPr="007F4878">
        <w:t>.</w:t>
      </w:r>
    </w:p>
    <w:p w14:paraId="3BA139E8" w14:textId="5D083A11" w:rsidR="00810067" w:rsidRPr="00810067" w:rsidRDefault="00810067" w:rsidP="00810067">
      <w:pPr>
        <w:pStyle w:val="aOpdr"/>
      </w:pPr>
      <w:r w:rsidRPr="00810067">
        <w:t xml:space="preserve">Lees de documentatie van de </w:t>
      </w:r>
      <w:proofErr w:type="spellStart"/>
      <w:r w:rsidRPr="00810067">
        <w:t>diff</w:t>
      </w:r>
      <w:proofErr w:type="spellEnd"/>
      <w:r w:rsidRPr="00810067">
        <w:t xml:space="preserve"> functie</w:t>
      </w:r>
      <w:r w:rsidR="00F652DD">
        <w:t>.</w:t>
      </w:r>
    </w:p>
    <w:p w14:paraId="6A9F7366" w14:textId="37343F7E" w:rsidR="00810067" w:rsidRDefault="00810067" w:rsidP="00810067">
      <w:r>
        <w:t xml:space="preserve">Zoals </w:t>
      </w:r>
      <w:r w:rsidR="00F652DD">
        <w:t>vaker</w:t>
      </w:r>
      <w:r w:rsidR="00F133C3">
        <w:t xml:space="preserve"> </w:t>
      </w:r>
      <w:r>
        <w:t>is de uitleg niet heel erg gemakkelijk te begrijpen… Daar is iets beters voor:</w:t>
      </w:r>
    </w:p>
    <w:p w14:paraId="43F08620" w14:textId="6553A147" w:rsidR="00810067" w:rsidRDefault="00810067" w:rsidP="00810067">
      <w:pPr>
        <w:pStyle w:val="aOpdr"/>
      </w:pPr>
      <w:r>
        <w:t>Lees de code voorbeelden in de documentatie</w:t>
      </w:r>
    </w:p>
    <w:p w14:paraId="3BC68D41" w14:textId="6A74A282" w:rsidR="00866263" w:rsidRDefault="00810067" w:rsidP="00810067">
      <w:r>
        <w:t>Hoewel de standaard documentatie van Matlab vaak heel erg goed is, zeker als je er aan gewend bent, zullen we toch een paa</w:t>
      </w:r>
      <w:r w:rsidR="00E204F0">
        <w:t xml:space="preserve">r eenvoudige voorbeelden </w:t>
      </w:r>
      <w:r w:rsidR="00F652DD">
        <w:t xml:space="preserve">van de </w:t>
      </w:r>
      <w:proofErr w:type="spellStart"/>
      <w:r w:rsidR="00F652DD">
        <w:t>diff</w:t>
      </w:r>
      <w:proofErr w:type="spellEnd"/>
      <w:r w:rsidR="00F652DD">
        <w:t xml:space="preserve"> </w:t>
      </w:r>
      <w:r w:rsidR="00F133C3">
        <w:t xml:space="preserve">functie </w:t>
      </w:r>
      <w:r w:rsidR="00E204F0">
        <w:t>geven.</w:t>
      </w:r>
    </w:p>
    <w:p w14:paraId="1ECCE5FA" w14:textId="7C62641E" w:rsidR="00810067" w:rsidRPr="00636BA1" w:rsidRDefault="00866263" w:rsidP="00866263">
      <w:pPr>
        <w:pStyle w:val="aOpdr"/>
      </w:pPr>
      <w:r w:rsidRPr="00636BA1">
        <w:t>Lees de onderstaande code:</w:t>
      </w:r>
    </w:p>
    <w:p w14:paraId="178B37FC" w14:textId="66804A61" w:rsidR="00F133C3" w:rsidRPr="00636BA1" w:rsidRDefault="00866263" w:rsidP="00866263">
      <w:pPr>
        <w:pStyle w:val="amtlb"/>
        <w:rPr>
          <w:color w:val="A020F0"/>
        </w:rPr>
      </w:pPr>
      <w:proofErr w:type="spellStart"/>
      <w:r w:rsidRPr="00636BA1">
        <w:t>clear</w:t>
      </w:r>
      <w:r w:rsidR="00F133C3" w:rsidRPr="00636BA1">
        <w:t>vars</w:t>
      </w:r>
      <w:proofErr w:type="spellEnd"/>
    </w:p>
    <w:p w14:paraId="7049AF7C" w14:textId="77777777" w:rsidR="00F133C3" w:rsidRPr="00636BA1" w:rsidRDefault="00866263" w:rsidP="00866263">
      <w:pPr>
        <w:pStyle w:val="amtlb"/>
        <w:rPr>
          <w:color w:val="A020F0"/>
        </w:rPr>
      </w:pPr>
      <w:r w:rsidRPr="00636BA1">
        <w:t xml:space="preserve">close </w:t>
      </w:r>
      <w:proofErr w:type="spellStart"/>
      <w:r w:rsidRPr="00636BA1">
        <w:rPr>
          <w:color w:val="A020F0"/>
        </w:rPr>
        <w:t>all</w:t>
      </w:r>
      <w:proofErr w:type="spellEnd"/>
    </w:p>
    <w:p w14:paraId="5255CF51" w14:textId="59A7F1F2" w:rsidR="00866263" w:rsidRPr="00636BA1" w:rsidRDefault="00866263" w:rsidP="00866263">
      <w:pPr>
        <w:pStyle w:val="amtlb"/>
        <w:rPr>
          <w:szCs w:val="24"/>
        </w:rPr>
      </w:pPr>
      <w:proofErr w:type="spellStart"/>
      <w:r w:rsidRPr="00636BA1">
        <w:t>clc</w:t>
      </w:r>
      <w:proofErr w:type="spellEnd"/>
    </w:p>
    <w:p w14:paraId="40FF3FDA" w14:textId="77777777" w:rsidR="00866263" w:rsidRDefault="00866263" w:rsidP="00866263">
      <w:pPr>
        <w:pStyle w:val="amtlb"/>
        <w:rPr>
          <w:szCs w:val="24"/>
        </w:rPr>
      </w:pPr>
      <w:r>
        <w:rPr>
          <w:color w:val="228B22"/>
        </w:rPr>
        <w:t>% Het aanmaken van een vector met lineair toenemende waardes</w:t>
      </w:r>
    </w:p>
    <w:p w14:paraId="1B41577A" w14:textId="77777777" w:rsidR="00866263" w:rsidRDefault="00866263" w:rsidP="00866263">
      <w:pPr>
        <w:pStyle w:val="amtlb"/>
        <w:rPr>
          <w:szCs w:val="24"/>
        </w:rPr>
      </w:pPr>
      <w:r>
        <w:t>stapgrootte = 0.01</w:t>
      </w:r>
    </w:p>
    <w:p w14:paraId="34C5AF86" w14:textId="77777777" w:rsidR="00866263" w:rsidRDefault="00866263" w:rsidP="00866263">
      <w:pPr>
        <w:pStyle w:val="amtlb"/>
        <w:rPr>
          <w:szCs w:val="24"/>
        </w:rPr>
      </w:pPr>
      <w:proofErr w:type="spellStart"/>
      <w:r>
        <w:t>linVector</w:t>
      </w:r>
      <w:proofErr w:type="spellEnd"/>
      <w:r>
        <w:t xml:space="preserve"> = 0:stapgrootte:stapgrootte*20;</w:t>
      </w:r>
    </w:p>
    <w:p w14:paraId="1EEB771B" w14:textId="77777777" w:rsidR="00866263" w:rsidRDefault="00866263" w:rsidP="00866263">
      <w:pPr>
        <w:pStyle w:val="amtlb"/>
        <w:rPr>
          <w:szCs w:val="24"/>
        </w:rPr>
      </w:pPr>
      <w:r>
        <w:rPr>
          <w:color w:val="228B22"/>
        </w:rPr>
        <w:t xml:space="preserve">% Toepassing van de </w:t>
      </w:r>
      <w:proofErr w:type="spellStart"/>
      <w:r>
        <w:rPr>
          <w:color w:val="228B22"/>
        </w:rPr>
        <w:t>diff</w:t>
      </w:r>
      <w:proofErr w:type="spellEnd"/>
      <w:r>
        <w:rPr>
          <w:color w:val="228B22"/>
        </w:rPr>
        <w:t>() functie</w:t>
      </w:r>
    </w:p>
    <w:p w14:paraId="4A450EF7" w14:textId="77777777" w:rsidR="00866263" w:rsidRDefault="00866263" w:rsidP="00866263">
      <w:pPr>
        <w:pStyle w:val="amtlb"/>
        <w:rPr>
          <w:szCs w:val="24"/>
        </w:rPr>
      </w:pPr>
      <w:proofErr w:type="spellStart"/>
      <w:r>
        <w:t>diffVector</w:t>
      </w:r>
      <w:proofErr w:type="spellEnd"/>
      <w:r>
        <w:t xml:space="preserve"> = </w:t>
      </w:r>
      <w:proofErr w:type="spellStart"/>
      <w:r>
        <w:t>diff</w:t>
      </w:r>
      <w:proofErr w:type="spellEnd"/>
      <w:r>
        <w:t>(</w:t>
      </w:r>
      <w:proofErr w:type="spellStart"/>
      <w:r>
        <w:t>linVector</w:t>
      </w:r>
      <w:proofErr w:type="spellEnd"/>
      <w:r>
        <w:t>)</w:t>
      </w:r>
    </w:p>
    <w:p w14:paraId="565BF07F" w14:textId="77777777" w:rsidR="00866263" w:rsidRDefault="00866263" w:rsidP="00866263">
      <w:pPr>
        <w:autoSpaceDE w:val="0"/>
        <w:autoSpaceDN w:val="0"/>
        <w:adjustRightInd w:val="0"/>
        <w:spacing w:after="0" w:line="240" w:lineRule="auto"/>
        <w:rPr>
          <w:rFonts w:ascii="Courier New" w:hAnsi="Courier New" w:cs="Courier New"/>
          <w:sz w:val="24"/>
          <w:szCs w:val="24"/>
        </w:rPr>
      </w:pPr>
    </w:p>
    <w:p w14:paraId="65A7CB02" w14:textId="77777777" w:rsidR="00866263" w:rsidRDefault="00866263" w:rsidP="00810067">
      <w:pPr>
        <w:pStyle w:val="amtlb"/>
      </w:pPr>
    </w:p>
    <w:p w14:paraId="7123EC28" w14:textId="0C6E5D06" w:rsidR="00866263" w:rsidRDefault="00866263" w:rsidP="00866263">
      <w:pPr>
        <w:pStyle w:val="aOpdr"/>
      </w:pPr>
      <w:r>
        <w:t xml:space="preserve">Maak een nieuw script en voer de </w:t>
      </w:r>
      <w:r w:rsidR="00E204F0">
        <w:t xml:space="preserve">bovenstaande </w:t>
      </w:r>
      <w:r>
        <w:t>code uit.</w:t>
      </w:r>
    </w:p>
    <w:p w14:paraId="3B7B986A" w14:textId="0F99B6E6" w:rsidR="00866263" w:rsidRDefault="00866263" w:rsidP="00866263">
      <w:pPr>
        <w:pStyle w:val="aOpdr"/>
      </w:pPr>
      <w:r>
        <w:t>Pas de waarde van de variabele stapgrootte aan (maak er bijvoorbeeld 0.37 van) en voer de code opnieuw uit</w:t>
      </w:r>
      <w:r w:rsidR="00F652DD">
        <w:t>.</w:t>
      </w:r>
    </w:p>
    <w:p w14:paraId="00F35685" w14:textId="77777777" w:rsidR="00E204F0" w:rsidRDefault="00DD0BF9" w:rsidP="00DD0BF9">
      <w:pPr>
        <w:rPr>
          <w:lang w:val="en-US"/>
        </w:rPr>
      </w:pPr>
      <w:r>
        <w:t xml:space="preserve">Door het zelf testen van de functie </w:t>
      </w:r>
      <w:proofErr w:type="spellStart"/>
      <w:r>
        <w:t>diff</w:t>
      </w:r>
      <w:proofErr w:type="spellEnd"/>
      <w:r>
        <w:t xml:space="preserve">() heb je, als het goed is, gezien dat de functie </w:t>
      </w:r>
      <w:proofErr w:type="spellStart"/>
      <w:r>
        <w:t>diff</w:t>
      </w:r>
      <w:proofErr w:type="spellEnd"/>
      <w:r>
        <w:t xml:space="preserve">() het verschil tussen elk opeenvolgend element geeft. </w:t>
      </w:r>
      <w:r w:rsidRPr="00DD0BF9">
        <w:rPr>
          <w:lang w:val="en-US"/>
        </w:rPr>
        <w:t xml:space="preserve">Of </w:t>
      </w:r>
      <w:proofErr w:type="spellStart"/>
      <w:r w:rsidRPr="00DD0BF9">
        <w:rPr>
          <w:lang w:val="en-US"/>
        </w:rPr>
        <w:t>zoals</w:t>
      </w:r>
      <w:proofErr w:type="spellEnd"/>
      <w:r w:rsidRPr="00DD0BF9">
        <w:rPr>
          <w:lang w:val="en-US"/>
        </w:rPr>
        <w:t xml:space="preserve"> Matlab het </w:t>
      </w:r>
      <w:proofErr w:type="spellStart"/>
      <w:r w:rsidRPr="00DD0BF9">
        <w:rPr>
          <w:lang w:val="en-US"/>
        </w:rPr>
        <w:t>zegt</w:t>
      </w:r>
      <w:proofErr w:type="spellEnd"/>
      <w:r w:rsidRPr="00DD0BF9">
        <w:rPr>
          <w:lang w:val="en-US"/>
        </w:rPr>
        <w:t xml:space="preserve">: </w:t>
      </w:r>
    </w:p>
    <w:p w14:paraId="2D6DCAF0" w14:textId="124AEDA8" w:rsidR="00DD0BF9" w:rsidRDefault="0002535F" w:rsidP="00DD0BF9">
      <w:pPr>
        <w:rPr>
          <w:rFonts w:ascii="Arial" w:hAnsi="Arial" w:cs="Arial"/>
          <w:color w:val="404040"/>
          <w:sz w:val="20"/>
          <w:szCs w:val="20"/>
          <w:shd w:val="clear" w:color="auto" w:fill="FFFFFF"/>
          <w:lang w:val="en-US"/>
        </w:rPr>
      </w:pPr>
      <w:hyperlink r:id="rId19" w:anchor="outputarg_Y" w:history="1">
        <w:r w:rsidR="00DD0BF9" w:rsidRPr="00DD0BF9">
          <w:rPr>
            <w:rStyle w:val="HTMLCode"/>
            <w:rFonts w:ascii="Consolas" w:eastAsiaTheme="minorHAnsi" w:hAnsi="Consolas"/>
            <w:color w:val="004B87"/>
            <w:lang w:val="en-US"/>
          </w:rPr>
          <w:t>Y</w:t>
        </w:r>
      </w:hyperlink>
      <w:r w:rsidR="00DD0BF9" w:rsidRPr="00DD0BF9">
        <w:rPr>
          <w:rStyle w:val="apple-converted-space"/>
          <w:rFonts w:ascii="Consolas" w:hAnsi="Consolas" w:cs="Courier New"/>
          <w:color w:val="404040"/>
          <w:sz w:val="20"/>
          <w:szCs w:val="20"/>
          <w:lang w:val="en-US"/>
        </w:rPr>
        <w:t> </w:t>
      </w:r>
      <w:r w:rsidR="00DD0BF9" w:rsidRPr="00DD0BF9">
        <w:rPr>
          <w:rStyle w:val="HTMLCode"/>
          <w:rFonts w:ascii="Consolas" w:eastAsiaTheme="minorHAnsi" w:hAnsi="Consolas"/>
          <w:color w:val="404040"/>
          <w:lang w:val="en-US"/>
        </w:rPr>
        <w:t>= diff(</w:t>
      </w:r>
      <w:hyperlink r:id="rId20" w:anchor="inputarg_X" w:history="1">
        <w:r w:rsidR="00DD0BF9" w:rsidRPr="00DD0BF9">
          <w:rPr>
            <w:rStyle w:val="HTMLCode"/>
            <w:rFonts w:ascii="Consolas" w:eastAsiaTheme="minorHAnsi" w:hAnsi="Consolas"/>
            <w:color w:val="004B87"/>
            <w:lang w:val="en-US"/>
          </w:rPr>
          <w:t>X</w:t>
        </w:r>
      </w:hyperlink>
      <w:r w:rsidR="00DD0BF9" w:rsidRPr="00DD0BF9">
        <w:rPr>
          <w:rStyle w:val="HTMLCode"/>
          <w:rFonts w:ascii="Consolas" w:eastAsiaTheme="minorHAnsi" w:hAnsi="Consolas"/>
          <w:color w:val="404040"/>
          <w:lang w:val="en-US"/>
        </w:rPr>
        <w:t>)</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calculates differences between adjacent elements of</w:t>
      </w:r>
      <w:r w:rsidR="00DD0BF9" w:rsidRPr="00DD0BF9">
        <w:rPr>
          <w:rStyle w:val="apple-converted-space"/>
          <w:rFonts w:ascii="Arial" w:hAnsi="Arial" w:cs="Arial"/>
          <w:color w:val="404040"/>
          <w:sz w:val="20"/>
          <w:szCs w:val="20"/>
          <w:shd w:val="clear" w:color="auto" w:fill="FFFFFF"/>
          <w:lang w:val="en-US"/>
        </w:rPr>
        <w:t> </w:t>
      </w:r>
      <w:r w:rsidR="00DD0BF9" w:rsidRPr="00DD0BF9">
        <w:rPr>
          <w:rStyle w:val="HTMLCode"/>
          <w:rFonts w:ascii="Consolas" w:eastAsiaTheme="minorHAnsi" w:hAnsi="Consolas"/>
          <w:color w:val="404040"/>
          <w:shd w:val="clear" w:color="auto" w:fill="FFFFFF"/>
          <w:lang w:val="en-US"/>
        </w:rPr>
        <w:t>X</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along the first array dimension whose size does not equal 1</w:t>
      </w:r>
      <w:r w:rsidR="00DD0BF9">
        <w:rPr>
          <w:rFonts w:ascii="Arial" w:hAnsi="Arial" w:cs="Arial"/>
          <w:color w:val="404040"/>
          <w:sz w:val="20"/>
          <w:szCs w:val="20"/>
          <w:shd w:val="clear" w:color="auto" w:fill="FFFFFF"/>
          <w:lang w:val="en-US"/>
        </w:rPr>
        <w:t>.</w:t>
      </w:r>
    </w:p>
    <w:p w14:paraId="5F8C087E" w14:textId="648C92A0" w:rsidR="00E204F0" w:rsidRPr="00F652DD" w:rsidRDefault="00F652DD" w:rsidP="00866263">
      <w:pPr>
        <w:pStyle w:val="aq"/>
      </w:pPr>
      <w:proofErr w:type="spellStart"/>
      <w:r w:rsidRPr="00F133C3">
        <w:t>ALhoewel</w:t>
      </w:r>
      <w:proofErr w:type="spellEnd"/>
      <w:r w:rsidRPr="00F133C3">
        <w:t xml:space="preserve"> je het natuurlijk </w:t>
      </w:r>
      <w:r w:rsidR="007F4878">
        <w:t xml:space="preserve">eigenlijk </w:t>
      </w:r>
      <w:r w:rsidRPr="00F133C3">
        <w:t xml:space="preserve">zelf moet opzoeken in Google, volgen hier enkele vertalingen (voor deze ene keer). </w:t>
      </w:r>
      <w:proofErr w:type="spellStart"/>
      <w:r>
        <w:t>Adj</w:t>
      </w:r>
      <w:r w:rsidR="007F4878">
        <w:t>a</w:t>
      </w:r>
      <w:r>
        <w:t>cent</w:t>
      </w:r>
      <w:proofErr w:type="spellEnd"/>
      <w:r>
        <w:t xml:space="preserve"> = opvolgend, array = rij/kolom. </w:t>
      </w:r>
      <w:proofErr w:type="spellStart"/>
      <w:r w:rsidRPr="00363532">
        <w:t>Along</w:t>
      </w:r>
      <w:proofErr w:type="spellEnd"/>
      <w:r w:rsidRPr="00363532">
        <w:t xml:space="preserve"> </w:t>
      </w:r>
      <w:proofErr w:type="spellStart"/>
      <w:r w:rsidRPr="00363532">
        <w:t>the</w:t>
      </w:r>
      <w:proofErr w:type="spellEnd"/>
      <w:r w:rsidRPr="00363532">
        <w:t xml:space="preserve"> first array </w:t>
      </w:r>
      <w:proofErr w:type="spellStart"/>
      <w:r w:rsidRPr="00363532">
        <w:t>dimension</w:t>
      </w:r>
      <w:proofErr w:type="spellEnd"/>
      <w:r w:rsidRPr="00363532">
        <w:t xml:space="preserve"> </w:t>
      </w:r>
      <w:proofErr w:type="spellStart"/>
      <w:r w:rsidR="00363532" w:rsidRPr="00363532">
        <w:t>whose</w:t>
      </w:r>
      <w:proofErr w:type="spellEnd"/>
      <w:r w:rsidR="00363532" w:rsidRPr="00363532">
        <w:t xml:space="preserve"> </w:t>
      </w:r>
      <w:proofErr w:type="spellStart"/>
      <w:r w:rsidR="00363532" w:rsidRPr="00363532">
        <w:t>size</w:t>
      </w:r>
      <w:proofErr w:type="spellEnd"/>
      <w:r w:rsidR="00363532" w:rsidRPr="00363532">
        <w:t xml:space="preserve"> does </w:t>
      </w:r>
      <w:proofErr w:type="spellStart"/>
      <w:r w:rsidR="00363532" w:rsidRPr="00363532">
        <w:t>not</w:t>
      </w:r>
      <w:proofErr w:type="spellEnd"/>
      <w:r w:rsidR="00363532" w:rsidRPr="00363532">
        <w:t xml:space="preserve"> </w:t>
      </w:r>
      <w:proofErr w:type="spellStart"/>
      <w:r w:rsidR="00363532" w:rsidRPr="00363532">
        <w:t>equal</w:t>
      </w:r>
      <w:proofErr w:type="spellEnd"/>
      <w:r w:rsidR="00363532" w:rsidRPr="00363532">
        <w:t xml:space="preserve"> 1</w:t>
      </w:r>
      <w:r w:rsidR="00363532" w:rsidRPr="00F133C3">
        <w:t>,</w:t>
      </w:r>
      <w:r w:rsidR="00363532" w:rsidRPr="00363532">
        <w:t xml:space="preserve"> </w:t>
      </w:r>
      <w:r w:rsidRPr="00363532">
        <w:t>betekent: langs de eerste dimensie</w:t>
      </w:r>
      <w:r w:rsidR="00363532" w:rsidRPr="00F133C3">
        <w:t xml:space="preserve"> die meer dan 1 element bevat</w:t>
      </w:r>
      <w:r w:rsidRPr="00363532">
        <w:t xml:space="preserve">. </w:t>
      </w:r>
      <w:r w:rsidR="00363532">
        <w:t xml:space="preserve">In dit voorbeeld bestaat </w:t>
      </w:r>
      <w:proofErr w:type="spellStart"/>
      <w:r w:rsidR="00363532">
        <w:t>linVector</w:t>
      </w:r>
      <w:proofErr w:type="spellEnd"/>
      <w:r w:rsidR="00363532">
        <w:t xml:space="preserve"> uit 1 rij en 21 kolommen. De verschillen tussen de elementen in horizontale richting (in de richting van de rij) worden dus gegeven</w:t>
      </w:r>
      <w:r>
        <w:t>.</w:t>
      </w:r>
    </w:p>
    <w:p w14:paraId="54D0949A" w14:textId="6795E0C0" w:rsidR="00DD0BF9" w:rsidRPr="00DD0BF9" w:rsidRDefault="00DD0BF9" w:rsidP="00866263">
      <w:pPr>
        <w:pStyle w:val="aq"/>
      </w:pPr>
      <w:r w:rsidRPr="00DD0BF9">
        <w:t xml:space="preserve">Wat is de lengte van de variabele </w:t>
      </w:r>
      <w:proofErr w:type="spellStart"/>
      <w:r w:rsidRPr="00DD0BF9">
        <w:t>diffVector</w:t>
      </w:r>
      <w:proofErr w:type="spellEnd"/>
      <w:r w:rsidRPr="00DD0BF9">
        <w:t xml:space="preserve"> in vergelijking met de lengte van </w:t>
      </w:r>
      <w:proofErr w:type="spellStart"/>
      <w:r w:rsidRPr="00DD0BF9">
        <w:t>linVector</w:t>
      </w:r>
      <w:proofErr w:type="spellEnd"/>
      <w:r w:rsidRPr="00DD0BF9">
        <w:t>?</w:t>
      </w:r>
      <w:r w:rsidR="00F652DD">
        <w:t xml:space="preserve"> Bedenk een verklaring.</w:t>
      </w:r>
    </w:p>
    <w:p w14:paraId="7FD261F8" w14:textId="62B25616" w:rsidR="00E204F0" w:rsidRDefault="00DD0BF9" w:rsidP="00DD0BF9">
      <w:r>
        <w:t xml:space="preserve">Zoals je in de </w:t>
      </w:r>
      <w:proofErr w:type="spellStart"/>
      <w:r>
        <w:t>Workspace</w:t>
      </w:r>
      <w:proofErr w:type="spellEnd"/>
      <w:r>
        <w:t xml:space="preserve"> kunt zien, is de lengte van de variabele van </w:t>
      </w:r>
      <w:proofErr w:type="spellStart"/>
      <w:r>
        <w:t>diffVector</w:t>
      </w:r>
      <w:proofErr w:type="spellEnd"/>
      <w:r>
        <w:t xml:space="preserve"> 1 waarde kleiner dan de lengte van </w:t>
      </w:r>
      <w:proofErr w:type="spellStart"/>
      <w:r>
        <w:t>linVector</w:t>
      </w:r>
      <w:proofErr w:type="spellEnd"/>
      <w:r>
        <w:t>. Dat komt doordat als je het verschil berekent tussen elke opeenvolgende waarde je alleen verschil</w:t>
      </w:r>
      <w:r w:rsidR="00E204F0">
        <w:t>len (</w:t>
      </w:r>
      <w:proofErr w:type="spellStart"/>
      <w:r w:rsidR="00E204F0">
        <w:t>differences</w:t>
      </w:r>
      <w:proofErr w:type="spellEnd"/>
      <w:r w:rsidR="00E204F0">
        <w:t xml:space="preserve">) </w:t>
      </w:r>
      <w:proofErr w:type="spellStart"/>
      <w:r w:rsidR="00E204F0">
        <w:t>teruggkrijgt</w:t>
      </w:r>
      <w:proofErr w:type="spellEnd"/>
      <w:r w:rsidR="00E204F0">
        <w:t>:</w:t>
      </w:r>
    </w:p>
    <w:p w14:paraId="01FE9708" w14:textId="153B1BD2" w:rsidR="00E204F0" w:rsidRDefault="00E204F0" w:rsidP="00E204F0">
      <w:r>
        <w:t xml:space="preserve">Vector: </w:t>
      </w:r>
      <w:r>
        <w:tab/>
      </w:r>
      <w:r>
        <w:tab/>
      </w:r>
      <w:r>
        <w:tab/>
      </w:r>
      <w:r>
        <w:tab/>
      </w:r>
      <w:r>
        <w:rPr>
          <w:rStyle w:val="amtlbChar"/>
        </w:rPr>
        <w:t xml:space="preserve">0 1 2 3  </w:t>
      </w:r>
      <w:r>
        <w:rPr>
          <w:rStyle w:val="amtlbChar"/>
        </w:rPr>
        <w:tab/>
      </w:r>
      <w:r>
        <w:rPr>
          <w:color w:val="228B22"/>
        </w:rPr>
        <w:t>% n elementen</w:t>
      </w:r>
    </w:p>
    <w:p w14:paraId="38DF0B86" w14:textId="00E61187" w:rsidR="00E204F0" w:rsidRDefault="00E204F0" w:rsidP="00E204F0">
      <w:pPr>
        <w:rPr>
          <w:szCs w:val="24"/>
        </w:rPr>
      </w:pPr>
      <w:r w:rsidRPr="00E204F0">
        <w:t>Verschil tussen elk element:</w:t>
      </w:r>
      <w:r>
        <w:tab/>
        <w:t xml:space="preserve">    </w:t>
      </w:r>
      <w:r w:rsidRPr="00E204F0">
        <w:rPr>
          <w:rStyle w:val="amtlbChar"/>
        </w:rPr>
        <w:t>1 1 1</w:t>
      </w:r>
      <w:r>
        <w:rPr>
          <w:rStyle w:val="amtlbChar"/>
        </w:rPr>
        <w:t xml:space="preserve"> </w:t>
      </w:r>
      <w:r>
        <w:t xml:space="preserve">  </w:t>
      </w:r>
      <w:r>
        <w:tab/>
      </w:r>
      <w:r>
        <w:rPr>
          <w:color w:val="228B22"/>
        </w:rPr>
        <w:t>% n-1 elementen</w:t>
      </w:r>
    </w:p>
    <w:p w14:paraId="7EE30C5C" w14:textId="77777777" w:rsidR="00E204F0" w:rsidRDefault="00E204F0">
      <w:r>
        <w:br w:type="page"/>
      </w:r>
    </w:p>
    <w:p w14:paraId="56F5FE55" w14:textId="17A70E7A" w:rsidR="00D03188" w:rsidRDefault="00D03188" w:rsidP="00DD0BF9">
      <w:r>
        <w:lastRenderedPageBreak/>
        <w:t xml:space="preserve">Test dit zelf met de volgende code, </w:t>
      </w:r>
      <w:r w:rsidRPr="00D03188">
        <w:rPr>
          <w:rStyle w:val="aOpdrChar"/>
        </w:rPr>
        <w:t xml:space="preserve">copy en paste het in het </w:t>
      </w:r>
      <w:proofErr w:type="spellStart"/>
      <w:r w:rsidRPr="00D03188">
        <w:rPr>
          <w:rStyle w:val="aOpdrChar"/>
        </w:rPr>
        <w:t>Command</w:t>
      </w:r>
      <w:proofErr w:type="spellEnd"/>
      <w:r w:rsidRPr="00D03188">
        <w:rPr>
          <w:rStyle w:val="aOpdrChar"/>
        </w:rPr>
        <w:t xml:space="preserve"> </w:t>
      </w:r>
      <w:proofErr w:type="spellStart"/>
      <w:r w:rsidRPr="00D03188">
        <w:rPr>
          <w:rStyle w:val="aOpdrChar"/>
        </w:rPr>
        <w:t>Window</w:t>
      </w:r>
      <w:proofErr w:type="spellEnd"/>
      <w:r>
        <w:t>:</w:t>
      </w:r>
    </w:p>
    <w:p w14:paraId="7C67FF3D" w14:textId="68DD762C" w:rsidR="00D03188" w:rsidRPr="00D03188" w:rsidRDefault="00D03188" w:rsidP="00D03188">
      <w:pPr>
        <w:pStyle w:val="amtlb"/>
        <w:rPr>
          <w:lang w:val="en-US"/>
        </w:rPr>
      </w:pPr>
      <w:proofErr w:type="spellStart"/>
      <w:r w:rsidRPr="00D03188">
        <w:rPr>
          <w:lang w:val="en-US"/>
        </w:rPr>
        <w:t>vec</w:t>
      </w:r>
      <w:proofErr w:type="spellEnd"/>
      <w:r w:rsidRPr="00D03188">
        <w:rPr>
          <w:lang w:val="en-US"/>
        </w:rPr>
        <w:t xml:space="preserve"> = 0:2; </w:t>
      </w:r>
      <w:proofErr w:type="spellStart"/>
      <w:r w:rsidRPr="00D03188">
        <w:rPr>
          <w:lang w:val="en-US"/>
        </w:rPr>
        <w:t>lengteDiff</w:t>
      </w:r>
      <w:proofErr w:type="spellEnd"/>
      <w:r w:rsidRPr="00D03188">
        <w:rPr>
          <w:lang w:val="en-US"/>
        </w:rPr>
        <w:t xml:space="preserve"> = length(diff(</w:t>
      </w:r>
      <w:proofErr w:type="spellStart"/>
      <w:r w:rsidRPr="00D03188">
        <w:rPr>
          <w:lang w:val="en-US"/>
        </w:rPr>
        <w:t>vec</w:t>
      </w:r>
      <w:proofErr w:type="spellEnd"/>
      <w:r w:rsidRPr="00D03188">
        <w:rPr>
          <w:lang w:val="en-US"/>
        </w:rPr>
        <w:t xml:space="preserve">)), </w:t>
      </w:r>
      <w:proofErr w:type="spellStart"/>
      <w:r w:rsidRPr="00D03188">
        <w:rPr>
          <w:lang w:val="en-US"/>
        </w:rPr>
        <w:t>lengteVector</w:t>
      </w:r>
      <w:proofErr w:type="spellEnd"/>
      <w:r w:rsidRPr="00D03188">
        <w:rPr>
          <w:lang w:val="en-US"/>
        </w:rPr>
        <w:t xml:space="preserve"> = length(</w:t>
      </w:r>
      <w:proofErr w:type="spellStart"/>
      <w:r w:rsidRPr="00D03188">
        <w:rPr>
          <w:lang w:val="en-US"/>
        </w:rPr>
        <w:t>vec</w:t>
      </w:r>
      <w:proofErr w:type="spellEnd"/>
      <w:r w:rsidRPr="00D03188">
        <w:rPr>
          <w:lang w:val="en-US"/>
        </w:rPr>
        <w:t>)</w:t>
      </w:r>
    </w:p>
    <w:p w14:paraId="362AEFFA" w14:textId="77777777" w:rsidR="00D03188" w:rsidRPr="00D03188" w:rsidRDefault="00D03188" w:rsidP="00DD0BF9">
      <w:pPr>
        <w:rPr>
          <w:lang w:val="en-US"/>
        </w:rPr>
      </w:pPr>
    </w:p>
    <w:p w14:paraId="2C3B8523" w14:textId="3AF09610" w:rsidR="00D03188" w:rsidRDefault="00D03188" w:rsidP="00D03188">
      <w:pPr>
        <w:pStyle w:val="Heading3"/>
      </w:pPr>
      <w:bookmarkStart w:id="21" w:name="_Toc497839397"/>
      <w:r>
        <w:t xml:space="preserve">Waar wordt </w:t>
      </w:r>
      <w:proofErr w:type="spellStart"/>
      <w:r>
        <w:t>diff</w:t>
      </w:r>
      <w:proofErr w:type="spellEnd"/>
      <w:r>
        <w:t>() voor gebruikt?</w:t>
      </w:r>
      <w:bookmarkEnd w:id="21"/>
    </w:p>
    <w:p w14:paraId="03D5C4EE" w14:textId="4C220288" w:rsidR="00D03188" w:rsidRDefault="00D03188" w:rsidP="00D03188">
      <w:r>
        <w:t xml:space="preserve">De functie </w:t>
      </w:r>
      <w:proofErr w:type="spellStart"/>
      <w:r>
        <w:t>diff</w:t>
      </w:r>
      <w:proofErr w:type="spellEnd"/>
      <w:r>
        <w:t xml:space="preserve">() kan handig zijn als je </w:t>
      </w:r>
      <w:r>
        <w:rPr>
          <w:i/>
        </w:rPr>
        <w:t>overgangen</w:t>
      </w:r>
      <w:r>
        <w:t xml:space="preserve"> wilt bepalen. Wat zijn overgangen? Bijvoorbeeld de overgang van een moment dat iemand op een voetstapschakelaar staat naar dat iemand er niet meer op staat. Zo’n snelle verandering wordt ook wel een overgang (zie </w:t>
      </w:r>
      <w:r>
        <w:fldChar w:fldCharType="begin"/>
      </w:r>
      <w:r>
        <w:instrText xml:space="preserve"> REF _Ref493771696 \h </w:instrText>
      </w:r>
      <w:r>
        <w:fldChar w:fldCharType="separate"/>
      </w:r>
      <w:r w:rsidR="00DB3961">
        <w:t xml:space="preserve">Figuur </w:t>
      </w:r>
      <w:r w:rsidR="00DB3961">
        <w:rPr>
          <w:noProof/>
        </w:rPr>
        <w:t>6</w:t>
      </w:r>
      <w:r>
        <w:fldChar w:fldCharType="end"/>
      </w:r>
      <w:r>
        <w:t xml:space="preserve">en </w:t>
      </w:r>
      <w:r>
        <w:fldChar w:fldCharType="begin"/>
      </w:r>
      <w:r>
        <w:instrText xml:space="preserve"> REF _Ref493771698 \h </w:instrText>
      </w:r>
      <w:r>
        <w:fldChar w:fldCharType="separate"/>
      </w:r>
      <w:r w:rsidR="00DB3961">
        <w:t xml:space="preserve">Figuur </w:t>
      </w:r>
      <w:r w:rsidR="00DB3961">
        <w:rPr>
          <w:noProof/>
        </w:rPr>
        <w:t>7</w:t>
      </w:r>
      <w:r>
        <w:fldChar w:fldCharType="end"/>
      </w:r>
      <w:r>
        <w:t>) genoemd.</w:t>
      </w:r>
    </w:p>
    <w:p w14:paraId="77360882" w14:textId="7671CE98" w:rsidR="00383005" w:rsidRDefault="00383005" w:rsidP="00D03188">
      <w:r>
        <w:t xml:space="preserve">Bij rugby mag je met de ‘bal’ in de hand naar voren rennen. Maar als je hem naar een </w:t>
      </w:r>
      <w:r w:rsidR="004D443F">
        <w:t>medespeler</w:t>
      </w:r>
      <w:r>
        <w:t xml:space="preserve"> gooit, moet je naar de zijkant of naar achteren gooien, in ieder geval niet naar voren, want dat is tegen de regels. Stel, er zit een sensor in de bal, die iedere 0,01 seconde de positie van de bal in de lengterichting van het veld meet en je hebt een ander detectiemechanisme dat ook iedere 0,01 seconde bepaalt of een speler de bal vast heeft of niet. </w:t>
      </w:r>
      <w:r w:rsidR="007855C6">
        <w:t>Om het ingewikkeld te maken: een speler mag wel de bal naar voren schoppen, maar dat aspect negeren we nu. Dit levert</w:t>
      </w:r>
      <w:r w:rsidR="009073F4">
        <w:t xml:space="preserve"> voor 1 van de 2 teams</w:t>
      </w:r>
      <w:r w:rsidR="007855C6">
        <w:t xml:space="preserve"> </w:t>
      </w:r>
      <w:r w:rsidR="009073F4">
        <w:t xml:space="preserve">(we noemen het team A) </w:t>
      </w:r>
      <w:r w:rsidR="007855C6">
        <w:t>twee vectoren op:</w:t>
      </w:r>
    </w:p>
    <w:p w14:paraId="5BE6FC52" w14:textId="5CB4F9CB" w:rsidR="007855C6" w:rsidRDefault="007855C6" w:rsidP="00CF5E15">
      <w:pPr>
        <w:pStyle w:val="ListParagraph"/>
        <w:numPr>
          <w:ilvl w:val="0"/>
          <w:numId w:val="26"/>
        </w:numPr>
      </w:pPr>
      <w:proofErr w:type="spellStart"/>
      <w:r>
        <w:t>balVast</w:t>
      </w:r>
      <w:proofErr w:type="spellEnd"/>
      <w:r>
        <w:t xml:space="preserve">: een </w:t>
      </w:r>
      <w:proofErr w:type="spellStart"/>
      <w:r>
        <w:t>logical</w:t>
      </w:r>
      <w:proofErr w:type="spellEnd"/>
      <w:r>
        <w:t xml:space="preserve"> rijvector. True: een speler heeft de bal vast, </w:t>
      </w:r>
      <w:proofErr w:type="spellStart"/>
      <w:r>
        <w:t>False</w:t>
      </w:r>
      <w:proofErr w:type="spellEnd"/>
      <w:r>
        <w:t>: Geen enkele speler heeft de bal vast, hij bevindt zich dus in een vlucht omdat hij net is gegooid.</w:t>
      </w:r>
    </w:p>
    <w:p w14:paraId="20340C00" w14:textId="77777777" w:rsidR="009073F4" w:rsidRDefault="009073F4" w:rsidP="00CF5E15">
      <w:pPr>
        <w:pStyle w:val="ListParagraph"/>
        <w:numPr>
          <w:ilvl w:val="0"/>
          <w:numId w:val="26"/>
        </w:numPr>
      </w:pPr>
      <w:r>
        <w:t>Pos: positie van de bal in de lengterichting van het veld. Het eigen doel van team A heeft positie nul, het doel van het andere team heeft positie +100.</w:t>
      </w:r>
    </w:p>
    <w:p w14:paraId="40C6225E" w14:textId="2ABBDB42" w:rsidR="009073F4" w:rsidRDefault="009073F4" w:rsidP="009073F4">
      <w:r>
        <w:t>Schrijf de code om te bepalen of team A zich aan de regels houdt. In dit voorbeeld weten we zeker dat team B er niet aan te pas is gekomen.</w:t>
      </w:r>
      <w:r w:rsidR="009D6711">
        <w:t xml:space="preserve"> Gegeven:</w:t>
      </w:r>
    </w:p>
    <w:p w14:paraId="03D73AFD" w14:textId="77777777" w:rsidR="009D6711" w:rsidRPr="00636BA1" w:rsidRDefault="009D6711" w:rsidP="009D6711">
      <w:pPr>
        <w:autoSpaceDE w:val="0"/>
        <w:autoSpaceDN w:val="0"/>
        <w:adjustRightInd w:val="0"/>
        <w:spacing w:after="0" w:line="240" w:lineRule="auto"/>
        <w:rPr>
          <w:rFonts w:ascii="Courier New" w:hAnsi="Courier New" w:cs="Courier New"/>
          <w:sz w:val="24"/>
          <w:szCs w:val="24"/>
        </w:rPr>
      </w:pPr>
      <w:proofErr w:type="spellStart"/>
      <w:r w:rsidRPr="00636BA1">
        <w:rPr>
          <w:rFonts w:ascii="Courier New" w:hAnsi="Courier New" w:cs="Courier New"/>
          <w:color w:val="000000"/>
          <w:sz w:val="20"/>
          <w:szCs w:val="20"/>
        </w:rPr>
        <w:t>balVast</w:t>
      </w:r>
      <w:proofErr w:type="spellEnd"/>
      <w:r w:rsidRPr="00636BA1">
        <w:rPr>
          <w:rFonts w:ascii="Courier New" w:hAnsi="Courier New" w:cs="Courier New"/>
          <w:color w:val="000000"/>
          <w:sz w:val="20"/>
          <w:szCs w:val="20"/>
        </w:rPr>
        <w:t xml:space="preserve"> = </w:t>
      </w:r>
      <w:proofErr w:type="spellStart"/>
      <w:r w:rsidRPr="00636BA1">
        <w:rPr>
          <w:rFonts w:ascii="Courier New" w:hAnsi="Courier New" w:cs="Courier New"/>
          <w:color w:val="000000"/>
          <w:sz w:val="20"/>
          <w:szCs w:val="20"/>
        </w:rPr>
        <w:t>logical</w:t>
      </w:r>
      <w:proofErr w:type="spellEnd"/>
      <w:r w:rsidRPr="00636BA1">
        <w:rPr>
          <w:rFonts w:ascii="Courier New" w:hAnsi="Courier New" w:cs="Courier New"/>
          <w:color w:val="000000"/>
          <w:sz w:val="20"/>
          <w:szCs w:val="20"/>
        </w:rPr>
        <w:t>([1 1 1 1 1 0 0 0 0 0 0 0 0 1 1 1]);</w:t>
      </w:r>
    </w:p>
    <w:p w14:paraId="72FE9E60" w14:textId="77777777" w:rsidR="009D6711" w:rsidRPr="00636BA1" w:rsidRDefault="009D6711" w:rsidP="009D6711">
      <w:pPr>
        <w:autoSpaceDE w:val="0"/>
        <w:autoSpaceDN w:val="0"/>
        <w:adjustRightInd w:val="0"/>
        <w:spacing w:after="0" w:line="240" w:lineRule="auto"/>
        <w:rPr>
          <w:rFonts w:ascii="Courier New" w:hAnsi="Courier New" w:cs="Courier New"/>
          <w:sz w:val="24"/>
          <w:szCs w:val="24"/>
        </w:rPr>
      </w:pPr>
      <w:r w:rsidRPr="00636BA1">
        <w:rPr>
          <w:rFonts w:ascii="Courier New" w:hAnsi="Courier New" w:cs="Courier New"/>
          <w:color w:val="000000"/>
          <w:sz w:val="20"/>
          <w:szCs w:val="20"/>
        </w:rPr>
        <w:t>Pos = [30 31 33 35 38 36 34 32 30 28 26 24 22 22 23 24];</w:t>
      </w:r>
    </w:p>
    <w:p w14:paraId="4E9E51FB" w14:textId="77777777" w:rsidR="009D6711" w:rsidRDefault="009D6711" w:rsidP="009073F4"/>
    <w:p w14:paraId="2D0EB7FF" w14:textId="6E59C4A6" w:rsidR="009D6711" w:rsidRDefault="009D6711" w:rsidP="009073F4">
      <w:r>
        <w:t>Als het werkt verander dan 26 in 29. In dag geval met er een overtreding worden gemeld. Het antwoord staat hieronder. Gebruik dat alleen ter controle of als je er echt niet uitkomt.</w:t>
      </w:r>
    </w:p>
    <w:p w14:paraId="73348B2F" w14:textId="77777777" w:rsidR="009073F4" w:rsidRDefault="009073F4" w:rsidP="009073F4"/>
    <w:p w14:paraId="41CC827C" w14:textId="77777777" w:rsidR="009073F4" w:rsidRDefault="009073F4" w:rsidP="009073F4">
      <w:r>
        <w:t>Antwoord:</w:t>
      </w:r>
    </w:p>
    <w:p w14:paraId="4E9C43D8" w14:textId="77777777" w:rsidR="00C345EE" w:rsidRPr="00636BA1" w:rsidRDefault="00C345EE" w:rsidP="00C345EE">
      <w:pPr>
        <w:autoSpaceDE w:val="0"/>
        <w:autoSpaceDN w:val="0"/>
        <w:adjustRightInd w:val="0"/>
        <w:spacing w:after="0" w:line="240" w:lineRule="auto"/>
        <w:rPr>
          <w:rFonts w:ascii="Courier New" w:hAnsi="Courier New" w:cs="Courier New"/>
          <w:sz w:val="24"/>
          <w:szCs w:val="24"/>
        </w:rPr>
      </w:pPr>
      <w:proofErr w:type="spellStart"/>
      <w:r w:rsidRPr="00636BA1">
        <w:rPr>
          <w:rFonts w:ascii="Courier New" w:hAnsi="Courier New" w:cs="Courier New"/>
          <w:color w:val="000000"/>
          <w:sz w:val="20"/>
          <w:szCs w:val="20"/>
        </w:rPr>
        <w:t>balVast</w:t>
      </w:r>
      <w:proofErr w:type="spellEnd"/>
      <w:r w:rsidRPr="00636BA1">
        <w:rPr>
          <w:rFonts w:ascii="Courier New" w:hAnsi="Courier New" w:cs="Courier New"/>
          <w:color w:val="000000"/>
          <w:sz w:val="20"/>
          <w:szCs w:val="20"/>
        </w:rPr>
        <w:t xml:space="preserve"> = </w:t>
      </w:r>
      <w:proofErr w:type="spellStart"/>
      <w:r w:rsidRPr="00636BA1">
        <w:rPr>
          <w:rFonts w:ascii="Courier New" w:hAnsi="Courier New" w:cs="Courier New"/>
          <w:color w:val="000000"/>
          <w:sz w:val="20"/>
          <w:szCs w:val="20"/>
        </w:rPr>
        <w:t>logical</w:t>
      </w:r>
      <w:proofErr w:type="spellEnd"/>
      <w:r w:rsidRPr="00636BA1">
        <w:rPr>
          <w:rFonts w:ascii="Courier New" w:hAnsi="Courier New" w:cs="Courier New"/>
          <w:color w:val="000000"/>
          <w:sz w:val="20"/>
          <w:szCs w:val="20"/>
        </w:rPr>
        <w:t>([1 1 1 1 1 0 0 0 0 0 0 0 0 1 1 1]);</w:t>
      </w:r>
    </w:p>
    <w:p w14:paraId="5BE39334" w14:textId="77777777" w:rsidR="00C345EE" w:rsidRPr="00636BA1" w:rsidRDefault="00C345EE" w:rsidP="00C345EE">
      <w:pPr>
        <w:autoSpaceDE w:val="0"/>
        <w:autoSpaceDN w:val="0"/>
        <w:adjustRightInd w:val="0"/>
        <w:spacing w:after="0" w:line="240" w:lineRule="auto"/>
        <w:rPr>
          <w:rFonts w:ascii="Courier New" w:hAnsi="Courier New" w:cs="Courier New"/>
          <w:sz w:val="24"/>
          <w:szCs w:val="24"/>
        </w:rPr>
      </w:pPr>
      <w:r w:rsidRPr="00636BA1">
        <w:rPr>
          <w:rFonts w:ascii="Courier New" w:hAnsi="Courier New" w:cs="Courier New"/>
          <w:color w:val="000000"/>
          <w:sz w:val="20"/>
          <w:szCs w:val="20"/>
        </w:rPr>
        <w:t>Pos = [30 31 33 35 38 36 34 32 30 28 26 24 22 22 23 24];</w:t>
      </w:r>
    </w:p>
    <w:p w14:paraId="449314A5" w14:textId="77777777" w:rsidR="00C345EE" w:rsidRPr="00636BA1" w:rsidRDefault="00C345EE" w:rsidP="00C345EE">
      <w:pPr>
        <w:autoSpaceDE w:val="0"/>
        <w:autoSpaceDN w:val="0"/>
        <w:adjustRightInd w:val="0"/>
        <w:spacing w:after="0" w:line="240" w:lineRule="auto"/>
        <w:rPr>
          <w:rFonts w:ascii="Courier New" w:hAnsi="Courier New" w:cs="Courier New"/>
          <w:sz w:val="24"/>
          <w:szCs w:val="24"/>
        </w:rPr>
      </w:pPr>
      <w:proofErr w:type="spellStart"/>
      <w:r w:rsidRPr="00636BA1">
        <w:rPr>
          <w:rFonts w:ascii="Courier New" w:hAnsi="Courier New" w:cs="Courier New"/>
          <w:color w:val="000000"/>
          <w:sz w:val="20"/>
          <w:szCs w:val="20"/>
        </w:rPr>
        <w:t>relevantPos</w:t>
      </w:r>
      <w:proofErr w:type="spellEnd"/>
      <w:r w:rsidRPr="00636BA1">
        <w:rPr>
          <w:rFonts w:ascii="Courier New" w:hAnsi="Courier New" w:cs="Courier New"/>
          <w:color w:val="000000"/>
          <w:sz w:val="20"/>
          <w:szCs w:val="20"/>
        </w:rPr>
        <w:t xml:space="preserve"> = Pos(</w:t>
      </w:r>
      <w:proofErr w:type="spellStart"/>
      <w:r w:rsidRPr="00636BA1">
        <w:rPr>
          <w:rFonts w:ascii="Courier New" w:hAnsi="Courier New" w:cs="Courier New"/>
          <w:color w:val="000000"/>
          <w:sz w:val="20"/>
          <w:szCs w:val="20"/>
        </w:rPr>
        <w:t>not</w:t>
      </w:r>
      <w:proofErr w:type="spellEnd"/>
      <w:r w:rsidRPr="00636BA1">
        <w:rPr>
          <w:rFonts w:ascii="Courier New" w:hAnsi="Courier New" w:cs="Courier New"/>
          <w:color w:val="000000"/>
          <w:sz w:val="20"/>
          <w:szCs w:val="20"/>
        </w:rPr>
        <w:t>(</w:t>
      </w:r>
      <w:proofErr w:type="spellStart"/>
      <w:r w:rsidRPr="00636BA1">
        <w:rPr>
          <w:rFonts w:ascii="Courier New" w:hAnsi="Courier New" w:cs="Courier New"/>
          <w:color w:val="000000"/>
          <w:sz w:val="20"/>
          <w:szCs w:val="20"/>
        </w:rPr>
        <w:t>balVast</w:t>
      </w:r>
      <w:proofErr w:type="spellEnd"/>
      <w:r w:rsidRPr="00636BA1">
        <w:rPr>
          <w:rFonts w:ascii="Courier New" w:hAnsi="Courier New" w:cs="Courier New"/>
          <w:color w:val="000000"/>
          <w:sz w:val="20"/>
          <w:szCs w:val="20"/>
        </w:rPr>
        <w:t>));</w:t>
      </w:r>
    </w:p>
    <w:p w14:paraId="598BE737" w14:textId="77777777" w:rsidR="00C345EE" w:rsidRPr="00636BA1" w:rsidRDefault="00C345EE" w:rsidP="00C345EE">
      <w:pPr>
        <w:autoSpaceDE w:val="0"/>
        <w:autoSpaceDN w:val="0"/>
        <w:adjustRightInd w:val="0"/>
        <w:spacing w:after="0" w:line="240" w:lineRule="auto"/>
        <w:rPr>
          <w:rFonts w:ascii="Courier New" w:hAnsi="Courier New" w:cs="Courier New"/>
          <w:sz w:val="24"/>
          <w:szCs w:val="24"/>
        </w:rPr>
      </w:pPr>
      <w:proofErr w:type="spellStart"/>
      <w:r w:rsidRPr="00636BA1">
        <w:rPr>
          <w:rFonts w:ascii="Courier New" w:hAnsi="Courier New" w:cs="Courier New"/>
          <w:color w:val="000000"/>
          <w:sz w:val="20"/>
          <w:szCs w:val="20"/>
        </w:rPr>
        <w:t>naarVoren</w:t>
      </w:r>
      <w:proofErr w:type="spellEnd"/>
      <w:r w:rsidRPr="00636BA1">
        <w:rPr>
          <w:rFonts w:ascii="Courier New" w:hAnsi="Courier New" w:cs="Courier New"/>
          <w:color w:val="000000"/>
          <w:sz w:val="20"/>
          <w:szCs w:val="20"/>
        </w:rPr>
        <w:t xml:space="preserve"> = </w:t>
      </w:r>
      <w:proofErr w:type="spellStart"/>
      <w:r w:rsidRPr="00636BA1">
        <w:rPr>
          <w:rFonts w:ascii="Courier New" w:hAnsi="Courier New" w:cs="Courier New"/>
          <w:color w:val="000000"/>
          <w:sz w:val="20"/>
          <w:szCs w:val="20"/>
        </w:rPr>
        <w:t>diff</w:t>
      </w:r>
      <w:proofErr w:type="spellEnd"/>
      <w:r w:rsidRPr="00636BA1">
        <w:rPr>
          <w:rFonts w:ascii="Courier New" w:hAnsi="Courier New" w:cs="Courier New"/>
          <w:color w:val="000000"/>
          <w:sz w:val="20"/>
          <w:szCs w:val="20"/>
        </w:rPr>
        <w:t>(</w:t>
      </w:r>
      <w:proofErr w:type="spellStart"/>
      <w:r w:rsidRPr="00636BA1">
        <w:rPr>
          <w:rFonts w:ascii="Courier New" w:hAnsi="Courier New" w:cs="Courier New"/>
          <w:color w:val="000000"/>
          <w:sz w:val="20"/>
          <w:szCs w:val="20"/>
        </w:rPr>
        <w:t>relevantPos</w:t>
      </w:r>
      <w:proofErr w:type="spellEnd"/>
      <w:r w:rsidRPr="00636BA1">
        <w:rPr>
          <w:rFonts w:ascii="Courier New" w:hAnsi="Courier New" w:cs="Courier New"/>
          <w:color w:val="000000"/>
          <w:sz w:val="20"/>
          <w:szCs w:val="20"/>
        </w:rPr>
        <w:t>);</w:t>
      </w:r>
    </w:p>
    <w:p w14:paraId="67320AAF" w14:textId="77777777" w:rsidR="00C345EE" w:rsidRPr="00C345EE" w:rsidRDefault="00C345EE" w:rsidP="00C345EE">
      <w:pPr>
        <w:autoSpaceDE w:val="0"/>
        <w:autoSpaceDN w:val="0"/>
        <w:adjustRightInd w:val="0"/>
        <w:spacing w:after="0" w:line="240" w:lineRule="auto"/>
        <w:rPr>
          <w:rFonts w:ascii="Courier New" w:hAnsi="Courier New" w:cs="Courier New"/>
          <w:sz w:val="24"/>
          <w:szCs w:val="24"/>
          <w:lang w:val="en-US"/>
        </w:rPr>
      </w:pPr>
      <w:r w:rsidRPr="00C345EE">
        <w:rPr>
          <w:rFonts w:ascii="Courier New" w:hAnsi="Courier New" w:cs="Courier New"/>
          <w:color w:val="000000"/>
          <w:sz w:val="20"/>
          <w:szCs w:val="20"/>
          <w:lang w:val="en-US"/>
        </w:rPr>
        <w:t>[</w:t>
      </w:r>
      <w:proofErr w:type="spellStart"/>
      <w:r w:rsidRPr="00C345EE">
        <w:rPr>
          <w:rFonts w:ascii="Courier New" w:hAnsi="Courier New" w:cs="Courier New"/>
          <w:color w:val="000000"/>
          <w:sz w:val="20"/>
          <w:szCs w:val="20"/>
          <w:lang w:val="en-US"/>
        </w:rPr>
        <w:t>x,i</w:t>
      </w:r>
      <w:proofErr w:type="spellEnd"/>
      <w:r w:rsidRPr="00C345EE">
        <w:rPr>
          <w:rFonts w:ascii="Courier New" w:hAnsi="Courier New" w:cs="Courier New"/>
          <w:color w:val="000000"/>
          <w:sz w:val="20"/>
          <w:szCs w:val="20"/>
          <w:lang w:val="en-US"/>
        </w:rPr>
        <w:t>] = find(</w:t>
      </w:r>
      <w:proofErr w:type="spellStart"/>
      <w:r w:rsidRPr="00C345EE">
        <w:rPr>
          <w:rFonts w:ascii="Courier New" w:hAnsi="Courier New" w:cs="Courier New"/>
          <w:color w:val="000000"/>
          <w:sz w:val="20"/>
          <w:szCs w:val="20"/>
          <w:lang w:val="en-US"/>
        </w:rPr>
        <w:t>naarVoren</w:t>
      </w:r>
      <w:proofErr w:type="spellEnd"/>
      <w:r w:rsidRPr="00C345EE">
        <w:rPr>
          <w:rFonts w:ascii="Courier New" w:hAnsi="Courier New" w:cs="Courier New"/>
          <w:color w:val="000000"/>
          <w:sz w:val="20"/>
          <w:szCs w:val="20"/>
          <w:lang w:val="en-US"/>
        </w:rPr>
        <w:t xml:space="preserve"> &gt; 0);</w:t>
      </w:r>
    </w:p>
    <w:p w14:paraId="05D0D663" w14:textId="77777777" w:rsidR="00C345EE" w:rsidRPr="00C345EE" w:rsidRDefault="00C345EE" w:rsidP="00C345EE">
      <w:pPr>
        <w:autoSpaceDE w:val="0"/>
        <w:autoSpaceDN w:val="0"/>
        <w:adjustRightInd w:val="0"/>
        <w:spacing w:after="0" w:line="240" w:lineRule="auto"/>
        <w:rPr>
          <w:rFonts w:ascii="Courier New" w:hAnsi="Courier New" w:cs="Courier New"/>
          <w:sz w:val="24"/>
          <w:szCs w:val="24"/>
          <w:lang w:val="en-US"/>
        </w:rPr>
      </w:pPr>
      <w:r w:rsidRPr="00C345EE">
        <w:rPr>
          <w:rFonts w:ascii="Courier New" w:hAnsi="Courier New" w:cs="Courier New"/>
          <w:color w:val="0000FF"/>
          <w:sz w:val="20"/>
          <w:szCs w:val="20"/>
          <w:lang w:val="en-US"/>
        </w:rPr>
        <w:t>if</w:t>
      </w:r>
      <w:r w:rsidRPr="00C345EE">
        <w:rPr>
          <w:rFonts w:ascii="Courier New" w:hAnsi="Courier New" w:cs="Courier New"/>
          <w:color w:val="000000"/>
          <w:sz w:val="20"/>
          <w:szCs w:val="20"/>
          <w:lang w:val="en-US"/>
        </w:rPr>
        <w:t xml:space="preserve"> </w:t>
      </w:r>
      <w:proofErr w:type="spellStart"/>
      <w:r w:rsidRPr="00C345EE">
        <w:rPr>
          <w:rFonts w:ascii="Courier New" w:hAnsi="Courier New" w:cs="Courier New"/>
          <w:color w:val="000000"/>
          <w:sz w:val="20"/>
          <w:szCs w:val="20"/>
          <w:lang w:val="en-US"/>
        </w:rPr>
        <w:t>isempty</w:t>
      </w:r>
      <w:proofErr w:type="spellEnd"/>
      <w:r w:rsidRPr="00C345EE">
        <w:rPr>
          <w:rFonts w:ascii="Courier New" w:hAnsi="Courier New" w:cs="Courier New"/>
          <w:color w:val="000000"/>
          <w:sz w:val="20"/>
          <w:szCs w:val="20"/>
          <w:lang w:val="en-US"/>
        </w:rPr>
        <w:t>(</w:t>
      </w:r>
      <w:proofErr w:type="spellStart"/>
      <w:r w:rsidRPr="00C345EE">
        <w:rPr>
          <w:rFonts w:ascii="Courier New" w:hAnsi="Courier New" w:cs="Courier New"/>
          <w:color w:val="000000"/>
          <w:sz w:val="20"/>
          <w:szCs w:val="20"/>
          <w:lang w:val="en-US"/>
        </w:rPr>
        <w:t>i</w:t>
      </w:r>
      <w:proofErr w:type="spellEnd"/>
      <w:r w:rsidRPr="00C345EE">
        <w:rPr>
          <w:rFonts w:ascii="Courier New" w:hAnsi="Courier New" w:cs="Courier New"/>
          <w:color w:val="000000"/>
          <w:sz w:val="20"/>
          <w:szCs w:val="20"/>
          <w:lang w:val="en-US"/>
        </w:rPr>
        <w:t>) == true</w:t>
      </w:r>
    </w:p>
    <w:p w14:paraId="37BD3C47" w14:textId="77777777" w:rsidR="00C345EE" w:rsidRDefault="00C345EE" w:rsidP="00C345EE">
      <w:pPr>
        <w:autoSpaceDE w:val="0"/>
        <w:autoSpaceDN w:val="0"/>
        <w:adjustRightInd w:val="0"/>
        <w:spacing w:after="0" w:line="240" w:lineRule="auto"/>
        <w:rPr>
          <w:rFonts w:ascii="Courier New" w:hAnsi="Courier New" w:cs="Courier New"/>
          <w:sz w:val="24"/>
          <w:szCs w:val="24"/>
        </w:rPr>
      </w:pPr>
      <w:r w:rsidRPr="00C345EE">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'Geen overtreding'</w:t>
      </w:r>
      <w:r>
        <w:rPr>
          <w:rFonts w:ascii="Courier New" w:hAnsi="Courier New" w:cs="Courier New"/>
          <w:color w:val="000000"/>
          <w:sz w:val="20"/>
          <w:szCs w:val="20"/>
        </w:rPr>
        <w:t>)</w:t>
      </w:r>
    </w:p>
    <w:p w14:paraId="71BE3EFD" w14:textId="77777777" w:rsidR="00C345EE" w:rsidRDefault="00C345EE" w:rsidP="00C345E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w:t>
      </w:r>
      <w:proofErr w:type="spellEnd"/>
      <w:r>
        <w:rPr>
          <w:rFonts w:ascii="Courier New" w:hAnsi="Courier New" w:cs="Courier New"/>
          <w:color w:val="000000"/>
          <w:sz w:val="20"/>
          <w:szCs w:val="20"/>
        </w:rPr>
        <w:t xml:space="preserve">  </w:t>
      </w:r>
    </w:p>
    <w:p w14:paraId="2A836FE4"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'Overtreding!'</w:t>
      </w:r>
      <w:r>
        <w:rPr>
          <w:rFonts w:ascii="Courier New" w:hAnsi="Courier New" w:cs="Courier New"/>
          <w:color w:val="000000"/>
          <w:sz w:val="20"/>
          <w:szCs w:val="20"/>
        </w:rPr>
        <w:t>)</w:t>
      </w:r>
    </w:p>
    <w:p w14:paraId="0F683A99"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04463B5" w14:textId="77777777" w:rsidR="00810067" w:rsidRPr="00C345EE" w:rsidRDefault="00810067" w:rsidP="00810067">
      <w:pPr>
        <w:rPr>
          <w:lang w:val="en-US"/>
        </w:rPr>
      </w:pPr>
    </w:p>
    <w:p w14:paraId="081BE23D" w14:textId="22842503" w:rsidR="00E204F0" w:rsidRPr="00C345EE" w:rsidRDefault="00E204F0">
      <w:pPr>
        <w:rPr>
          <w:lang w:val="en-US"/>
        </w:rPr>
      </w:pPr>
      <w:r w:rsidRPr="00C345EE">
        <w:rPr>
          <w:lang w:val="en-US"/>
        </w:rPr>
        <w:br w:type="page"/>
      </w:r>
    </w:p>
    <w:p w14:paraId="30C2F6F5" w14:textId="003B1DB6" w:rsidR="00491AF6" w:rsidRDefault="00B07363" w:rsidP="00810067">
      <w:pPr>
        <w:pStyle w:val="Heading2"/>
      </w:pPr>
      <w:bookmarkStart w:id="22" w:name="_Toc497839398"/>
      <w:r>
        <w:lastRenderedPageBreak/>
        <w:t>Vragen en opdrachten</w:t>
      </w:r>
      <w:bookmarkEnd w:id="22"/>
    </w:p>
    <w:p w14:paraId="151A695B" w14:textId="77777777" w:rsidR="00810067" w:rsidRPr="00810067" w:rsidRDefault="00810067" w:rsidP="0081006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F38A68D" w14:textId="77777777" w:rsidTr="000646E2">
        <w:tc>
          <w:tcPr>
            <w:tcW w:w="630" w:type="dxa"/>
          </w:tcPr>
          <w:p w14:paraId="08753D2B" w14:textId="77777777" w:rsidR="000646E2" w:rsidRPr="000646E2" w:rsidRDefault="000646E2" w:rsidP="00B07363">
            <w:pPr>
              <w:pStyle w:val="ListParagraph"/>
              <w:numPr>
                <w:ilvl w:val="0"/>
                <w:numId w:val="24"/>
              </w:numPr>
            </w:pPr>
          </w:p>
        </w:tc>
        <w:tc>
          <w:tcPr>
            <w:tcW w:w="8442" w:type="dxa"/>
          </w:tcPr>
          <w:p w14:paraId="28E2C21E" w14:textId="3E37FFEB" w:rsidR="000646E2" w:rsidRDefault="000646E2" w:rsidP="000646E2">
            <w:r w:rsidRPr="000646E2">
              <w:rPr>
                <w:rStyle w:val="aOpdrChar"/>
              </w:rPr>
              <w:t>Pak de voetstapdata er bij. Gebruik de relationele operator om van elke meetwaarde die een ingedrukte voetstapschakelaar representeert 1 te maken.</w:t>
            </w:r>
            <w:r w:rsidRPr="00636BA1">
              <w:rPr>
                <w:b/>
              </w:rPr>
              <w:t xml:space="preserve"> Elke meetwaarde die het niet indrukken van de voetstapschakelaars representeert wordt een nul.</w:t>
            </w:r>
          </w:p>
          <w:p w14:paraId="49E4EBC8" w14:textId="365CE89F" w:rsidR="000646E2" w:rsidRDefault="00636BA1" w:rsidP="000646E2">
            <w:pPr>
              <w:rPr>
                <w:b/>
              </w:rPr>
            </w:pPr>
            <w:r>
              <w:t xml:space="preserve">Ter info. </w:t>
            </w:r>
            <w:r w:rsidR="000646E2">
              <w:t>Als je de voetstapdata hebt ingelezen heb je een tabel (matrix) met drie kolommen. De eerste kolom bevat de tijd uitgedrukt in seconde. De tweede kolom bevat voetstapdata van het linkerbeen en de derde kolom van het rechterbeen.</w:t>
            </w:r>
          </w:p>
          <w:p w14:paraId="740281C0" w14:textId="2A93F044" w:rsidR="000646E2" w:rsidRDefault="000646E2" w:rsidP="00DE4CCD">
            <w:pPr>
              <w:rPr>
                <w:b/>
              </w:rPr>
            </w:pPr>
          </w:p>
        </w:tc>
      </w:tr>
      <w:tr w:rsidR="000646E2" w14:paraId="2EDD5D13" w14:textId="77777777" w:rsidTr="000646E2">
        <w:tc>
          <w:tcPr>
            <w:tcW w:w="630" w:type="dxa"/>
          </w:tcPr>
          <w:p w14:paraId="7E6D9D2E" w14:textId="77777777" w:rsidR="000646E2" w:rsidRPr="000646E2" w:rsidRDefault="000646E2" w:rsidP="00B07363">
            <w:pPr>
              <w:pStyle w:val="ListParagraph"/>
              <w:numPr>
                <w:ilvl w:val="0"/>
                <w:numId w:val="24"/>
              </w:numPr>
            </w:pPr>
          </w:p>
        </w:tc>
        <w:tc>
          <w:tcPr>
            <w:tcW w:w="8442" w:type="dxa"/>
          </w:tcPr>
          <w:p w14:paraId="36521533" w14:textId="77777777" w:rsidR="00B479A0" w:rsidRDefault="000646E2" w:rsidP="00636BA1">
            <w:pPr>
              <w:rPr>
                <w:b/>
              </w:rPr>
            </w:pPr>
            <w:r w:rsidRPr="00B479A0">
              <w:rPr>
                <w:rStyle w:val="aOpdrChar"/>
              </w:rPr>
              <w:t xml:space="preserve">Gebruik opnieuw de oorspronkelijke voetstap data en maak een nieuw script. </w:t>
            </w:r>
            <w:r w:rsidRPr="00B479A0">
              <w:rPr>
                <w:b/>
              </w:rPr>
              <w:t xml:space="preserve">Verwerk nu m.b.v. </w:t>
            </w:r>
            <w:r w:rsidR="00636BA1" w:rsidRPr="00B479A0">
              <w:rPr>
                <w:b/>
              </w:rPr>
              <w:t>éé</w:t>
            </w:r>
            <w:r w:rsidRPr="00B479A0">
              <w:rPr>
                <w:b/>
              </w:rPr>
              <w:t xml:space="preserve">n of meerdere </w:t>
            </w:r>
            <w:proofErr w:type="spellStart"/>
            <w:r w:rsidRPr="00B479A0">
              <w:rPr>
                <w:b/>
              </w:rPr>
              <w:t>for</w:t>
            </w:r>
            <w:proofErr w:type="spellEnd"/>
            <w:r w:rsidRPr="00B479A0">
              <w:rPr>
                <w:b/>
              </w:rPr>
              <w:t xml:space="preserve">-loops en </w:t>
            </w:r>
            <w:r w:rsidR="00636BA1" w:rsidRPr="00B479A0">
              <w:rPr>
                <w:b/>
              </w:rPr>
              <w:t>één</w:t>
            </w:r>
            <w:r w:rsidRPr="00B479A0">
              <w:rPr>
                <w:b/>
              </w:rPr>
              <w:t xml:space="preserve"> of meerdere </w:t>
            </w:r>
            <w:proofErr w:type="spellStart"/>
            <w:r w:rsidRPr="00B479A0">
              <w:rPr>
                <w:b/>
              </w:rPr>
              <w:t>if</w:t>
            </w:r>
            <w:proofErr w:type="spellEnd"/>
            <w:r w:rsidRPr="00B479A0">
              <w:rPr>
                <w:b/>
              </w:rPr>
              <w:t xml:space="preserve">-statements de voetstapdata </w:t>
            </w:r>
            <w:r w:rsidR="00B479A0" w:rsidRPr="00B479A0">
              <w:rPr>
                <w:b/>
              </w:rPr>
              <w:t xml:space="preserve">om deze </w:t>
            </w:r>
            <w:r w:rsidRPr="00B479A0">
              <w:rPr>
                <w:b/>
              </w:rPr>
              <w:t xml:space="preserve">op te schonen zoals in de vorige opdracht. </w:t>
            </w:r>
          </w:p>
          <w:p w14:paraId="5B5A362E" w14:textId="63969476" w:rsidR="000646E2" w:rsidRPr="000646E2" w:rsidRDefault="00B479A0" w:rsidP="00636BA1">
            <w:r w:rsidRPr="00B479A0">
              <w:t xml:space="preserve">Ter info. </w:t>
            </w:r>
            <w:r w:rsidR="000646E2">
              <w:t>Je mag in deze opdracht geen relationele operatoren gebruiken die direct in een vector worden toegepast.</w:t>
            </w:r>
          </w:p>
        </w:tc>
      </w:tr>
      <w:tr w:rsidR="000646E2" w14:paraId="611635D0" w14:textId="77777777" w:rsidTr="000646E2">
        <w:tc>
          <w:tcPr>
            <w:tcW w:w="630" w:type="dxa"/>
          </w:tcPr>
          <w:p w14:paraId="3974792B" w14:textId="77777777" w:rsidR="000646E2" w:rsidRPr="00B07363" w:rsidRDefault="000646E2" w:rsidP="00AE311F">
            <w:pPr>
              <w:pStyle w:val="ListParagraph"/>
              <w:numPr>
                <w:ilvl w:val="0"/>
                <w:numId w:val="24"/>
              </w:numPr>
            </w:pPr>
          </w:p>
        </w:tc>
        <w:tc>
          <w:tcPr>
            <w:tcW w:w="8442" w:type="dxa"/>
          </w:tcPr>
          <w:p w14:paraId="7D487DFC" w14:textId="6F79881E" w:rsidR="000646E2" w:rsidRDefault="00B07363" w:rsidP="00AE311F">
            <w:r>
              <w:t>Welke van de twee voorgaande methoden lever</w:t>
            </w:r>
            <w:r w:rsidR="00AE311F">
              <w:t>t</w:t>
            </w:r>
            <w:r>
              <w:t xml:space="preserve"> de meest leesbare code op?</w:t>
            </w:r>
          </w:p>
        </w:tc>
      </w:tr>
      <w:tr w:rsidR="000646E2" w14:paraId="31CF7C65" w14:textId="77777777" w:rsidTr="000646E2">
        <w:tc>
          <w:tcPr>
            <w:tcW w:w="630" w:type="dxa"/>
          </w:tcPr>
          <w:p w14:paraId="2F2A5F1E" w14:textId="77777777" w:rsidR="000646E2" w:rsidRPr="00B07363" w:rsidRDefault="000646E2" w:rsidP="00AE311F">
            <w:pPr>
              <w:pStyle w:val="ListParagraph"/>
              <w:numPr>
                <w:ilvl w:val="0"/>
                <w:numId w:val="24"/>
              </w:numPr>
            </w:pPr>
          </w:p>
        </w:tc>
        <w:tc>
          <w:tcPr>
            <w:tcW w:w="8442" w:type="dxa"/>
          </w:tcPr>
          <w:p w14:paraId="2C1B63C6" w14:textId="22CA62E3" w:rsidR="000646E2" w:rsidRDefault="00B07363" w:rsidP="00AE311F">
            <w:r>
              <w:t>Welke van de twee voorgaande methoden heeft jouw voorkeur</w:t>
            </w:r>
            <w:r w:rsidR="00B479A0">
              <w:t>?</w:t>
            </w:r>
          </w:p>
        </w:tc>
      </w:tr>
      <w:tr w:rsidR="00AE311F" w14:paraId="4E3CA0B6" w14:textId="77777777" w:rsidTr="000646E2">
        <w:tc>
          <w:tcPr>
            <w:tcW w:w="630" w:type="dxa"/>
          </w:tcPr>
          <w:p w14:paraId="75E1A6DC" w14:textId="77777777" w:rsidR="00AE311F" w:rsidRPr="00B07363" w:rsidRDefault="00AE311F" w:rsidP="00AE311F">
            <w:pPr>
              <w:pStyle w:val="ListParagraph"/>
              <w:numPr>
                <w:ilvl w:val="0"/>
                <w:numId w:val="24"/>
              </w:numPr>
            </w:pPr>
          </w:p>
        </w:tc>
        <w:tc>
          <w:tcPr>
            <w:tcW w:w="8442" w:type="dxa"/>
          </w:tcPr>
          <w:p w14:paraId="6C472E05" w14:textId="1579DF28" w:rsidR="00AE311F" w:rsidRPr="00B479A0" w:rsidRDefault="00B479A0" w:rsidP="00AE311F">
            <w:pPr>
              <w:rPr>
                <w:b/>
              </w:rPr>
            </w:pPr>
            <w:r w:rsidRPr="00B479A0">
              <w:rPr>
                <w:b/>
              </w:rPr>
              <w:t>Breid</w:t>
            </w:r>
            <w:r w:rsidR="00AE311F" w:rsidRPr="00B479A0">
              <w:rPr>
                <w:b/>
              </w:rPr>
              <w:t xml:space="preserve"> de analyse</w:t>
            </w:r>
            <w:r w:rsidR="00810067" w:rsidRPr="00B479A0">
              <w:rPr>
                <w:b/>
              </w:rPr>
              <w:t xml:space="preserve"> </w:t>
            </w:r>
            <w:r w:rsidR="00AE311F" w:rsidRPr="00B479A0">
              <w:rPr>
                <w:b/>
              </w:rPr>
              <w:t>van de voetstapdata verder uit</w:t>
            </w:r>
            <w:r w:rsidR="00810067" w:rsidRPr="00B479A0">
              <w:rPr>
                <w:b/>
              </w:rPr>
              <w:t xml:space="preserve"> </w:t>
            </w:r>
            <w:r w:rsidR="00810067" w:rsidRPr="00B479A0">
              <w:rPr>
                <w:rStyle w:val="aOpdrChar"/>
              </w:rPr>
              <w:t>door het schrijven van Matlab code</w:t>
            </w:r>
            <w:r w:rsidR="00810067" w:rsidRPr="00B479A0">
              <w:rPr>
                <w:b/>
              </w:rPr>
              <w:t xml:space="preserve">, </w:t>
            </w:r>
            <w:r w:rsidR="00AE311F" w:rsidRPr="00B479A0">
              <w:rPr>
                <w:b/>
              </w:rPr>
              <w:t xml:space="preserve"> zodat je de heel-strike en toe-off weergeef</w:t>
            </w:r>
            <w:r w:rsidR="00810067" w:rsidRPr="00B479A0">
              <w:rPr>
                <w:b/>
              </w:rPr>
              <w:t>t zoals in de volgende figuren:</w:t>
            </w:r>
          </w:p>
          <w:p w14:paraId="5A7465D7" w14:textId="77777777" w:rsidR="00810067" w:rsidRDefault="00AE311F" w:rsidP="00810067">
            <w:pPr>
              <w:keepNext/>
              <w:jc w:val="center"/>
            </w:pPr>
            <w:r>
              <w:rPr>
                <w:noProof/>
                <w:lang w:eastAsia="nl-NL"/>
              </w:rPr>
              <w:drawing>
                <wp:inline distT="0" distB="0" distL="0" distR="0" wp14:anchorId="40E52282" wp14:editId="4AA6521A">
                  <wp:extent cx="3661597" cy="274320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alyseVoetstapRechts.emf"/>
                          <pic:cNvPicPr/>
                        </pic:nvPicPr>
                        <pic:blipFill>
                          <a:blip r:embed="rId21">
                            <a:extLst>
                              <a:ext uri="{28A0092B-C50C-407E-A947-70E740481C1C}">
                                <a14:useLocalDpi xmlns:a14="http://schemas.microsoft.com/office/drawing/2010/main" val="0"/>
                              </a:ext>
                            </a:extLst>
                          </a:blip>
                          <a:stretch>
                            <a:fillRect/>
                          </a:stretch>
                        </pic:blipFill>
                        <pic:spPr>
                          <a:xfrm>
                            <a:off x="0" y="0"/>
                            <a:ext cx="3661597" cy="2743200"/>
                          </a:xfrm>
                          <a:prstGeom prst="rect">
                            <a:avLst/>
                          </a:prstGeom>
                        </pic:spPr>
                      </pic:pic>
                    </a:graphicData>
                  </a:graphic>
                </wp:inline>
              </w:drawing>
            </w:r>
          </w:p>
          <w:p w14:paraId="3E73DFA4" w14:textId="09BFC2FE" w:rsidR="00810067" w:rsidRDefault="00810067" w:rsidP="00810067">
            <w:pPr>
              <w:pStyle w:val="Caption"/>
            </w:pPr>
            <w:bookmarkStart w:id="23" w:name="_Ref493771696"/>
            <w:r>
              <w:t xml:space="preserve">Figuur </w:t>
            </w:r>
            <w:r w:rsidR="0002535F">
              <w:fldChar w:fldCharType="begin"/>
            </w:r>
            <w:r w:rsidR="0002535F">
              <w:instrText xml:space="preserve"> SEQ Figuur \* ARABIC </w:instrText>
            </w:r>
            <w:r w:rsidR="0002535F">
              <w:fldChar w:fldCharType="separate"/>
            </w:r>
            <w:r w:rsidR="00DB3961">
              <w:rPr>
                <w:noProof/>
              </w:rPr>
              <w:t>6</w:t>
            </w:r>
            <w:r w:rsidR="0002535F">
              <w:rPr>
                <w:noProof/>
              </w:rPr>
              <w:fldChar w:fldCharType="end"/>
            </w:r>
            <w:bookmarkEnd w:id="23"/>
            <w:r>
              <w:t>: de rechter voetstapdata met toe-off en heel-strike.</w:t>
            </w:r>
          </w:p>
          <w:p w14:paraId="2D22F7C8" w14:textId="77777777" w:rsidR="00810067" w:rsidRDefault="00AE311F" w:rsidP="00810067">
            <w:pPr>
              <w:keepNext/>
              <w:jc w:val="center"/>
            </w:pPr>
            <w:r>
              <w:rPr>
                <w:noProof/>
                <w:lang w:eastAsia="nl-NL"/>
              </w:rPr>
              <w:lastRenderedPageBreak/>
              <w:drawing>
                <wp:inline distT="0" distB="0" distL="0" distR="0" wp14:anchorId="366DE101" wp14:editId="4B454FD5">
                  <wp:extent cx="3661596" cy="27432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alyseVoetstapLinks.emf"/>
                          <pic:cNvPicPr/>
                        </pic:nvPicPr>
                        <pic:blipFill>
                          <a:blip r:embed="rId22">
                            <a:extLst>
                              <a:ext uri="{28A0092B-C50C-407E-A947-70E740481C1C}">
                                <a14:useLocalDpi xmlns:a14="http://schemas.microsoft.com/office/drawing/2010/main" val="0"/>
                              </a:ext>
                            </a:extLst>
                          </a:blip>
                          <a:stretch>
                            <a:fillRect/>
                          </a:stretch>
                        </pic:blipFill>
                        <pic:spPr>
                          <a:xfrm>
                            <a:off x="0" y="0"/>
                            <a:ext cx="3661596" cy="2743200"/>
                          </a:xfrm>
                          <a:prstGeom prst="rect">
                            <a:avLst/>
                          </a:prstGeom>
                        </pic:spPr>
                      </pic:pic>
                    </a:graphicData>
                  </a:graphic>
                </wp:inline>
              </w:drawing>
            </w:r>
          </w:p>
          <w:p w14:paraId="6CCB4C57" w14:textId="5CD5E761" w:rsidR="00AE311F" w:rsidRPr="00AE311F" w:rsidRDefault="00810067" w:rsidP="00810067">
            <w:pPr>
              <w:pStyle w:val="Caption"/>
            </w:pPr>
            <w:bookmarkStart w:id="24" w:name="_Ref493771698"/>
            <w:r>
              <w:t xml:space="preserve">Figuur </w:t>
            </w:r>
            <w:r w:rsidR="0002535F">
              <w:fldChar w:fldCharType="begin"/>
            </w:r>
            <w:r w:rsidR="0002535F">
              <w:instrText xml:space="preserve"> SEQ Figuur \* ARABIC </w:instrText>
            </w:r>
            <w:r w:rsidR="0002535F">
              <w:fldChar w:fldCharType="separate"/>
            </w:r>
            <w:r w:rsidR="00DB3961">
              <w:rPr>
                <w:noProof/>
              </w:rPr>
              <w:t>7</w:t>
            </w:r>
            <w:r w:rsidR="0002535F">
              <w:rPr>
                <w:noProof/>
              </w:rPr>
              <w:fldChar w:fldCharType="end"/>
            </w:r>
            <w:bookmarkEnd w:id="24"/>
            <w:r>
              <w:t>: de linker voetstapdata met toe-off en heel-strike.</w:t>
            </w:r>
          </w:p>
        </w:tc>
      </w:tr>
      <w:tr w:rsidR="00AE311F" w14:paraId="2FD4A898" w14:textId="77777777" w:rsidTr="000646E2">
        <w:tc>
          <w:tcPr>
            <w:tcW w:w="630" w:type="dxa"/>
          </w:tcPr>
          <w:p w14:paraId="72595BFD" w14:textId="26599C76" w:rsidR="00AE311F" w:rsidRPr="00B07363" w:rsidRDefault="00AE311F" w:rsidP="00AE311F">
            <w:pPr>
              <w:pStyle w:val="ListParagraph"/>
              <w:numPr>
                <w:ilvl w:val="0"/>
                <w:numId w:val="24"/>
              </w:numPr>
            </w:pPr>
          </w:p>
        </w:tc>
        <w:tc>
          <w:tcPr>
            <w:tcW w:w="8442" w:type="dxa"/>
          </w:tcPr>
          <w:p w14:paraId="692AF3B7" w14:textId="5ECFE740" w:rsidR="00AE311F" w:rsidRDefault="00156A33" w:rsidP="002A2732">
            <w:r>
              <w:t xml:space="preserve">Iemand zwaait met zijn </w:t>
            </w:r>
            <w:r w:rsidR="002A2732">
              <w:t xml:space="preserve">ene </w:t>
            </w:r>
            <w:r>
              <w:t xml:space="preserve">arm heen en weer. De schouderhoek </w:t>
            </w:r>
            <w:r w:rsidR="002A2732">
              <w:t>alfa</w:t>
            </w:r>
            <w:r w:rsidR="00CD7045">
              <w:t xml:space="preserve"> (in graden)</w:t>
            </w:r>
            <w:r w:rsidR="002A2732">
              <w:t xml:space="preserve"> </w:t>
            </w:r>
            <w:r>
              <w:t>wordt beschreven</w:t>
            </w:r>
            <w:r w:rsidR="002A2732">
              <w:t xml:space="preserve"> met de formule: </w:t>
            </w:r>
            <m:oMath>
              <m:r>
                <w:rPr>
                  <w:rFonts w:ascii="Cambria Math" w:hAnsi="Cambria Math"/>
                </w:rPr>
                <m:t>alfa=45∙cos</m:t>
              </m:r>
              <m:d>
                <m:dPr>
                  <m:ctrlPr>
                    <w:rPr>
                      <w:rFonts w:ascii="Cambria Math" w:hAnsi="Cambria Math"/>
                      <w:i/>
                    </w:rPr>
                  </m:ctrlPr>
                </m:dPr>
                <m:e>
                  <m:r>
                    <w:rPr>
                      <w:rFonts w:ascii="Cambria Math" w:hAnsi="Cambria Math"/>
                    </w:rPr>
                    <m:t>πt</m:t>
                  </m:r>
                </m:e>
              </m:d>
            </m:oMath>
            <w:r w:rsidR="002A2732">
              <w:rPr>
                <w:rFonts w:eastAsiaTheme="minorEastAsia"/>
              </w:rPr>
              <w:t xml:space="preserve">. Zijn andere arm zwaait heen en weer met: </w:t>
            </w:r>
            <m:oMath>
              <m:r>
                <w:rPr>
                  <w:rFonts w:ascii="Cambria Math" w:hAnsi="Cambria Math"/>
                </w:rPr>
                <m:t>beta=55∙cos</m:t>
              </m:r>
              <m:d>
                <m:dPr>
                  <m:ctrlPr>
                    <w:rPr>
                      <w:rFonts w:ascii="Cambria Math" w:hAnsi="Cambria Math"/>
                      <w:i/>
                    </w:rPr>
                  </m:ctrlPr>
                </m:dPr>
                <m:e>
                  <m:r>
                    <w:rPr>
                      <w:rFonts w:ascii="Cambria Math" w:hAnsi="Cambria Math"/>
                    </w:rPr>
                    <m:t>1,1∙πt</m:t>
                  </m:r>
                </m:e>
              </m:d>
            </m:oMath>
            <w:r w:rsidR="002A2732">
              <w:rPr>
                <w:rFonts w:eastAsiaTheme="minorEastAsia"/>
              </w:rPr>
              <w:t xml:space="preserve">. De tijd t loopt van 0 tot 2 seconden met stapjes van 0,01 seconde. </w:t>
            </w:r>
            <w:r w:rsidR="002A2732" w:rsidRPr="002A2732">
              <w:rPr>
                <w:rFonts w:eastAsiaTheme="minorEastAsia"/>
                <w:b/>
              </w:rPr>
              <w:t xml:space="preserve">Maak een nieuw script en vul de variabelen alfa en </w:t>
            </w:r>
            <w:proofErr w:type="spellStart"/>
            <w:r w:rsidR="002A2732" w:rsidRPr="002A2732">
              <w:rPr>
                <w:rFonts w:eastAsiaTheme="minorEastAsia"/>
                <w:b/>
              </w:rPr>
              <w:t>beta</w:t>
            </w:r>
            <w:proofErr w:type="spellEnd"/>
            <w:r w:rsidR="002A2732" w:rsidRPr="002A2732">
              <w:rPr>
                <w:rFonts w:eastAsiaTheme="minorEastAsia"/>
                <w:b/>
              </w:rPr>
              <w:t xml:space="preserve"> </w:t>
            </w:r>
            <w:r w:rsidR="002A2732">
              <w:rPr>
                <w:rFonts w:eastAsiaTheme="minorEastAsia"/>
                <w:b/>
              </w:rPr>
              <w:t>op de beschreven</w:t>
            </w:r>
            <w:r w:rsidR="002A2732" w:rsidRPr="002A2732">
              <w:rPr>
                <w:rFonts w:eastAsiaTheme="minorEastAsia"/>
                <w:b/>
              </w:rPr>
              <w:t xml:space="preserve"> manier.</w:t>
            </w:r>
          </w:p>
        </w:tc>
      </w:tr>
      <w:tr w:rsidR="00AE311F" w14:paraId="5983A655" w14:textId="77777777" w:rsidTr="000646E2">
        <w:tc>
          <w:tcPr>
            <w:tcW w:w="630" w:type="dxa"/>
          </w:tcPr>
          <w:p w14:paraId="20F1CE6D" w14:textId="77777777" w:rsidR="00AE311F" w:rsidRPr="00B07363" w:rsidRDefault="00AE311F" w:rsidP="00AE311F">
            <w:pPr>
              <w:pStyle w:val="ListParagraph"/>
              <w:numPr>
                <w:ilvl w:val="0"/>
                <w:numId w:val="24"/>
              </w:numPr>
            </w:pPr>
          </w:p>
        </w:tc>
        <w:tc>
          <w:tcPr>
            <w:tcW w:w="8442" w:type="dxa"/>
          </w:tcPr>
          <w:p w14:paraId="7788E344" w14:textId="6C09DB64" w:rsidR="00AE311F" w:rsidRPr="002A2732" w:rsidRDefault="002A2732" w:rsidP="00AE311F">
            <w:pPr>
              <w:rPr>
                <w:b/>
              </w:rPr>
            </w:pPr>
            <w:r w:rsidRPr="002A2732">
              <w:rPr>
                <w:b/>
              </w:rPr>
              <w:t>Toon in een grafiek alfa</w:t>
            </w:r>
            <w:r w:rsidR="000856CA">
              <w:rPr>
                <w:b/>
              </w:rPr>
              <w:t xml:space="preserve"> (in rood)</w:t>
            </w:r>
            <w:r w:rsidRPr="002A2732">
              <w:rPr>
                <w:b/>
              </w:rPr>
              <w:t xml:space="preserve"> en </w:t>
            </w:r>
            <w:proofErr w:type="spellStart"/>
            <w:r w:rsidRPr="002A2732">
              <w:rPr>
                <w:b/>
              </w:rPr>
              <w:t>beta</w:t>
            </w:r>
            <w:proofErr w:type="spellEnd"/>
            <w:r w:rsidR="000856CA">
              <w:rPr>
                <w:b/>
              </w:rPr>
              <w:t xml:space="preserve"> (in blauw)</w:t>
            </w:r>
            <w:r w:rsidRPr="002A2732">
              <w:rPr>
                <w:b/>
              </w:rPr>
              <w:t xml:space="preserve"> tegen de tijd. Maak de grafiek netjes met labels langs de assen en een titel. Gebruik de functie legend om aan te geven welke grafiek bij welke variabele hoort. </w:t>
            </w:r>
          </w:p>
        </w:tc>
      </w:tr>
      <w:tr w:rsidR="00AE311F" w14:paraId="261BB1F4" w14:textId="77777777" w:rsidTr="000646E2">
        <w:tc>
          <w:tcPr>
            <w:tcW w:w="630" w:type="dxa"/>
          </w:tcPr>
          <w:p w14:paraId="5D102DA5" w14:textId="77777777" w:rsidR="00AE311F" w:rsidRPr="00B07363" w:rsidRDefault="00AE311F" w:rsidP="00AE311F">
            <w:pPr>
              <w:pStyle w:val="ListParagraph"/>
              <w:numPr>
                <w:ilvl w:val="0"/>
                <w:numId w:val="24"/>
              </w:numPr>
            </w:pPr>
          </w:p>
        </w:tc>
        <w:tc>
          <w:tcPr>
            <w:tcW w:w="8442" w:type="dxa"/>
          </w:tcPr>
          <w:p w14:paraId="027900E3" w14:textId="77777777" w:rsidR="00AE311F" w:rsidRDefault="000856CA" w:rsidP="00B76363">
            <w:pPr>
              <w:rPr>
                <w:b/>
              </w:rPr>
            </w:pPr>
            <w:r w:rsidRPr="00DA1174">
              <w:rPr>
                <w:b/>
              </w:rPr>
              <w:t>Z</w:t>
            </w:r>
            <w:r w:rsidR="00CD7045" w:rsidRPr="00DA1174">
              <w:rPr>
                <w:b/>
              </w:rPr>
              <w:t xml:space="preserve">org ervoor dat de grafieken bij alle hoekwaarden </w:t>
            </w:r>
            <w:r w:rsidR="00B76363">
              <w:rPr>
                <w:b/>
              </w:rPr>
              <w:t xml:space="preserve">onder de </w:t>
            </w:r>
            <w:r w:rsidR="00CD7045" w:rsidRPr="00DA1174">
              <w:rPr>
                <w:b/>
              </w:rPr>
              <w:t>0 graden ges</w:t>
            </w:r>
            <w:r w:rsidRPr="00DA1174">
              <w:rPr>
                <w:b/>
              </w:rPr>
              <w:t>tippeld</w:t>
            </w:r>
            <w:r w:rsidR="004D57C3">
              <w:rPr>
                <w:b/>
              </w:rPr>
              <w:t xml:space="preserve"> zijn</w:t>
            </w:r>
            <w:r w:rsidRPr="00DA1174">
              <w:rPr>
                <w:b/>
              </w:rPr>
              <w:t xml:space="preserve"> (kleur maakt niet uit)</w:t>
            </w:r>
            <w:r w:rsidR="004D57C3">
              <w:rPr>
                <w:b/>
              </w:rPr>
              <w:t>:</w:t>
            </w:r>
          </w:p>
          <w:p w14:paraId="10B39F6E" w14:textId="27878DCC" w:rsidR="00AE63C4" w:rsidRDefault="00AE63C4" w:rsidP="00B76363">
            <w:pPr>
              <w:rPr>
                <w:b/>
              </w:rPr>
            </w:pPr>
            <w:r w:rsidRPr="00AE63C4">
              <w:rPr>
                <w:b/>
                <w:noProof/>
                <w:lang w:eastAsia="nl-NL"/>
              </w:rPr>
              <w:drawing>
                <wp:inline distT="0" distB="0" distL="0" distR="0" wp14:anchorId="204C3D21" wp14:editId="2B51AC78">
                  <wp:extent cx="4800600" cy="35983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0756" cy="3628403"/>
                          </a:xfrm>
                          <a:prstGeom prst="rect">
                            <a:avLst/>
                          </a:prstGeom>
                          <a:noFill/>
                          <a:ln>
                            <a:noFill/>
                          </a:ln>
                        </pic:spPr>
                      </pic:pic>
                    </a:graphicData>
                  </a:graphic>
                </wp:inline>
              </w:drawing>
            </w:r>
          </w:p>
          <w:p w14:paraId="1A07DF1D" w14:textId="3014820C" w:rsidR="0002535F" w:rsidRDefault="001C5F06" w:rsidP="001C5F06">
            <w:pPr>
              <w:pStyle w:val="aos"/>
              <w:rPr>
                <w:b/>
              </w:rPr>
            </w:pPr>
            <w:r>
              <w:t xml:space="preserve">Figuur </w:t>
            </w:r>
            <w:r>
              <w:fldChar w:fldCharType="begin"/>
            </w:r>
            <w:r>
              <w:instrText xml:space="preserve"> SEQ Figuur \* ARABIC </w:instrText>
            </w:r>
            <w:r>
              <w:fldChar w:fldCharType="separate"/>
            </w:r>
            <w:r>
              <w:rPr>
                <w:noProof/>
              </w:rPr>
              <w:t>10</w:t>
            </w:r>
            <w:r>
              <w:fldChar w:fldCharType="end"/>
            </w:r>
            <w:r>
              <w:t>: Schouderhoek tijdens het zwaaien van de armen.</w:t>
            </w:r>
          </w:p>
          <w:p w14:paraId="50B40B20" w14:textId="2D913C58" w:rsidR="004D57C3" w:rsidRPr="00DA1174" w:rsidRDefault="004D57C3" w:rsidP="00B76363">
            <w:pPr>
              <w:rPr>
                <w:b/>
              </w:rPr>
            </w:pPr>
          </w:p>
        </w:tc>
      </w:tr>
      <w:tr w:rsidR="00AE311F" w:rsidRPr="00B35E0A" w14:paraId="62716B3E" w14:textId="77777777" w:rsidTr="000646E2">
        <w:tc>
          <w:tcPr>
            <w:tcW w:w="630" w:type="dxa"/>
          </w:tcPr>
          <w:p w14:paraId="2A844CBF" w14:textId="7723C221" w:rsidR="00AE311F" w:rsidRPr="00B07363" w:rsidRDefault="00AE311F" w:rsidP="00AE311F">
            <w:pPr>
              <w:pStyle w:val="ListParagraph"/>
              <w:numPr>
                <w:ilvl w:val="0"/>
                <w:numId w:val="24"/>
              </w:numPr>
            </w:pPr>
          </w:p>
        </w:tc>
        <w:tc>
          <w:tcPr>
            <w:tcW w:w="8442" w:type="dxa"/>
          </w:tcPr>
          <w:p w14:paraId="10153B30" w14:textId="3F19AD2F" w:rsidR="00B35E0A" w:rsidRPr="00DA1174" w:rsidRDefault="00B35E0A" w:rsidP="00B35E0A">
            <w:pPr>
              <w:rPr>
                <w:b/>
              </w:rPr>
            </w:pPr>
            <w:r>
              <w:t xml:space="preserve">De horizontaler positie van de voet is, steeds bij hielcontact, opgemeten in een assenstelsel. Die voetposities worden mooi weergegeven met een e-macht. </w:t>
            </w:r>
            <w:r w:rsidRPr="00DA1174">
              <w:rPr>
                <w:b/>
              </w:rPr>
              <w:t>Gebruik de volgende code in een nieuw script om de voetposities te genereren:</w:t>
            </w:r>
          </w:p>
          <w:p w14:paraId="1F603201" w14:textId="77777777" w:rsidR="00B35E0A" w:rsidRPr="00B35E0A" w:rsidRDefault="00B35E0A" w:rsidP="00B35E0A">
            <w:pPr>
              <w:autoSpaceDE w:val="0"/>
              <w:autoSpaceDN w:val="0"/>
              <w:adjustRightInd w:val="0"/>
              <w:rPr>
                <w:rFonts w:ascii="Courier New" w:hAnsi="Courier New" w:cs="Courier New"/>
                <w:sz w:val="24"/>
                <w:szCs w:val="24"/>
                <w:lang w:val="en-US"/>
              </w:rPr>
            </w:pPr>
            <w:proofErr w:type="spellStart"/>
            <w:r w:rsidRPr="00B35E0A">
              <w:rPr>
                <w:rFonts w:ascii="Courier New" w:hAnsi="Courier New" w:cs="Courier New"/>
                <w:color w:val="000000"/>
                <w:sz w:val="20"/>
                <w:szCs w:val="20"/>
                <w:lang w:val="en-US"/>
              </w:rPr>
              <w:t>clearvars</w:t>
            </w:r>
            <w:proofErr w:type="spellEnd"/>
          </w:p>
          <w:p w14:paraId="486B2110"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 xml:space="preserve">close </w:t>
            </w:r>
            <w:r w:rsidRPr="00B35E0A">
              <w:rPr>
                <w:rFonts w:ascii="Courier New" w:hAnsi="Courier New" w:cs="Courier New"/>
                <w:color w:val="A020F0"/>
                <w:sz w:val="20"/>
                <w:szCs w:val="20"/>
                <w:lang w:val="en-US"/>
              </w:rPr>
              <w:t>all</w:t>
            </w:r>
          </w:p>
          <w:p w14:paraId="50E02E57"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t = 0:10;</w:t>
            </w:r>
          </w:p>
          <w:p w14:paraId="435E9D0B" w14:textId="77777777" w:rsidR="00B35E0A" w:rsidRPr="00B35E0A" w:rsidRDefault="00B35E0A" w:rsidP="00B35E0A">
            <w:pPr>
              <w:autoSpaceDE w:val="0"/>
              <w:autoSpaceDN w:val="0"/>
              <w:adjustRightInd w:val="0"/>
              <w:rPr>
                <w:rFonts w:ascii="Courier New" w:hAnsi="Courier New" w:cs="Courier New"/>
                <w:sz w:val="24"/>
                <w:szCs w:val="24"/>
                <w:lang w:val="en-US"/>
              </w:rPr>
            </w:pPr>
            <w:proofErr w:type="spellStart"/>
            <w:r w:rsidRPr="00B35E0A">
              <w:rPr>
                <w:rFonts w:ascii="Courier New" w:hAnsi="Courier New" w:cs="Courier New"/>
                <w:color w:val="000000"/>
                <w:sz w:val="20"/>
                <w:szCs w:val="20"/>
                <w:lang w:val="en-US"/>
              </w:rPr>
              <w:t>voetPos</w:t>
            </w:r>
            <w:proofErr w:type="spellEnd"/>
            <w:r w:rsidRPr="00B35E0A">
              <w:rPr>
                <w:rFonts w:ascii="Courier New" w:hAnsi="Courier New" w:cs="Courier New"/>
                <w:color w:val="000000"/>
                <w:sz w:val="20"/>
                <w:szCs w:val="20"/>
                <w:lang w:val="en-US"/>
              </w:rPr>
              <w:t xml:space="preserve"> = 5*</w:t>
            </w:r>
            <w:proofErr w:type="spellStart"/>
            <w:r w:rsidRPr="00B35E0A">
              <w:rPr>
                <w:rFonts w:ascii="Courier New" w:hAnsi="Courier New" w:cs="Courier New"/>
                <w:color w:val="000000"/>
                <w:sz w:val="20"/>
                <w:szCs w:val="20"/>
                <w:lang w:val="en-US"/>
              </w:rPr>
              <w:t>exp</w:t>
            </w:r>
            <w:proofErr w:type="spellEnd"/>
            <w:r w:rsidRPr="00B35E0A">
              <w:rPr>
                <w:rFonts w:ascii="Courier New" w:hAnsi="Courier New" w:cs="Courier New"/>
                <w:color w:val="000000"/>
                <w:sz w:val="20"/>
                <w:szCs w:val="20"/>
                <w:lang w:val="en-US"/>
              </w:rPr>
              <w:t>(0.1*t);</w:t>
            </w:r>
          </w:p>
          <w:p w14:paraId="5715B6A5" w14:textId="32C32B4D" w:rsidR="00B35E0A" w:rsidRDefault="001C5F06" w:rsidP="00B35E0A">
            <w:r>
              <w:rPr>
                <w:b/>
              </w:rPr>
              <w:t xml:space="preserve">Kijk in de Matlab help wat de functie </w:t>
            </w:r>
            <w:proofErr w:type="spellStart"/>
            <w:r>
              <w:rPr>
                <w:b/>
              </w:rPr>
              <w:t>exp</w:t>
            </w:r>
            <w:proofErr w:type="spellEnd"/>
            <w:r>
              <w:rPr>
                <w:b/>
              </w:rPr>
              <w:t xml:space="preserve"> doet. </w:t>
            </w:r>
            <w:r w:rsidR="00B35E0A" w:rsidRPr="00DA1174">
              <w:rPr>
                <w:b/>
              </w:rPr>
              <w:t>Vul nu de code aan, zodat er een grafiek wordt getoond van de schredelengtes op de gegeven tijdst</w:t>
            </w:r>
            <w:r w:rsidR="00DA1174" w:rsidRPr="00DA1174">
              <w:rPr>
                <w:b/>
              </w:rPr>
              <w:t>i</w:t>
            </w:r>
            <w:r w:rsidR="00B35E0A" w:rsidRPr="00DA1174">
              <w:rPr>
                <w:b/>
              </w:rPr>
              <w:t>ppen</w:t>
            </w:r>
            <w:r w:rsidR="00AE42B8">
              <w:t xml:space="preserve"> (let op dat de waardes op de y-as kloppen!)</w:t>
            </w:r>
            <w:r w:rsidR="00B35E0A" w:rsidRPr="00B35E0A">
              <w:t>:</w:t>
            </w:r>
          </w:p>
          <w:p w14:paraId="7E2C548E" w14:textId="4ADDD0C5" w:rsidR="00B35E0A" w:rsidRDefault="00AE42B8" w:rsidP="00B35E0A">
            <w:r w:rsidRPr="00AE42B8">
              <w:rPr>
                <w:noProof/>
                <w:lang w:eastAsia="nl-NL"/>
              </w:rPr>
              <w:drawing>
                <wp:inline distT="0" distB="0" distL="0" distR="0" wp14:anchorId="30C52482" wp14:editId="431487A3">
                  <wp:extent cx="3316677" cy="2486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7051" cy="2493801"/>
                          </a:xfrm>
                          <a:prstGeom prst="rect">
                            <a:avLst/>
                          </a:prstGeom>
                          <a:noFill/>
                          <a:ln>
                            <a:noFill/>
                          </a:ln>
                        </pic:spPr>
                      </pic:pic>
                    </a:graphicData>
                  </a:graphic>
                </wp:inline>
              </w:drawing>
            </w:r>
          </w:p>
          <w:p w14:paraId="20DC8EA9" w14:textId="0460FCBF" w:rsidR="00DB3961" w:rsidRDefault="00DB3961" w:rsidP="001C5F06">
            <w:pPr>
              <w:pStyle w:val="aos"/>
            </w:pPr>
            <w:r>
              <w:t>Figu</w:t>
            </w:r>
            <w:r w:rsidRPr="00DB3961">
              <w:rPr>
                <w:rStyle w:val="aosChar"/>
              </w:rPr>
              <w:t>u</w:t>
            </w:r>
            <w:r>
              <w:t xml:space="preserve">r </w:t>
            </w:r>
            <w:r>
              <w:fldChar w:fldCharType="begin"/>
            </w:r>
            <w:r>
              <w:instrText xml:space="preserve"> SEQ Figuur \* ARABIC </w:instrText>
            </w:r>
            <w:r>
              <w:fldChar w:fldCharType="separate"/>
            </w:r>
            <w:r>
              <w:rPr>
                <w:noProof/>
              </w:rPr>
              <w:t>8</w:t>
            </w:r>
            <w:r>
              <w:fldChar w:fldCharType="end"/>
            </w:r>
            <w:r w:rsidR="001C5F06">
              <w:t xml:space="preserve">: Schredelengtes behorende bij de door de </w:t>
            </w:r>
            <w:proofErr w:type="spellStart"/>
            <w:r w:rsidR="001C5F06">
              <w:t>exp</w:t>
            </w:r>
            <w:proofErr w:type="spellEnd"/>
            <w:r w:rsidR="001C5F06">
              <w:t xml:space="preserve"> functie gegeven voetposities.</w:t>
            </w:r>
          </w:p>
          <w:p w14:paraId="4859A8C9" w14:textId="77777777" w:rsidR="00DB3961" w:rsidRDefault="00DB3961" w:rsidP="00B35E0A"/>
          <w:p w14:paraId="76A9C2DF" w14:textId="1D8C81BC" w:rsidR="009C47BE" w:rsidRPr="00B35E0A" w:rsidRDefault="009C47BE" w:rsidP="00B35E0A">
            <w:r>
              <w:t>Dit is een staafdiagram. Als je niet weet welke functie je daarvoor moet gebruiken laat Google dan ‘staaf’</w:t>
            </w:r>
            <w:r w:rsidR="001C5F06">
              <w:t xml:space="preserve"> </w:t>
            </w:r>
            <w:r>
              <w:t>vertalen.</w:t>
            </w:r>
          </w:p>
          <w:p w14:paraId="308110E2" w14:textId="1DB3A6DD" w:rsidR="00AE311F" w:rsidRPr="00B35E0A" w:rsidRDefault="00B35E0A" w:rsidP="00DB3961">
            <w:pPr>
              <w:keepNext/>
            </w:pPr>
            <w:r w:rsidRPr="00B35E0A">
              <w:t xml:space="preserve"> </w:t>
            </w:r>
          </w:p>
        </w:tc>
      </w:tr>
    </w:tbl>
    <w:p w14:paraId="2D913D00" w14:textId="7E58539C" w:rsidR="00DB3961" w:rsidRDefault="00DB3961" w:rsidP="001C5F06">
      <w:pPr>
        <w:pStyle w:val="Caption"/>
        <w:jc w:val="left"/>
      </w:pPr>
    </w:p>
    <w:p w14:paraId="7BCA2C54" w14:textId="77777777" w:rsidR="00DB3961" w:rsidRPr="00DB3961" w:rsidRDefault="00DB3961" w:rsidP="00DB3961"/>
    <w:p w14:paraId="29D1BE46" w14:textId="5517432C" w:rsidR="000646E2" w:rsidRPr="00B35E0A" w:rsidRDefault="000646E2" w:rsidP="00DB3961">
      <w:pPr>
        <w:pStyle w:val="Caption"/>
        <w:rPr>
          <w:b/>
        </w:rPr>
      </w:pPr>
    </w:p>
    <w:p w14:paraId="5864C946" w14:textId="77777777" w:rsidR="000646E2" w:rsidRPr="00B35E0A" w:rsidRDefault="000646E2">
      <w:pPr>
        <w:rPr>
          <w:b/>
        </w:rPr>
      </w:pPr>
      <w:r w:rsidRPr="00B35E0A">
        <w:rPr>
          <w:b/>
        </w:rPr>
        <w:br w:type="page"/>
      </w:r>
    </w:p>
    <w:p w14:paraId="0310A3E5" w14:textId="56D8CD14" w:rsidR="000646E2" w:rsidRDefault="000646E2" w:rsidP="000646E2">
      <w:pPr>
        <w:pStyle w:val="Heading2"/>
      </w:pPr>
      <w:bookmarkStart w:id="25" w:name="_Toc497839399"/>
      <w:r>
        <w:lastRenderedPageBreak/>
        <w:t>Antwoorden</w:t>
      </w:r>
      <w:r w:rsidR="00B07363">
        <w:t xml:space="preserve"> en uitwerkingen</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08E3684" w14:textId="77777777" w:rsidTr="007A454B">
        <w:tc>
          <w:tcPr>
            <w:tcW w:w="630" w:type="dxa"/>
          </w:tcPr>
          <w:p w14:paraId="34F14A38" w14:textId="77777777" w:rsidR="000646E2" w:rsidRPr="000646E2" w:rsidRDefault="000646E2" w:rsidP="000646E2">
            <w:pPr>
              <w:pStyle w:val="ListParagraph"/>
              <w:numPr>
                <w:ilvl w:val="0"/>
                <w:numId w:val="23"/>
              </w:numPr>
            </w:pPr>
          </w:p>
        </w:tc>
        <w:tc>
          <w:tcPr>
            <w:tcW w:w="8442" w:type="dxa"/>
          </w:tcPr>
          <w:p w14:paraId="1A70E89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7897BD4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704601A5" w14:textId="77777777" w:rsidR="000646E2" w:rsidRPr="002A2732" w:rsidRDefault="000646E2" w:rsidP="000646E2">
            <w:pPr>
              <w:autoSpaceDE w:val="0"/>
              <w:autoSpaceDN w:val="0"/>
              <w:adjustRightInd w:val="0"/>
              <w:rPr>
                <w:rFonts w:ascii="Courier New" w:hAnsi="Courier New" w:cs="Courier New"/>
                <w:sz w:val="24"/>
                <w:szCs w:val="24"/>
              </w:rPr>
            </w:pPr>
            <w:r w:rsidRPr="002A2732">
              <w:rPr>
                <w:rFonts w:ascii="Courier New" w:hAnsi="Courier New" w:cs="Courier New"/>
                <w:color w:val="000000"/>
                <w:sz w:val="20"/>
                <w:szCs w:val="20"/>
              </w:rPr>
              <w:t>load(filenaam);</w:t>
            </w:r>
          </w:p>
          <w:p w14:paraId="48BA0CA7" w14:textId="77777777" w:rsidR="000646E2" w:rsidRPr="000646E2" w:rsidRDefault="000646E2" w:rsidP="000646E2">
            <w:pPr>
              <w:autoSpaceDE w:val="0"/>
              <w:autoSpaceDN w:val="0"/>
              <w:adjustRightInd w:val="0"/>
              <w:rPr>
                <w:rFonts w:ascii="Courier New" w:hAnsi="Courier New" w:cs="Courier New"/>
                <w:sz w:val="24"/>
                <w:szCs w:val="24"/>
                <w:lang w:val="en-US"/>
              </w:rPr>
            </w:pPr>
            <w:proofErr w:type="spellStart"/>
            <w:r w:rsidRPr="002A2732">
              <w:rPr>
                <w:rFonts w:ascii="Courier New" w:hAnsi="Courier New" w:cs="Courier New"/>
                <w:color w:val="000000"/>
                <w:sz w:val="20"/>
                <w:szCs w:val="20"/>
              </w:rPr>
              <w:t>tij</w:t>
            </w:r>
            <w:r w:rsidRPr="00CD7045">
              <w:rPr>
                <w:rFonts w:ascii="Courier New" w:hAnsi="Courier New" w:cs="Courier New"/>
                <w:color w:val="000000"/>
                <w:sz w:val="20"/>
                <w:szCs w:val="20"/>
              </w:rPr>
              <w:t>dsas</w:t>
            </w:r>
            <w:proofErr w:type="spellEnd"/>
            <w:r w:rsidRPr="00CD7045">
              <w:rPr>
                <w:rFonts w:ascii="Courier New" w:hAnsi="Courier New" w:cs="Courier New"/>
                <w:color w:val="000000"/>
                <w:sz w:val="20"/>
                <w:szCs w:val="20"/>
              </w:rPr>
              <w:t xml:space="preserve"> = </w:t>
            </w:r>
            <w:proofErr w:type="spellStart"/>
            <w:r w:rsidRPr="000646E2">
              <w:rPr>
                <w:rFonts w:ascii="Courier New" w:hAnsi="Courier New" w:cs="Courier New"/>
                <w:color w:val="000000"/>
                <w:sz w:val="20"/>
                <w:szCs w:val="20"/>
                <w:lang w:val="en-US"/>
              </w:rPr>
              <w:t>stapdata</w:t>
            </w:r>
            <w:proofErr w:type="spellEnd"/>
            <w:r w:rsidRPr="000646E2">
              <w:rPr>
                <w:rFonts w:ascii="Courier New" w:hAnsi="Courier New" w:cs="Courier New"/>
                <w:color w:val="000000"/>
                <w:sz w:val="20"/>
                <w:szCs w:val="20"/>
                <w:lang w:val="en-US"/>
              </w:rPr>
              <w:t>(:,1);</w:t>
            </w:r>
          </w:p>
          <w:p w14:paraId="24844A4C"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links   = </w:t>
            </w:r>
            <w:proofErr w:type="spellStart"/>
            <w:r w:rsidRPr="000646E2">
              <w:rPr>
                <w:rFonts w:ascii="Courier New" w:hAnsi="Courier New" w:cs="Courier New"/>
                <w:color w:val="000000"/>
                <w:sz w:val="20"/>
                <w:szCs w:val="20"/>
                <w:lang w:val="en-US"/>
              </w:rPr>
              <w:t>stapdata</w:t>
            </w:r>
            <w:proofErr w:type="spellEnd"/>
            <w:r w:rsidRPr="000646E2">
              <w:rPr>
                <w:rFonts w:ascii="Courier New" w:hAnsi="Courier New" w:cs="Courier New"/>
                <w:color w:val="000000"/>
                <w:sz w:val="20"/>
                <w:szCs w:val="20"/>
                <w:lang w:val="en-US"/>
              </w:rPr>
              <w:t>(:,2);</w:t>
            </w:r>
          </w:p>
          <w:p w14:paraId="0223011B" w14:textId="77777777" w:rsidR="000646E2" w:rsidRPr="000646E2" w:rsidRDefault="000646E2" w:rsidP="000646E2">
            <w:pPr>
              <w:autoSpaceDE w:val="0"/>
              <w:autoSpaceDN w:val="0"/>
              <w:adjustRightInd w:val="0"/>
              <w:rPr>
                <w:rFonts w:ascii="Courier New" w:hAnsi="Courier New" w:cs="Courier New"/>
                <w:sz w:val="24"/>
                <w:szCs w:val="24"/>
                <w:lang w:val="en-US"/>
              </w:rPr>
            </w:pPr>
            <w:proofErr w:type="spellStart"/>
            <w:r w:rsidRPr="000646E2">
              <w:rPr>
                <w:rFonts w:ascii="Courier New" w:hAnsi="Courier New" w:cs="Courier New"/>
                <w:color w:val="000000"/>
                <w:sz w:val="20"/>
                <w:szCs w:val="20"/>
                <w:lang w:val="en-US"/>
              </w:rPr>
              <w:t>rechts</w:t>
            </w:r>
            <w:proofErr w:type="spellEnd"/>
            <w:r w:rsidRPr="000646E2">
              <w:rPr>
                <w:rFonts w:ascii="Courier New" w:hAnsi="Courier New" w:cs="Courier New"/>
                <w:color w:val="000000"/>
                <w:sz w:val="20"/>
                <w:szCs w:val="20"/>
                <w:lang w:val="en-US"/>
              </w:rPr>
              <w:t xml:space="preserve">  = </w:t>
            </w:r>
            <w:proofErr w:type="spellStart"/>
            <w:r w:rsidRPr="000646E2">
              <w:rPr>
                <w:rFonts w:ascii="Courier New" w:hAnsi="Courier New" w:cs="Courier New"/>
                <w:color w:val="000000"/>
                <w:sz w:val="20"/>
                <w:szCs w:val="20"/>
                <w:lang w:val="en-US"/>
              </w:rPr>
              <w:t>stapdata</w:t>
            </w:r>
            <w:proofErr w:type="spellEnd"/>
            <w:r w:rsidRPr="000646E2">
              <w:rPr>
                <w:rFonts w:ascii="Courier New" w:hAnsi="Courier New" w:cs="Courier New"/>
                <w:color w:val="000000"/>
                <w:sz w:val="20"/>
                <w:szCs w:val="20"/>
                <w:lang w:val="en-US"/>
              </w:rPr>
              <w:t>(:,3);</w:t>
            </w:r>
          </w:p>
          <w:p w14:paraId="13EE24D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 </w:t>
            </w:r>
          </w:p>
          <w:p w14:paraId="32079F7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228B22"/>
                <w:sz w:val="20"/>
                <w:szCs w:val="20"/>
                <w:lang w:val="en-US"/>
              </w:rPr>
              <w:t xml:space="preserve">%% Data </w:t>
            </w:r>
            <w:proofErr w:type="spellStart"/>
            <w:r w:rsidRPr="000646E2">
              <w:rPr>
                <w:rFonts w:ascii="Courier New" w:hAnsi="Courier New" w:cs="Courier New"/>
                <w:color w:val="228B22"/>
                <w:sz w:val="20"/>
                <w:szCs w:val="20"/>
                <w:lang w:val="en-US"/>
              </w:rPr>
              <w:t>plotten</w:t>
            </w:r>
            <w:proofErr w:type="spellEnd"/>
          </w:p>
          <w:p w14:paraId="697CE5BA"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figure</w:t>
            </w:r>
          </w:p>
          <w:p w14:paraId="7786006F"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hold </w:t>
            </w:r>
            <w:r w:rsidRPr="000646E2">
              <w:rPr>
                <w:rFonts w:ascii="Courier New" w:hAnsi="Courier New" w:cs="Courier New"/>
                <w:color w:val="A020F0"/>
                <w:sz w:val="20"/>
                <w:szCs w:val="20"/>
                <w:lang w:val="en-US"/>
              </w:rPr>
              <w:t>on</w:t>
            </w:r>
          </w:p>
          <w:p w14:paraId="6ACBA9CB"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tijdsas,links,</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23DBA2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tijdsas,rechts,</w:t>
            </w:r>
            <w:r>
              <w:rPr>
                <w:rFonts w:ascii="Courier New" w:hAnsi="Courier New" w:cs="Courier New"/>
                <w:color w:val="A020F0"/>
                <w:sz w:val="20"/>
                <w:szCs w:val="20"/>
              </w:rPr>
              <w:t>'g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51BF357"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off</w:t>
            </w:r>
          </w:p>
          <w:p w14:paraId="0C5323C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0FA2F401"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797795B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7BB86985"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6CB508E0"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7822796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5D9934C5"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links2(links &lt; 3000)    =  0;</w:t>
            </w:r>
          </w:p>
          <w:p w14:paraId="598A523D"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rechts2(rechts &lt; 3000)  =  0;</w:t>
            </w:r>
          </w:p>
          <w:p w14:paraId="2A81E4D9"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links2(links &gt;= 3000)   =  1;</w:t>
            </w:r>
          </w:p>
          <w:p w14:paraId="543527E1"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rechts2(rechts &gt;= 3000) =  1;</w:t>
            </w:r>
          </w:p>
          <w:p w14:paraId="1647D4C8"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 xml:space="preserve"> </w:t>
            </w:r>
          </w:p>
          <w:p w14:paraId="5CBAC1AA"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03A47BC4"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582CBBFC"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47348BB6"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5E0A4CD"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figure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%nieuw figuur aanmaken voor een plot</w:t>
            </w:r>
          </w:p>
          <w:p w14:paraId="561F249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3CB7FB6"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30EF2E34"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62CC467F"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7C25FCFC" w14:textId="77777777" w:rsidR="000646E2" w:rsidRDefault="000646E2" w:rsidP="007A454B">
            <w:pPr>
              <w:rPr>
                <w:b/>
              </w:rPr>
            </w:pPr>
          </w:p>
          <w:p w14:paraId="58673FF0" w14:textId="77777777" w:rsidR="00B07363" w:rsidRDefault="00B07363" w:rsidP="007A454B">
            <w:pPr>
              <w:rPr>
                <w:b/>
              </w:rPr>
            </w:pPr>
          </w:p>
          <w:p w14:paraId="0C0CC5B7" w14:textId="77777777" w:rsidR="00B07363" w:rsidRDefault="00B07363" w:rsidP="007A454B">
            <w:pPr>
              <w:rPr>
                <w:b/>
              </w:rPr>
            </w:pPr>
          </w:p>
          <w:p w14:paraId="6109A3B1" w14:textId="77777777" w:rsidR="00B07363" w:rsidRDefault="00B07363" w:rsidP="007A454B">
            <w:pPr>
              <w:rPr>
                <w:b/>
              </w:rPr>
            </w:pPr>
          </w:p>
          <w:p w14:paraId="49D9AF91" w14:textId="77777777" w:rsidR="00B07363" w:rsidRDefault="00B07363" w:rsidP="007A454B">
            <w:pPr>
              <w:rPr>
                <w:b/>
              </w:rPr>
            </w:pPr>
          </w:p>
          <w:p w14:paraId="3F312797" w14:textId="77777777" w:rsidR="00B07363" w:rsidRDefault="00B07363" w:rsidP="007A454B">
            <w:pPr>
              <w:rPr>
                <w:b/>
              </w:rPr>
            </w:pPr>
          </w:p>
          <w:p w14:paraId="5BC8A47F" w14:textId="77777777" w:rsidR="00B07363" w:rsidRDefault="00B07363" w:rsidP="007A454B">
            <w:pPr>
              <w:rPr>
                <w:b/>
              </w:rPr>
            </w:pPr>
          </w:p>
          <w:p w14:paraId="3B5B7168" w14:textId="77777777" w:rsidR="00B07363" w:rsidRDefault="00B07363" w:rsidP="007A454B">
            <w:pPr>
              <w:rPr>
                <w:b/>
              </w:rPr>
            </w:pPr>
          </w:p>
          <w:p w14:paraId="3E1A7162" w14:textId="77777777" w:rsidR="00B07363" w:rsidRDefault="00B07363" w:rsidP="007A454B">
            <w:pPr>
              <w:rPr>
                <w:b/>
              </w:rPr>
            </w:pPr>
          </w:p>
          <w:p w14:paraId="177C84D6" w14:textId="77777777" w:rsidR="00B07363" w:rsidRDefault="00B07363" w:rsidP="007A454B">
            <w:pPr>
              <w:rPr>
                <w:b/>
              </w:rPr>
            </w:pPr>
          </w:p>
          <w:p w14:paraId="1F00BD1E" w14:textId="77777777" w:rsidR="00B07363" w:rsidRDefault="00B07363" w:rsidP="007A454B">
            <w:pPr>
              <w:rPr>
                <w:b/>
              </w:rPr>
            </w:pPr>
          </w:p>
          <w:p w14:paraId="7A63E44A" w14:textId="77777777" w:rsidR="00B07363" w:rsidRDefault="00B07363" w:rsidP="007A454B">
            <w:pPr>
              <w:rPr>
                <w:b/>
              </w:rPr>
            </w:pPr>
          </w:p>
          <w:p w14:paraId="26FDF6F3" w14:textId="77777777" w:rsidR="00B07363" w:rsidRDefault="00B07363" w:rsidP="007A454B">
            <w:pPr>
              <w:rPr>
                <w:b/>
              </w:rPr>
            </w:pPr>
          </w:p>
          <w:p w14:paraId="77F79E5E" w14:textId="77777777" w:rsidR="00B07363" w:rsidRDefault="00B07363" w:rsidP="007A454B">
            <w:pPr>
              <w:rPr>
                <w:b/>
              </w:rPr>
            </w:pPr>
          </w:p>
          <w:p w14:paraId="71837109" w14:textId="77777777" w:rsidR="00B07363" w:rsidRDefault="00B07363" w:rsidP="007A454B">
            <w:pPr>
              <w:rPr>
                <w:b/>
              </w:rPr>
            </w:pPr>
          </w:p>
          <w:p w14:paraId="5A944DE5" w14:textId="77777777" w:rsidR="00B07363" w:rsidRDefault="00B07363" w:rsidP="007A454B">
            <w:pPr>
              <w:rPr>
                <w:b/>
              </w:rPr>
            </w:pPr>
          </w:p>
          <w:p w14:paraId="067D2C20" w14:textId="77777777" w:rsidR="00B07363" w:rsidRDefault="00B07363" w:rsidP="007A454B">
            <w:pPr>
              <w:rPr>
                <w:b/>
              </w:rPr>
            </w:pPr>
          </w:p>
          <w:p w14:paraId="0B128A9D" w14:textId="77777777" w:rsidR="00B07363" w:rsidRDefault="00B07363" w:rsidP="007A454B">
            <w:pPr>
              <w:rPr>
                <w:b/>
              </w:rPr>
            </w:pPr>
          </w:p>
          <w:p w14:paraId="615C6B58" w14:textId="77777777" w:rsidR="00B07363" w:rsidRDefault="00B07363" w:rsidP="007A454B">
            <w:pPr>
              <w:rPr>
                <w:b/>
              </w:rPr>
            </w:pPr>
          </w:p>
          <w:p w14:paraId="318F05A8" w14:textId="77777777" w:rsidR="00B07363" w:rsidRDefault="00B07363" w:rsidP="007A454B">
            <w:pPr>
              <w:rPr>
                <w:b/>
              </w:rPr>
            </w:pPr>
          </w:p>
          <w:p w14:paraId="604D4CF5" w14:textId="77777777" w:rsidR="00B07363" w:rsidRDefault="00B07363" w:rsidP="007A454B">
            <w:pPr>
              <w:rPr>
                <w:b/>
              </w:rPr>
            </w:pPr>
          </w:p>
        </w:tc>
      </w:tr>
      <w:tr w:rsidR="000646E2" w14:paraId="39EA4269" w14:textId="77777777" w:rsidTr="007A454B">
        <w:tc>
          <w:tcPr>
            <w:tcW w:w="630" w:type="dxa"/>
          </w:tcPr>
          <w:p w14:paraId="3ACE1276" w14:textId="77777777" w:rsidR="000646E2" w:rsidRPr="000646E2" w:rsidRDefault="000646E2" w:rsidP="000646E2">
            <w:pPr>
              <w:pStyle w:val="ListParagraph"/>
              <w:numPr>
                <w:ilvl w:val="0"/>
                <w:numId w:val="23"/>
              </w:numPr>
            </w:pPr>
          </w:p>
        </w:tc>
        <w:tc>
          <w:tcPr>
            <w:tcW w:w="8442" w:type="dxa"/>
          </w:tcPr>
          <w:p w14:paraId="6BB37E99"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600C9E21"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F1B3D37" w14:textId="77777777" w:rsidR="00B07363" w:rsidRPr="00F133C3" w:rsidRDefault="00B07363" w:rsidP="00B07363">
            <w:pPr>
              <w:autoSpaceDE w:val="0"/>
              <w:autoSpaceDN w:val="0"/>
              <w:adjustRightInd w:val="0"/>
              <w:rPr>
                <w:rFonts w:ascii="Courier New" w:hAnsi="Courier New" w:cs="Courier New"/>
                <w:sz w:val="24"/>
                <w:szCs w:val="24"/>
              </w:rPr>
            </w:pPr>
            <w:r w:rsidRPr="00F133C3">
              <w:rPr>
                <w:rFonts w:ascii="Courier New" w:hAnsi="Courier New" w:cs="Courier New"/>
                <w:color w:val="000000"/>
                <w:sz w:val="20"/>
                <w:szCs w:val="20"/>
              </w:rPr>
              <w:t>load(filenaam);</w:t>
            </w:r>
          </w:p>
          <w:p w14:paraId="33085008" w14:textId="77777777" w:rsidR="00B07363" w:rsidRPr="00F133C3" w:rsidRDefault="00B07363" w:rsidP="00B07363">
            <w:pPr>
              <w:autoSpaceDE w:val="0"/>
              <w:autoSpaceDN w:val="0"/>
              <w:adjustRightInd w:val="0"/>
              <w:rPr>
                <w:rFonts w:ascii="Courier New" w:hAnsi="Courier New" w:cs="Courier New"/>
                <w:sz w:val="24"/>
                <w:szCs w:val="24"/>
              </w:rPr>
            </w:pPr>
            <w:proofErr w:type="spellStart"/>
            <w:r w:rsidRPr="00F133C3">
              <w:rPr>
                <w:rFonts w:ascii="Courier New" w:hAnsi="Courier New" w:cs="Courier New"/>
                <w:color w:val="000000"/>
                <w:sz w:val="20"/>
                <w:szCs w:val="20"/>
              </w:rPr>
              <w:t>tijdsas</w:t>
            </w:r>
            <w:proofErr w:type="spellEnd"/>
            <w:r w:rsidRPr="00F133C3">
              <w:rPr>
                <w:rFonts w:ascii="Courier New" w:hAnsi="Courier New" w:cs="Courier New"/>
                <w:color w:val="000000"/>
                <w:sz w:val="20"/>
                <w:szCs w:val="20"/>
              </w:rPr>
              <w:t xml:space="preserve"> = stapdata(:,1);</w:t>
            </w:r>
          </w:p>
          <w:p w14:paraId="60F30FB5" w14:textId="77777777" w:rsidR="00B07363" w:rsidRPr="00F133C3" w:rsidRDefault="00B07363" w:rsidP="00B07363">
            <w:pPr>
              <w:autoSpaceDE w:val="0"/>
              <w:autoSpaceDN w:val="0"/>
              <w:adjustRightInd w:val="0"/>
              <w:rPr>
                <w:rFonts w:ascii="Courier New" w:hAnsi="Courier New" w:cs="Courier New"/>
                <w:sz w:val="24"/>
                <w:szCs w:val="24"/>
              </w:rPr>
            </w:pPr>
            <w:r w:rsidRPr="00F133C3">
              <w:rPr>
                <w:rFonts w:ascii="Courier New" w:hAnsi="Courier New" w:cs="Courier New"/>
                <w:color w:val="000000"/>
                <w:sz w:val="20"/>
                <w:szCs w:val="20"/>
              </w:rPr>
              <w:t>links   = stapdata(:,2);</w:t>
            </w:r>
          </w:p>
          <w:p w14:paraId="67AE738F" w14:textId="77777777" w:rsidR="00B07363" w:rsidRPr="00F133C3" w:rsidRDefault="00B07363" w:rsidP="00B07363">
            <w:pPr>
              <w:autoSpaceDE w:val="0"/>
              <w:autoSpaceDN w:val="0"/>
              <w:adjustRightInd w:val="0"/>
              <w:rPr>
                <w:rFonts w:ascii="Courier New" w:hAnsi="Courier New" w:cs="Courier New"/>
                <w:sz w:val="24"/>
                <w:szCs w:val="24"/>
              </w:rPr>
            </w:pPr>
            <w:r w:rsidRPr="00F133C3">
              <w:rPr>
                <w:rFonts w:ascii="Courier New" w:hAnsi="Courier New" w:cs="Courier New"/>
                <w:color w:val="000000"/>
                <w:sz w:val="20"/>
                <w:szCs w:val="20"/>
              </w:rPr>
              <w:t>rechts  = stapdata(:,3);</w:t>
            </w:r>
          </w:p>
          <w:p w14:paraId="2A9428DD" w14:textId="77777777" w:rsidR="00B07363" w:rsidRPr="00F133C3" w:rsidRDefault="00B07363" w:rsidP="00B07363">
            <w:pPr>
              <w:autoSpaceDE w:val="0"/>
              <w:autoSpaceDN w:val="0"/>
              <w:adjustRightInd w:val="0"/>
              <w:rPr>
                <w:rFonts w:ascii="Courier New" w:hAnsi="Courier New" w:cs="Courier New"/>
                <w:sz w:val="24"/>
                <w:szCs w:val="24"/>
              </w:rPr>
            </w:pPr>
            <w:r w:rsidRPr="00F133C3">
              <w:rPr>
                <w:rFonts w:ascii="Courier New" w:hAnsi="Courier New" w:cs="Courier New"/>
                <w:color w:val="000000"/>
                <w:sz w:val="20"/>
                <w:szCs w:val="20"/>
              </w:rPr>
              <w:t xml:space="preserve"> </w:t>
            </w:r>
          </w:p>
          <w:p w14:paraId="10F0800D"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228B22"/>
                <w:sz w:val="20"/>
                <w:szCs w:val="20"/>
                <w:lang w:val="en-US"/>
              </w:rPr>
              <w:t xml:space="preserve">%% Data </w:t>
            </w:r>
            <w:proofErr w:type="spellStart"/>
            <w:r w:rsidRPr="00B07363">
              <w:rPr>
                <w:rFonts w:ascii="Courier New" w:hAnsi="Courier New" w:cs="Courier New"/>
                <w:color w:val="228B22"/>
                <w:sz w:val="20"/>
                <w:szCs w:val="20"/>
                <w:lang w:val="en-US"/>
              </w:rPr>
              <w:t>plotten</w:t>
            </w:r>
            <w:proofErr w:type="spellEnd"/>
          </w:p>
          <w:p w14:paraId="756D3D6C"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figure</w:t>
            </w:r>
          </w:p>
          <w:p w14:paraId="7ADA5C1B"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hold </w:t>
            </w:r>
            <w:r w:rsidRPr="00B07363">
              <w:rPr>
                <w:rFonts w:ascii="Courier New" w:hAnsi="Courier New" w:cs="Courier New"/>
                <w:color w:val="A020F0"/>
                <w:sz w:val="20"/>
                <w:szCs w:val="20"/>
                <w:lang w:val="en-US"/>
              </w:rPr>
              <w:t>on</w:t>
            </w:r>
          </w:p>
          <w:p w14:paraId="260C6C06" w14:textId="77777777" w:rsidR="00B07363" w:rsidRPr="00F133C3" w:rsidRDefault="00B07363" w:rsidP="00B07363">
            <w:pPr>
              <w:autoSpaceDE w:val="0"/>
              <w:autoSpaceDN w:val="0"/>
              <w:adjustRightInd w:val="0"/>
              <w:rPr>
                <w:rFonts w:ascii="Courier New" w:hAnsi="Courier New" w:cs="Courier New"/>
                <w:sz w:val="24"/>
                <w:szCs w:val="24"/>
                <w:lang w:val="en-US"/>
              </w:rPr>
            </w:pPr>
            <w:r w:rsidRPr="00F133C3">
              <w:rPr>
                <w:rFonts w:ascii="Courier New" w:hAnsi="Courier New" w:cs="Courier New"/>
                <w:color w:val="000000"/>
                <w:sz w:val="20"/>
                <w:szCs w:val="20"/>
                <w:lang w:val="en-US"/>
              </w:rPr>
              <w:t>plot(</w:t>
            </w:r>
            <w:proofErr w:type="spellStart"/>
            <w:r w:rsidRPr="00F133C3">
              <w:rPr>
                <w:rFonts w:ascii="Courier New" w:hAnsi="Courier New" w:cs="Courier New"/>
                <w:color w:val="000000"/>
                <w:sz w:val="20"/>
                <w:szCs w:val="20"/>
                <w:lang w:val="en-US"/>
              </w:rPr>
              <w:t>tijdsas,links,</w:t>
            </w:r>
            <w:r w:rsidRPr="00F133C3">
              <w:rPr>
                <w:rFonts w:ascii="Courier New" w:hAnsi="Courier New" w:cs="Courier New"/>
                <w:color w:val="A020F0"/>
                <w:sz w:val="20"/>
                <w:szCs w:val="20"/>
                <w:lang w:val="en-US"/>
              </w:rPr>
              <w:t>'r</w:t>
            </w:r>
            <w:proofErr w:type="spellEnd"/>
            <w:r w:rsidRPr="00F133C3">
              <w:rPr>
                <w:rFonts w:ascii="Courier New" w:hAnsi="Courier New" w:cs="Courier New"/>
                <w:color w:val="A020F0"/>
                <w:sz w:val="20"/>
                <w:szCs w:val="20"/>
                <w:lang w:val="en-US"/>
              </w:rPr>
              <w:t>'</w:t>
            </w:r>
            <w:r w:rsidRPr="00F133C3">
              <w:rPr>
                <w:rFonts w:ascii="Courier New" w:hAnsi="Courier New" w:cs="Courier New"/>
                <w:color w:val="000000"/>
                <w:sz w:val="20"/>
                <w:szCs w:val="20"/>
                <w:lang w:val="en-US"/>
              </w:rPr>
              <w:t>);</w:t>
            </w:r>
          </w:p>
          <w:p w14:paraId="4598F187" w14:textId="77777777" w:rsidR="00B07363" w:rsidRPr="00F133C3" w:rsidRDefault="00B07363" w:rsidP="00B07363">
            <w:pPr>
              <w:autoSpaceDE w:val="0"/>
              <w:autoSpaceDN w:val="0"/>
              <w:adjustRightInd w:val="0"/>
              <w:rPr>
                <w:rFonts w:ascii="Courier New" w:hAnsi="Courier New" w:cs="Courier New"/>
                <w:sz w:val="24"/>
                <w:szCs w:val="24"/>
                <w:lang w:val="en-US"/>
              </w:rPr>
            </w:pPr>
            <w:r w:rsidRPr="00F133C3">
              <w:rPr>
                <w:rFonts w:ascii="Courier New" w:hAnsi="Courier New" w:cs="Courier New"/>
                <w:color w:val="000000"/>
                <w:sz w:val="20"/>
                <w:szCs w:val="20"/>
                <w:lang w:val="en-US"/>
              </w:rPr>
              <w:t>plot(tijdsas,</w:t>
            </w:r>
            <w:proofErr w:type="spellStart"/>
            <w:r w:rsidRPr="00F133C3">
              <w:rPr>
                <w:rFonts w:ascii="Courier New" w:hAnsi="Courier New" w:cs="Courier New"/>
                <w:color w:val="000000"/>
                <w:sz w:val="20"/>
                <w:szCs w:val="20"/>
                <w:lang w:val="en-US"/>
              </w:rPr>
              <w:t>rechts</w:t>
            </w:r>
            <w:proofErr w:type="spellEnd"/>
            <w:r w:rsidRPr="00F133C3">
              <w:rPr>
                <w:rFonts w:ascii="Courier New" w:hAnsi="Courier New" w:cs="Courier New"/>
                <w:color w:val="000000"/>
                <w:sz w:val="20"/>
                <w:szCs w:val="20"/>
                <w:lang w:val="en-US"/>
              </w:rPr>
              <w:t>,</w:t>
            </w:r>
            <w:r w:rsidRPr="00F133C3">
              <w:rPr>
                <w:rFonts w:ascii="Courier New" w:hAnsi="Courier New" w:cs="Courier New"/>
                <w:color w:val="A020F0"/>
                <w:sz w:val="20"/>
                <w:szCs w:val="20"/>
                <w:lang w:val="en-US"/>
              </w:rPr>
              <w:t>'g'</w:t>
            </w:r>
            <w:r w:rsidRPr="00F133C3">
              <w:rPr>
                <w:rFonts w:ascii="Courier New" w:hAnsi="Courier New" w:cs="Courier New"/>
                <w:color w:val="000000"/>
                <w:sz w:val="20"/>
                <w:szCs w:val="20"/>
                <w:lang w:val="en-US"/>
              </w:rPr>
              <w:t>);</w:t>
            </w:r>
          </w:p>
          <w:p w14:paraId="1776AF99" w14:textId="77777777" w:rsidR="00B07363" w:rsidRPr="00F133C3" w:rsidRDefault="00B07363" w:rsidP="00B07363">
            <w:pPr>
              <w:autoSpaceDE w:val="0"/>
              <w:autoSpaceDN w:val="0"/>
              <w:adjustRightInd w:val="0"/>
              <w:rPr>
                <w:rFonts w:ascii="Courier New" w:hAnsi="Courier New" w:cs="Courier New"/>
                <w:sz w:val="24"/>
                <w:szCs w:val="24"/>
                <w:lang w:val="en-US"/>
              </w:rPr>
            </w:pPr>
            <w:r w:rsidRPr="00F133C3">
              <w:rPr>
                <w:rFonts w:ascii="Courier New" w:hAnsi="Courier New" w:cs="Courier New"/>
                <w:color w:val="000000"/>
                <w:sz w:val="20"/>
                <w:szCs w:val="20"/>
                <w:lang w:val="en-US"/>
              </w:rPr>
              <w:t xml:space="preserve">hold </w:t>
            </w:r>
            <w:r w:rsidRPr="00F133C3">
              <w:rPr>
                <w:rFonts w:ascii="Courier New" w:hAnsi="Courier New" w:cs="Courier New"/>
                <w:color w:val="A020F0"/>
                <w:sz w:val="20"/>
                <w:szCs w:val="20"/>
                <w:lang w:val="en-US"/>
              </w:rPr>
              <w:t>off</w:t>
            </w:r>
          </w:p>
          <w:p w14:paraId="3F3B351B" w14:textId="77777777" w:rsidR="00B07363" w:rsidRPr="00F133C3" w:rsidRDefault="00B07363" w:rsidP="00B07363">
            <w:pPr>
              <w:autoSpaceDE w:val="0"/>
              <w:autoSpaceDN w:val="0"/>
              <w:adjustRightInd w:val="0"/>
              <w:rPr>
                <w:rFonts w:ascii="Courier New" w:hAnsi="Courier New" w:cs="Courier New"/>
                <w:sz w:val="24"/>
                <w:szCs w:val="24"/>
                <w:lang w:val="en-US"/>
              </w:rPr>
            </w:pPr>
            <w:r w:rsidRPr="00F133C3">
              <w:rPr>
                <w:rFonts w:ascii="Courier New" w:hAnsi="Courier New" w:cs="Courier New"/>
                <w:color w:val="A020F0"/>
                <w:sz w:val="20"/>
                <w:szCs w:val="20"/>
                <w:lang w:val="en-US"/>
              </w:rPr>
              <w:t xml:space="preserve"> </w:t>
            </w:r>
          </w:p>
          <w:p w14:paraId="5D71334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5ACA4A1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1D8A5AB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5FC79F1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082FD39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2DD4CFE0"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837888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nemen aan dat de lengte van de vector links = rechts.</w:t>
            </w:r>
          </w:p>
          <w:p w14:paraId="657EBB07" w14:textId="77777777" w:rsidR="00B07363" w:rsidRPr="007A454B" w:rsidRDefault="00B07363" w:rsidP="00B07363">
            <w:pPr>
              <w:autoSpaceDE w:val="0"/>
              <w:autoSpaceDN w:val="0"/>
              <w:adjustRightInd w:val="0"/>
              <w:rPr>
                <w:rFonts w:ascii="Courier New" w:hAnsi="Courier New" w:cs="Courier New"/>
                <w:sz w:val="24"/>
                <w:szCs w:val="24"/>
                <w:lang w:val="en-US"/>
              </w:rPr>
            </w:pPr>
            <w:r w:rsidRPr="007A454B">
              <w:rPr>
                <w:rFonts w:ascii="Courier New" w:hAnsi="Courier New" w:cs="Courier New"/>
                <w:color w:val="0000FF"/>
                <w:sz w:val="20"/>
                <w:szCs w:val="20"/>
                <w:lang w:val="en-US"/>
              </w:rPr>
              <w:t>for</w:t>
            </w:r>
            <w:r w:rsidRPr="007A454B">
              <w:rPr>
                <w:rFonts w:ascii="Courier New" w:hAnsi="Courier New" w:cs="Courier New"/>
                <w:color w:val="000000"/>
                <w:sz w:val="20"/>
                <w:szCs w:val="20"/>
                <w:lang w:val="en-US"/>
              </w:rPr>
              <w:t xml:space="preserve"> </w:t>
            </w:r>
            <w:proofErr w:type="spellStart"/>
            <w:r w:rsidRPr="007A454B">
              <w:rPr>
                <w:rFonts w:ascii="Courier New" w:hAnsi="Courier New" w:cs="Courier New"/>
                <w:color w:val="000000"/>
                <w:sz w:val="20"/>
                <w:szCs w:val="20"/>
                <w:lang w:val="en-US"/>
              </w:rPr>
              <w:t>nVal</w:t>
            </w:r>
            <w:proofErr w:type="spellEnd"/>
            <w:r w:rsidRPr="007A454B">
              <w:rPr>
                <w:rFonts w:ascii="Courier New" w:hAnsi="Courier New" w:cs="Courier New"/>
                <w:color w:val="000000"/>
                <w:sz w:val="20"/>
                <w:szCs w:val="20"/>
                <w:lang w:val="en-US"/>
              </w:rPr>
              <w:t xml:space="preserve"> = 1:length(links)</w:t>
            </w:r>
          </w:p>
          <w:p w14:paraId="49D9D6A8"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    </w:t>
            </w:r>
            <w:r w:rsidRPr="00B07363">
              <w:rPr>
                <w:rFonts w:ascii="Courier New" w:hAnsi="Courier New" w:cs="Courier New"/>
                <w:color w:val="0000FF"/>
                <w:sz w:val="20"/>
                <w:szCs w:val="20"/>
                <w:lang w:val="en-US"/>
              </w:rPr>
              <w:t>if</w:t>
            </w:r>
            <w:r w:rsidRPr="00B07363">
              <w:rPr>
                <w:rFonts w:ascii="Courier New" w:hAnsi="Courier New" w:cs="Courier New"/>
                <w:color w:val="000000"/>
                <w:sz w:val="20"/>
                <w:szCs w:val="20"/>
                <w:lang w:val="en-US"/>
              </w:rPr>
              <w:t xml:space="preserve"> links(</w:t>
            </w:r>
            <w:proofErr w:type="spellStart"/>
            <w:r w:rsidRPr="00B07363">
              <w:rPr>
                <w:rFonts w:ascii="Courier New" w:hAnsi="Courier New" w:cs="Courier New"/>
                <w:color w:val="000000"/>
                <w:sz w:val="20"/>
                <w:szCs w:val="20"/>
                <w:lang w:val="en-US"/>
              </w:rPr>
              <w:t>nVal</w:t>
            </w:r>
            <w:proofErr w:type="spellEnd"/>
            <w:r w:rsidRPr="00B07363">
              <w:rPr>
                <w:rFonts w:ascii="Courier New" w:hAnsi="Courier New" w:cs="Courier New"/>
                <w:color w:val="000000"/>
                <w:sz w:val="20"/>
                <w:szCs w:val="20"/>
                <w:lang w:val="en-US"/>
              </w:rPr>
              <w:t>) &lt; 3000</w:t>
            </w:r>
          </w:p>
          <w:p w14:paraId="450CC013" w14:textId="77777777" w:rsidR="00B07363" w:rsidRPr="007A454B" w:rsidRDefault="00B07363" w:rsidP="00B07363">
            <w:pPr>
              <w:autoSpaceDE w:val="0"/>
              <w:autoSpaceDN w:val="0"/>
              <w:adjustRightInd w:val="0"/>
              <w:rPr>
                <w:rFonts w:ascii="Courier New" w:hAnsi="Courier New" w:cs="Courier New"/>
                <w:sz w:val="24"/>
                <w:szCs w:val="24"/>
              </w:rPr>
            </w:pPr>
            <w:r w:rsidRPr="00B07363">
              <w:rPr>
                <w:rFonts w:ascii="Courier New" w:hAnsi="Courier New" w:cs="Courier New"/>
                <w:color w:val="000000"/>
                <w:sz w:val="20"/>
                <w:szCs w:val="20"/>
                <w:lang w:val="en-US"/>
              </w:rPr>
              <w:t xml:space="preserve">        </w:t>
            </w:r>
            <w:r w:rsidRPr="007A454B">
              <w:rPr>
                <w:rFonts w:ascii="Courier New" w:hAnsi="Courier New" w:cs="Courier New"/>
                <w:color w:val="000000"/>
                <w:sz w:val="20"/>
                <w:szCs w:val="20"/>
              </w:rPr>
              <w:t>links2(</w:t>
            </w:r>
            <w:proofErr w:type="spellStart"/>
            <w:r w:rsidRPr="007A454B">
              <w:rPr>
                <w:rFonts w:ascii="Courier New" w:hAnsi="Courier New" w:cs="Courier New"/>
                <w:color w:val="000000"/>
                <w:sz w:val="20"/>
                <w:szCs w:val="20"/>
              </w:rPr>
              <w:t>nVal</w:t>
            </w:r>
            <w:proofErr w:type="spellEnd"/>
            <w:r w:rsidRPr="007A454B">
              <w:rPr>
                <w:rFonts w:ascii="Courier New" w:hAnsi="Courier New" w:cs="Courier New"/>
                <w:color w:val="000000"/>
                <w:sz w:val="20"/>
                <w:szCs w:val="20"/>
              </w:rPr>
              <w:t>) = 0;</w:t>
            </w:r>
          </w:p>
          <w:p w14:paraId="153178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proofErr w:type="spellStart"/>
            <w:r w:rsidRPr="007A454B">
              <w:rPr>
                <w:rFonts w:ascii="Courier New" w:hAnsi="Courier New" w:cs="Courier New"/>
                <w:color w:val="0000FF"/>
                <w:sz w:val="20"/>
                <w:szCs w:val="20"/>
              </w:rPr>
              <w:t>else</w:t>
            </w:r>
            <w:proofErr w:type="spellEnd"/>
          </w:p>
          <w:p w14:paraId="25FA49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links2(</w:t>
            </w:r>
            <w:proofErr w:type="spellStart"/>
            <w:r w:rsidRPr="007A454B">
              <w:rPr>
                <w:rFonts w:ascii="Courier New" w:hAnsi="Courier New" w:cs="Courier New"/>
                <w:color w:val="000000"/>
                <w:sz w:val="20"/>
                <w:szCs w:val="20"/>
              </w:rPr>
              <w:t>nVal</w:t>
            </w:r>
            <w:proofErr w:type="spellEnd"/>
            <w:r w:rsidRPr="007A454B">
              <w:rPr>
                <w:rFonts w:ascii="Courier New" w:hAnsi="Courier New" w:cs="Courier New"/>
                <w:color w:val="000000"/>
                <w:sz w:val="20"/>
                <w:szCs w:val="20"/>
              </w:rPr>
              <w:t>) = 1;</w:t>
            </w:r>
          </w:p>
          <w:p w14:paraId="0DF43EFB" w14:textId="77777777" w:rsidR="00B07363" w:rsidRPr="00F133C3" w:rsidRDefault="00B07363" w:rsidP="00B07363">
            <w:pPr>
              <w:autoSpaceDE w:val="0"/>
              <w:autoSpaceDN w:val="0"/>
              <w:adjustRightInd w:val="0"/>
              <w:rPr>
                <w:rFonts w:ascii="Courier New" w:hAnsi="Courier New" w:cs="Courier New"/>
                <w:sz w:val="24"/>
                <w:szCs w:val="24"/>
                <w:lang w:val="en-US"/>
              </w:rPr>
            </w:pPr>
            <w:r w:rsidRPr="007A454B">
              <w:rPr>
                <w:rFonts w:ascii="Courier New" w:hAnsi="Courier New" w:cs="Courier New"/>
                <w:color w:val="000000"/>
                <w:sz w:val="20"/>
                <w:szCs w:val="20"/>
              </w:rPr>
              <w:t xml:space="preserve">    </w:t>
            </w:r>
            <w:r w:rsidRPr="00F133C3">
              <w:rPr>
                <w:rFonts w:ascii="Courier New" w:hAnsi="Courier New" w:cs="Courier New"/>
                <w:color w:val="0000FF"/>
                <w:sz w:val="20"/>
                <w:szCs w:val="20"/>
                <w:lang w:val="en-US"/>
              </w:rPr>
              <w:t>end</w:t>
            </w:r>
          </w:p>
          <w:p w14:paraId="6E20EA23" w14:textId="77777777" w:rsidR="00B07363" w:rsidRPr="00F133C3" w:rsidRDefault="00B07363" w:rsidP="00B07363">
            <w:pPr>
              <w:autoSpaceDE w:val="0"/>
              <w:autoSpaceDN w:val="0"/>
              <w:adjustRightInd w:val="0"/>
              <w:rPr>
                <w:rFonts w:ascii="Courier New" w:hAnsi="Courier New" w:cs="Courier New"/>
                <w:sz w:val="24"/>
                <w:szCs w:val="24"/>
                <w:lang w:val="en-US"/>
              </w:rPr>
            </w:pPr>
            <w:r w:rsidRPr="00F133C3">
              <w:rPr>
                <w:rFonts w:ascii="Courier New" w:hAnsi="Courier New" w:cs="Courier New"/>
                <w:color w:val="000000"/>
                <w:sz w:val="20"/>
                <w:szCs w:val="20"/>
                <w:lang w:val="en-US"/>
              </w:rPr>
              <w:t xml:space="preserve">    </w:t>
            </w:r>
            <w:r w:rsidRPr="00F133C3">
              <w:rPr>
                <w:rFonts w:ascii="Courier New" w:hAnsi="Courier New" w:cs="Courier New"/>
                <w:color w:val="0000FF"/>
                <w:sz w:val="20"/>
                <w:szCs w:val="20"/>
                <w:lang w:val="en-US"/>
              </w:rPr>
              <w:t>if</w:t>
            </w:r>
            <w:r w:rsidRPr="00F133C3">
              <w:rPr>
                <w:rFonts w:ascii="Courier New" w:hAnsi="Courier New" w:cs="Courier New"/>
                <w:color w:val="000000"/>
                <w:sz w:val="20"/>
                <w:szCs w:val="20"/>
                <w:lang w:val="en-US"/>
              </w:rPr>
              <w:t xml:space="preserve"> </w:t>
            </w:r>
            <w:proofErr w:type="spellStart"/>
            <w:r w:rsidRPr="00F133C3">
              <w:rPr>
                <w:rFonts w:ascii="Courier New" w:hAnsi="Courier New" w:cs="Courier New"/>
                <w:color w:val="000000"/>
                <w:sz w:val="20"/>
                <w:szCs w:val="20"/>
                <w:lang w:val="en-US"/>
              </w:rPr>
              <w:t>rechts</w:t>
            </w:r>
            <w:proofErr w:type="spellEnd"/>
            <w:r w:rsidRPr="00F133C3">
              <w:rPr>
                <w:rFonts w:ascii="Courier New" w:hAnsi="Courier New" w:cs="Courier New"/>
                <w:color w:val="000000"/>
                <w:sz w:val="20"/>
                <w:szCs w:val="20"/>
                <w:lang w:val="en-US"/>
              </w:rPr>
              <w:t>(</w:t>
            </w:r>
            <w:proofErr w:type="spellStart"/>
            <w:r w:rsidRPr="00F133C3">
              <w:rPr>
                <w:rFonts w:ascii="Courier New" w:hAnsi="Courier New" w:cs="Courier New"/>
                <w:color w:val="000000"/>
                <w:sz w:val="20"/>
                <w:szCs w:val="20"/>
                <w:lang w:val="en-US"/>
              </w:rPr>
              <w:t>nVal</w:t>
            </w:r>
            <w:proofErr w:type="spellEnd"/>
            <w:r w:rsidRPr="00F133C3">
              <w:rPr>
                <w:rFonts w:ascii="Courier New" w:hAnsi="Courier New" w:cs="Courier New"/>
                <w:color w:val="000000"/>
                <w:sz w:val="20"/>
                <w:szCs w:val="20"/>
                <w:lang w:val="en-US"/>
              </w:rPr>
              <w:t>) &lt; 3000</w:t>
            </w:r>
          </w:p>
          <w:p w14:paraId="7FC34170" w14:textId="77777777" w:rsidR="00B07363" w:rsidRPr="00F133C3" w:rsidRDefault="00B07363" w:rsidP="00B07363">
            <w:pPr>
              <w:autoSpaceDE w:val="0"/>
              <w:autoSpaceDN w:val="0"/>
              <w:adjustRightInd w:val="0"/>
              <w:rPr>
                <w:rFonts w:ascii="Courier New" w:hAnsi="Courier New" w:cs="Courier New"/>
                <w:sz w:val="24"/>
                <w:szCs w:val="24"/>
                <w:lang w:val="en-US"/>
              </w:rPr>
            </w:pPr>
            <w:r w:rsidRPr="00F133C3">
              <w:rPr>
                <w:rFonts w:ascii="Courier New" w:hAnsi="Courier New" w:cs="Courier New"/>
                <w:color w:val="000000"/>
                <w:sz w:val="20"/>
                <w:szCs w:val="20"/>
                <w:lang w:val="en-US"/>
              </w:rPr>
              <w:t xml:space="preserve">        rechts2(</w:t>
            </w:r>
            <w:proofErr w:type="spellStart"/>
            <w:r w:rsidRPr="00F133C3">
              <w:rPr>
                <w:rFonts w:ascii="Courier New" w:hAnsi="Courier New" w:cs="Courier New"/>
                <w:color w:val="000000"/>
                <w:sz w:val="20"/>
                <w:szCs w:val="20"/>
                <w:lang w:val="en-US"/>
              </w:rPr>
              <w:t>nVal</w:t>
            </w:r>
            <w:proofErr w:type="spellEnd"/>
            <w:r w:rsidRPr="00F133C3">
              <w:rPr>
                <w:rFonts w:ascii="Courier New" w:hAnsi="Courier New" w:cs="Courier New"/>
                <w:color w:val="000000"/>
                <w:sz w:val="20"/>
                <w:szCs w:val="20"/>
                <w:lang w:val="en-US"/>
              </w:rPr>
              <w:t>) = 0;</w:t>
            </w:r>
          </w:p>
          <w:p w14:paraId="00B2684B" w14:textId="77777777" w:rsidR="00B07363" w:rsidRPr="00F133C3" w:rsidRDefault="00B07363" w:rsidP="00B07363">
            <w:pPr>
              <w:autoSpaceDE w:val="0"/>
              <w:autoSpaceDN w:val="0"/>
              <w:adjustRightInd w:val="0"/>
              <w:rPr>
                <w:rFonts w:ascii="Courier New" w:hAnsi="Courier New" w:cs="Courier New"/>
                <w:sz w:val="24"/>
                <w:szCs w:val="24"/>
                <w:lang w:val="en-US"/>
              </w:rPr>
            </w:pPr>
            <w:r w:rsidRPr="00F133C3">
              <w:rPr>
                <w:rFonts w:ascii="Courier New" w:hAnsi="Courier New" w:cs="Courier New"/>
                <w:color w:val="000000"/>
                <w:sz w:val="20"/>
                <w:szCs w:val="20"/>
                <w:lang w:val="en-US"/>
              </w:rPr>
              <w:t xml:space="preserve">    </w:t>
            </w:r>
            <w:r w:rsidRPr="00F133C3">
              <w:rPr>
                <w:rFonts w:ascii="Courier New" w:hAnsi="Courier New" w:cs="Courier New"/>
                <w:color w:val="0000FF"/>
                <w:sz w:val="20"/>
                <w:szCs w:val="20"/>
                <w:lang w:val="en-US"/>
              </w:rPr>
              <w:t>else</w:t>
            </w:r>
          </w:p>
          <w:p w14:paraId="5757A96F" w14:textId="77777777" w:rsidR="00B07363" w:rsidRDefault="00B07363" w:rsidP="00B07363">
            <w:pPr>
              <w:autoSpaceDE w:val="0"/>
              <w:autoSpaceDN w:val="0"/>
              <w:adjustRightInd w:val="0"/>
              <w:rPr>
                <w:rFonts w:ascii="Courier New" w:hAnsi="Courier New" w:cs="Courier New"/>
                <w:sz w:val="24"/>
                <w:szCs w:val="24"/>
              </w:rPr>
            </w:pPr>
            <w:r w:rsidRPr="00F133C3">
              <w:rPr>
                <w:rFonts w:ascii="Courier New" w:hAnsi="Courier New" w:cs="Courier New"/>
                <w:color w:val="000000"/>
                <w:sz w:val="20"/>
                <w:szCs w:val="20"/>
                <w:lang w:val="en-US"/>
              </w:rPr>
              <w:t xml:space="preserve">        </w:t>
            </w:r>
            <w:r>
              <w:rPr>
                <w:rFonts w:ascii="Courier New" w:hAnsi="Courier New" w:cs="Courier New"/>
                <w:color w:val="000000"/>
                <w:sz w:val="20"/>
                <w:szCs w:val="20"/>
              </w:rPr>
              <w:t>rechts2(</w:t>
            </w:r>
            <w:proofErr w:type="spellStart"/>
            <w:r>
              <w:rPr>
                <w:rFonts w:ascii="Courier New" w:hAnsi="Courier New" w:cs="Courier New"/>
                <w:color w:val="000000"/>
                <w:sz w:val="20"/>
                <w:szCs w:val="20"/>
              </w:rPr>
              <w:t>nVal</w:t>
            </w:r>
            <w:proofErr w:type="spellEnd"/>
            <w:r>
              <w:rPr>
                <w:rFonts w:ascii="Courier New" w:hAnsi="Courier New" w:cs="Courier New"/>
                <w:color w:val="000000"/>
                <w:sz w:val="20"/>
                <w:szCs w:val="20"/>
              </w:rPr>
              <w:t>) = 1;</w:t>
            </w:r>
          </w:p>
          <w:p w14:paraId="590BFD43" w14:textId="77777777" w:rsidR="00B07363" w:rsidRPr="00F133C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sidRPr="00F133C3">
              <w:rPr>
                <w:rFonts w:ascii="Courier New" w:hAnsi="Courier New" w:cs="Courier New"/>
                <w:color w:val="0000FF"/>
                <w:sz w:val="20"/>
                <w:szCs w:val="20"/>
              </w:rPr>
              <w:t>end</w:t>
            </w:r>
          </w:p>
          <w:p w14:paraId="3BFFD4E6" w14:textId="77777777" w:rsidR="00B07363" w:rsidRPr="00F133C3" w:rsidRDefault="00B07363" w:rsidP="00B07363">
            <w:pPr>
              <w:autoSpaceDE w:val="0"/>
              <w:autoSpaceDN w:val="0"/>
              <w:adjustRightInd w:val="0"/>
              <w:rPr>
                <w:rFonts w:ascii="Courier New" w:hAnsi="Courier New" w:cs="Courier New"/>
                <w:sz w:val="24"/>
                <w:szCs w:val="24"/>
              </w:rPr>
            </w:pPr>
            <w:r w:rsidRPr="00F133C3">
              <w:rPr>
                <w:rFonts w:ascii="Courier New" w:hAnsi="Courier New" w:cs="Courier New"/>
                <w:color w:val="0000FF"/>
                <w:sz w:val="20"/>
                <w:szCs w:val="20"/>
              </w:rPr>
              <w:t>end</w:t>
            </w:r>
          </w:p>
          <w:p w14:paraId="60974210" w14:textId="77777777" w:rsidR="00B07363" w:rsidRPr="00F133C3" w:rsidRDefault="00B07363" w:rsidP="00B07363">
            <w:pPr>
              <w:autoSpaceDE w:val="0"/>
              <w:autoSpaceDN w:val="0"/>
              <w:adjustRightInd w:val="0"/>
              <w:rPr>
                <w:rFonts w:ascii="Courier New" w:hAnsi="Courier New" w:cs="Courier New"/>
                <w:sz w:val="24"/>
                <w:szCs w:val="24"/>
              </w:rPr>
            </w:pPr>
            <w:r w:rsidRPr="00F133C3">
              <w:rPr>
                <w:rFonts w:ascii="Courier New" w:hAnsi="Courier New" w:cs="Courier New"/>
                <w:color w:val="0000FF"/>
                <w:sz w:val="20"/>
                <w:szCs w:val="20"/>
              </w:rPr>
              <w:t xml:space="preserve"> </w:t>
            </w:r>
          </w:p>
          <w:p w14:paraId="25CE36BB" w14:textId="77777777" w:rsidR="00B07363" w:rsidRPr="00F133C3" w:rsidRDefault="00B07363" w:rsidP="00B07363">
            <w:pPr>
              <w:autoSpaceDE w:val="0"/>
              <w:autoSpaceDN w:val="0"/>
              <w:adjustRightInd w:val="0"/>
              <w:rPr>
                <w:rFonts w:ascii="Courier New" w:hAnsi="Courier New" w:cs="Courier New"/>
                <w:sz w:val="24"/>
                <w:szCs w:val="24"/>
              </w:rPr>
            </w:pPr>
            <w:r w:rsidRPr="00F133C3">
              <w:rPr>
                <w:rFonts w:ascii="Courier New" w:hAnsi="Courier New" w:cs="Courier New"/>
                <w:color w:val="000000"/>
                <w:sz w:val="20"/>
                <w:szCs w:val="20"/>
              </w:rPr>
              <w:t>plot(tijdsas,links2);</w:t>
            </w:r>
          </w:p>
          <w:p w14:paraId="73167261"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3F2EFA42"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08439C1C"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24C88164"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figure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%nieuw figuur aanmaken voor een plot</w:t>
            </w:r>
          </w:p>
          <w:p w14:paraId="3B189B0A"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3A00B3F0"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4803C7D8"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54167226"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EA70EAA" w14:textId="7DEE649A" w:rsidR="000646E2" w:rsidRPr="000646E2" w:rsidRDefault="000646E2" w:rsidP="007A454B"/>
        </w:tc>
      </w:tr>
      <w:tr w:rsidR="000646E2" w14:paraId="1273F9B2" w14:textId="77777777" w:rsidTr="007A454B">
        <w:tc>
          <w:tcPr>
            <w:tcW w:w="630" w:type="dxa"/>
          </w:tcPr>
          <w:p w14:paraId="6B0287E4" w14:textId="77777777" w:rsidR="000646E2" w:rsidRPr="00AE311F" w:rsidRDefault="000646E2" w:rsidP="00AE311F">
            <w:pPr>
              <w:pStyle w:val="ListParagraph"/>
              <w:numPr>
                <w:ilvl w:val="0"/>
                <w:numId w:val="23"/>
              </w:numPr>
            </w:pPr>
          </w:p>
        </w:tc>
        <w:tc>
          <w:tcPr>
            <w:tcW w:w="8442" w:type="dxa"/>
          </w:tcPr>
          <w:p w14:paraId="5B24162F" w14:textId="743127DB" w:rsidR="000646E2" w:rsidRDefault="00AE311F" w:rsidP="00AE311F">
            <w:r>
              <w:t xml:space="preserve">Dat is persoonlijke voorkeur. Als je minder code snel beter leesbaar vind, dan heeft het eerste voorbeeld de voorkeur. Als je </w:t>
            </w:r>
            <w:proofErr w:type="spellStart"/>
            <w:r>
              <w:t>for</w:t>
            </w:r>
            <w:proofErr w:type="spellEnd"/>
            <w:r>
              <w:t xml:space="preserve">-lussen en </w:t>
            </w:r>
            <w:proofErr w:type="spellStart"/>
            <w:r>
              <w:t>if</w:t>
            </w:r>
            <w:proofErr w:type="spellEnd"/>
            <w:r>
              <w:t xml:space="preserve">-statements beter leesbaar vind, dan heeft dat de voorkeur. Het slim gebruiken van de Matlab mogelijkheden heeft vaak de voorkeur wat weer pleit voor het eerste voorbeeld. </w:t>
            </w:r>
          </w:p>
        </w:tc>
      </w:tr>
      <w:tr w:rsidR="000646E2" w14:paraId="2534B7D0" w14:textId="77777777" w:rsidTr="007A454B">
        <w:tc>
          <w:tcPr>
            <w:tcW w:w="630" w:type="dxa"/>
          </w:tcPr>
          <w:p w14:paraId="063ED55E" w14:textId="77777777" w:rsidR="000646E2" w:rsidRPr="00AE311F" w:rsidRDefault="000646E2" w:rsidP="00AE311F">
            <w:pPr>
              <w:pStyle w:val="ListParagraph"/>
              <w:numPr>
                <w:ilvl w:val="0"/>
                <w:numId w:val="23"/>
              </w:numPr>
            </w:pPr>
          </w:p>
        </w:tc>
        <w:tc>
          <w:tcPr>
            <w:tcW w:w="8442" w:type="dxa"/>
          </w:tcPr>
          <w:p w14:paraId="338C375D" w14:textId="1CD2FAD1" w:rsidR="000646E2" w:rsidRDefault="00AE311F" w:rsidP="00AE311F">
            <w:r>
              <w:t>Tja, daar kan alleen jij een antwoord opgeven.</w:t>
            </w:r>
          </w:p>
        </w:tc>
      </w:tr>
      <w:tr w:rsidR="00810067" w:rsidRPr="007A0DA6" w14:paraId="4220D5F7" w14:textId="77777777" w:rsidTr="007A454B">
        <w:tc>
          <w:tcPr>
            <w:tcW w:w="630" w:type="dxa"/>
          </w:tcPr>
          <w:p w14:paraId="55FEF711" w14:textId="77777777" w:rsidR="00810067" w:rsidRPr="00AE311F" w:rsidRDefault="00810067" w:rsidP="00AE311F">
            <w:pPr>
              <w:pStyle w:val="ListParagraph"/>
              <w:numPr>
                <w:ilvl w:val="0"/>
                <w:numId w:val="23"/>
              </w:numPr>
            </w:pPr>
          </w:p>
        </w:tc>
        <w:tc>
          <w:tcPr>
            <w:tcW w:w="8442" w:type="dxa"/>
          </w:tcPr>
          <w:p w14:paraId="6CEE806E"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analyse op basis van voetschakelaardata</w:t>
            </w:r>
          </w:p>
          <w:p w14:paraId="1C0EC54E" w14:textId="7FEC5B8F" w:rsidR="00DA1174" w:rsidRDefault="00DA1174" w:rsidP="00810067">
            <w:pPr>
              <w:autoSpaceDE w:val="0"/>
              <w:autoSpaceDN w:val="0"/>
              <w:adjustRightInd w:val="0"/>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c</w:t>
            </w:r>
            <w:r w:rsidR="00810067" w:rsidRPr="00810067">
              <w:rPr>
                <w:rFonts w:ascii="Courier New" w:hAnsi="Courier New" w:cs="Courier New"/>
                <w:color w:val="000000"/>
                <w:sz w:val="20"/>
                <w:szCs w:val="20"/>
                <w:lang w:val="en-US"/>
              </w:rPr>
              <w:t>lear</w:t>
            </w:r>
            <w:r>
              <w:rPr>
                <w:rFonts w:ascii="Courier New" w:hAnsi="Courier New" w:cs="Courier New"/>
                <w:color w:val="000000"/>
                <w:sz w:val="20"/>
                <w:szCs w:val="20"/>
                <w:lang w:val="en-US"/>
              </w:rPr>
              <w:t>vars</w:t>
            </w:r>
            <w:proofErr w:type="spellEnd"/>
          </w:p>
          <w:p w14:paraId="2981882B" w14:textId="77777777" w:rsidR="00DA1174" w:rsidRDefault="00810067" w:rsidP="00810067">
            <w:pPr>
              <w:autoSpaceDE w:val="0"/>
              <w:autoSpaceDN w:val="0"/>
              <w:adjustRightInd w:val="0"/>
              <w:rPr>
                <w:rFonts w:ascii="Courier New" w:hAnsi="Courier New" w:cs="Courier New"/>
                <w:color w:val="A020F0"/>
                <w:sz w:val="20"/>
                <w:szCs w:val="20"/>
                <w:lang w:val="en-US"/>
              </w:rPr>
            </w:pPr>
            <w:r w:rsidRPr="00810067">
              <w:rPr>
                <w:rFonts w:ascii="Courier New" w:hAnsi="Courier New" w:cs="Courier New"/>
                <w:color w:val="000000"/>
                <w:sz w:val="20"/>
                <w:szCs w:val="20"/>
                <w:lang w:val="en-US"/>
              </w:rPr>
              <w:t xml:space="preserve">close </w:t>
            </w:r>
            <w:r w:rsidRPr="00810067">
              <w:rPr>
                <w:rFonts w:ascii="Courier New" w:hAnsi="Courier New" w:cs="Courier New"/>
                <w:color w:val="A020F0"/>
                <w:sz w:val="20"/>
                <w:szCs w:val="20"/>
                <w:lang w:val="en-US"/>
              </w:rPr>
              <w:t>all</w:t>
            </w:r>
          </w:p>
          <w:p w14:paraId="14C1E4A4" w14:textId="51BA7842" w:rsidR="00810067" w:rsidRPr="00810067" w:rsidRDefault="00810067" w:rsidP="00810067">
            <w:pPr>
              <w:autoSpaceDE w:val="0"/>
              <w:autoSpaceDN w:val="0"/>
              <w:adjustRightInd w:val="0"/>
              <w:rPr>
                <w:rFonts w:ascii="Courier New" w:hAnsi="Courier New" w:cs="Courier New"/>
                <w:sz w:val="24"/>
                <w:szCs w:val="24"/>
                <w:lang w:val="en-US"/>
              </w:rPr>
            </w:pPr>
            <w:proofErr w:type="spellStart"/>
            <w:r w:rsidRPr="00810067">
              <w:rPr>
                <w:rFonts w:ascii="Courier New" w:hAnsi="Courier New" w:cs="Courier New"/>
                <w:color w:val="000000"/>
                <w:sz w:val="20"/>
                <w:szCs w:val="20"/>
                <w:lang w:val="en-US"/>
              </w:rPr>
              <w:t>clc</w:t>
            </w:r>
            <w:proofErr w:type="spellEnd"/>
          </w:p>
          <w:p w14:paraId="0C498A0E" w14:textId="43C6ED88"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 </w:t>
            </w:r>
          </w:p>
          <w:p w14:paraId="7C4202A4" w14:textId="77777777" w:rsidR="00810067" w:rsidRPr="00781BCD" w:rsidRDefault="00810067" w:rsidP="00810067">
            <w:pPr>
              <w:autoSpaceDE w:val="0"/>
              <w:autoSpaceDN w:val="0"/>
              <w:adjustRightInd w:val="0"/>
              <w:rPr>
                <w:rFonts w:ascii="Courier New" w:hAnsi="Courier New" w:cs="Courier New"/>
                <w:sz w:val="24"/>
                <w:szCs w:val="24"/>
                <w:lang w:val="en-US"/>
              </w:rPr>
            </w:pPr>
            <w:r w:rsidRPr="00781BCD">
              <w:rPr>
                <w:rFonts w:ascii="Courier New" w:hAnsi="Courier New" w:cs="Courier New"/>
                <w:color w:val="228B22"/>
                <w:sz w:val="20"/>
                <w:szCs w:val="20"/>
                <w:lang w:val="en-US"/>
              </w:rPr>
              <w:t xml:space="preserve">%% Data </w:t>
            </w:r>
            <w:proofErr w:type="spellStart"/>
            <w:r w:rsidRPr="00781BCD">
              <w:rPr>
                <w:rFonts w:ascii="Courier New" w:hAnsi="Courier New" w:cs="Courier New"/>
                <w:color w:val="228B22"/>
                <w:sz w:val="20"/>
                <w:szCs w:val="20"/>
                <w:lang w:val="en-US"/>
              </w:rPr>
              <w:t>inladen</w:t>
            </w:r>
            <w:proofErr w:type="spellEnd"/>
          </w:p>
          <w:p w14:paraId="0B6C395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1E006C8" w14:textId="77777777" w:rsidR="00810067" w:rsidRPr="00DA1174" w:rsidRDefault="00810067" w:rsidP="00810067">
            <w:pPr>
              <w:autoSpaceDE w:val="0"/>
              <w:autoSpaceDN w:val="0"/>
              <w:adjustRightInd w:val="0"/>
              <w:rPr>
                <w:rFonts w:ascii="Courier New" w:hAnsi="Courier New" w:cs="Courier New"/>
                <w:sz w:val="24"/>
                <w:szCs w:val="24"/>
              </w:rPr>
            </w:pPr>
            <w:r w:rsidRPr="00DA1174">
              <w:rPr>
                <w:rFonts w:ascii="Courier New" w:hAnsi="Courier New" w:cs="Courier New"/>
                <w:color w:val="000000"/>
                <w:sz w:val="20"/>
                <w:szCs w:val="20"/>
              </w:rPr>
              <w:t>load(filenaam);</w:t>
            </w:r>
          </w:p>
          <w:p w14:paraId="1A711A7F" w14:textId="77777777" w:rsidR="00810067" w:rsidRPr="00DA1174" w:rsidRDefault="00810067" w:rsidP="00810067">
            <w:pPr>
              <w:autoSpaceDE w:val="0"/>
              <w:autoSpaceDN w:val="0"/>
              <w:adjustRightInd w:val="0"/>
              <w:rPr>
                <w:rFonts w:ascii="Courier New" w:hAnsi="Courier New" w:cs="Courier New"/>
                <w:sz w:val="24"/>
                <w:szCs w:val="24"/>
              </w:rPr>
            </w:pPr>
            <w:proofErr w:type="spellStart"/>
            <w:r w:rsidRPr="00DA1174">
              <w:rPr>
                <w:rFonts w:ascii="Courier New" w:hAnsi="Courier New" w:cs="Courier New"/>
                <w:color w:val="000000"/>
                <w:sz w:val="20"/>
                <w:szCs w:val="20"/>
              </w:rPr>
              <w:t>tijdsas</w:t>
            </w:r>
            <w:proofErr w:type="spellEnd"/>
            <w:r w:rsidRPr="00DA1174">
              <w:rPr>
                <w:rFonts w:ascii="Courier New" w:hAnsi="Courier New" w:cs="Courier New"/>
                <w:color w:val="000000"/>
                <w:sz w:val="20"/>
                <w:szCs w:val="20"/>
              </w:rPr>
              <w:t xml:space="preserve"> = stapdata(:,1);</w:t>
            </w:r>
          </w:p>
          <w:p w14:paraId="00124CF0" w14:textId="77777777" w:rsidR="00810067" w:rsidRPr="00DA1174" w:rsidRDefault="00810067" w:rsidP="00810067">
            <w:pPr>
              <w:autoSpaceDE w:val="0"/>
              <w:autoSpaceDN w:val="0"/>
              <w:adjustRightInd w:val="0"/>
              <w:rPr>
                <w:rFonts w:ascii="Courier New" w:hAnsi="Courier New" w:cs="Courier New"/>
                <w:sz w:val="24"/>
                <w:szCs w:val="24"/>
              </w:rPr>
            </w:pPr>
            <w:r w:rsidRPr="00DA1174">
              <w:rPr>
                <w:rFonts w:ascii="Courier New" w:hAnsi="Courier New" w:cs="Courier New"/>
                <w:color w:val="000000"/>
                <w:sz w:val="20"/>
                <w:szCs w:val="20"/>
              </w:rPr>
              <w:lastRenderedPageBreak/>
              <w:t>links   = stapdata(:,2);</w:t>
            </w:r>
          </w:p>
          <w:p w14:paraId="591E3BA6" w14:textId="77777777" w:rsidR="00810067" w:rsidRPr="00DA1174" w:rsidRDefault="00810067" w:rsidP="00810067">
            <w:pPr>
              <w:autoSpaceDE w:val="0"/>
              <w:autoSpaceDN w:val="0"/>
              <w:adjustRightInd w:val="0"/>
              <w:rPr>
                <w:rFonts w:ascii="Courier New" w:hAnsi="Courier New" w:cs="Courier New"/>
                <w:sz w:val="24"/>
                <w:szCs w:val="24"/>
              </w:rPr>
            </w:pPr>
            <w:r w:rsidRPr="00DA1174">
              <w:rPr>
                <w:rFonts w:ascii="Courier New" w:hAnsi="Courier New" w:cs="Courier New"/>
                <w:color w:val="000000"/>
                <w:sz w:val="20"/>
                <w:szCs w:val="20"/>
              </w:rPr>
              <w:t>rechts  = stapdata(:,3);</w:t>
            </w:r>
          </w:p>
          <w:p w14:paraId="77E32C70" w14:textId="77777777" w:rsidR="00810067" w:rsidRPr="00DA1174" w:rsidRDefault="00810067" w:rsidP="00810067">
            <w:pPr>
              <w:autoSpaceDE w:val="0"/>
              <w:autoSpaceDN w:val="0"/>
              <w:adjustRightInd w:val="0"/>
              <w:rPr>
                <w:rFonts w:ascii="Courier New" w:hAnsi="Courier New" w:cs="Courier New"/>
                <w:sz w:val="24"/>
                <w:szCs w:val="24"/>
              </w:rPr>
            </w:pPr>
            <w:r w:rsidRPr="00DA1174">
              <w:rPr>
                <w:rFonts w:ascii="Courier New" w:hAnsi="Courier New" w:cs="Courier New"/>
                <w:color w:val="000000"/>
                <w:sz w:val="20"/>
                <w:szCs w:val="20"/>
              </w:rPr>
              <w:t xml:space="preserve"> </w:t>
            </w:r>
          </w:p>
          <w:p w14:paraId="612CCA0F"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228B22"/>
                <w:sz w:val="20"/>
                <w:szCs w:val="20"/>
                <w:lang w:val="en-US"/>
              </w:rPr>
              <w:t xml:space="preserve">%% Data </w:t>
            </w:r>
            <w:proofErr w:type="spellStart"/>
            <w:r w:rsidRPr="00810067">
              <w:rPr>
                <w:rFonts w:ascii="Courier New" w:hAnsi="Courier New" w:cs="Courier New"/>
                <w:color w:val="228B22"/>
                <w:sz w:val="20"/>
                <w:szCs w:val="20"/>
                <w:lang w:val="en-US"/>
              </w:rPr>
              <w:t>plotten</w:t>
            </w:r>
            <w:proofErr w:type="spellEnd"/>
          </w:p>
          <w:p w14:paraId="0E508794"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figure</w:t>
            </w:r>
          </w:p>
          <w:p w14:paraId="426E0258"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115CD20C" w14:textId="77777777" w:rsidR="00810067" w:rsidRPr="00DA1174" w:rsidRDefault="00810067" w:rsidP="00810067">
            <w:pPr>
              <w:autoSpaceDE w:val="0"/>
              <w:autoSpaceDN w:val="0"/>
              <w:adjustRightInd w:val="0"/>
              <w:rPr>
                <w:rFonts w:ascii="Courier New" w:hAnsi="Courier New" w:cs="Courier New"/>
                <w:sz w:val="24"/>
                <w:szCs w:val="24"/>
                <w:lang w:val="en-US"/>
              </w:rPr>
            </w:pPr>
            <w:r w:rsidRPr="00DA1174">
              <w:rPr>
                <w:rFonts w:ascii="Courier New" w:hAnsi="Courier New" w:cs="Courier New"/>
                <w:color w:val="000000"/>
                <w:sz w:val="20"/>
                <w:szCs w:val="20"/>
                <w:lang w:val="en-US"/>
              </w:rPr>
              <w:t>plot(</w:t>
            </w:r>
            <w:proofErr w:type="spellStart"/>
            <w:r w:rsidRPr="00DA1174">
              <w:rPr>
                <w:rFonts w:ascii="Courier New" w:hAnsi="Courier New" w:cs="Courier New"/>
                <w:color w:val="000000"/>
                <w:sz w:val="20"/>
                <w:szCs w:val="20"/>
                <w:lang w:val="en-US"/>
              </w:rPr>
              <w:t>tijdsas,links,</w:t>
            </w:r>
            <w:r w:rsidRPr="00DA1174">
              <w:rPr>
                <w:rFonts w:ascii="Courier New" w:hAnsi="Courier New" w:cs="Courier New"/>
                <w:color w:val="A020F0"/>
                <w:sz w:val="20"/>
                <w:szCs w:val="20"/>
                <w:lang w:val="en-US"/>
              </w:rPr>
              <w:t>'r</w:t>
            </w:r>
            <w:proofErr w:type="spellEnd"/>
            <w:r w:rsidRPr="00DA1174">
              <w:rPr>
                <w:rFonts w:ascii="Courier New" w:hAnsi="Courier New" w:cs="Courier New"/>
                <w:color w:val="A020F0"/>
                <w:sz w:val="20"/>
                <w:szCs w:val="20"/>
                <w:lang w:val="en-US"/>
              </w:rPr>
              <w:t>'</w:t>
            </w:r>
            <w:r w:rsidRPr="00DA1174">
              <w:rPr>
                <w:rFonts w:ascii="Courier New" w:hAnsi="Courier New" w:cs="Courier New"/>
                <w:color w:val="000000"/>
                <w:sz w:val="20"/>
                <w:szCs w:val="20"/>
                <w:lang w:val="en-US"/>
              </w:rPr>
              <w:t>);</w:t>
            </w:r>
          </w:p>
          <w:p w14:paraId="30F2D54D" w14:textId="77777777" w:rsidR="00810067" w:rsidRPr="00DA1174" w:rsidRDefault="00810067" w:rsidP="00810067">
            <w:pPr>
              <w:autoSpaceDE w:val="0"/>
              <w:autoSpaceDN w:val="0"/>
              <w:adjustRightInd w:val="0"/>
              <w:rPr>
                <w:rFonts w:ascii="Courier New" w:hAnsi="Courier New" w:cs="Courier New"/>
                <w:sz w:val="24"/>
                <w:szCs w:val="24"/>
                <w:lang w:val="en-US"/>
              </w:rPr>
            </w:pPr>
            <w:r w:rsidRPr="00DA1174">
              <w:rPr>
                <w:rFonts w:ascii="Courier New" w:hAnsi="Courier New" w:cs="Courier New"/>
                <w:color w:val="000000"/>
                <w:sz w:val="20"/>
                <w:szCs w:val="20"/>
                <w:lang w:val="en-US"/>
              </w:rPr>
              <w:t>plot(tijdsas,</w:t>
            </w:r>
            <w:proofErr w:type="spellStart"/>
            <w:r w:rsidRPr="00DA1174">
              <w:rPr>
                <w:rFonts w:ascii="Courier New" w:hAnsi="Courier New" w:cs="Courier New"/>
                <w:color w:val="000000"/>
                <w:sz w:val="20"/>
                <w:szCs w:val="20"/>
                <w:lang w:val="en-US"/>
              </w:rPr>
              <w:t>rechts</w:t>
            </w:r>
            <w:proofErr w:type="spellEnd"/>
            <w:r w:rsidRPr="00DA1174">
              <w:rPr>
                <w:rFonts w:ascii="Courier New" w:hAnsi="Courier New" w:cs="Courier New"/>
                <w:color w:val="000000"/>
                <w:sz w:val="20"/>
                <w:szCs w:val="20"/>
                <w:lang w:val="en-US"/>
              </w:rPr>
              <w:t>,</w:t>
            </w:r>
            <w:r w:rsidRPr="00DA1174">
              <w:rPr>
                <w:rFonts w:ascii="Courier New" w:hAnsi="Courier New" w:cs="Courier New"/>
                <w:color w:val="A020F0"/>
                <w:sz w:val="20"/>
                <w:szCs w:val="20"/>
                <w:lang w:val="en-US"/>
              </w:rPr>
              <w:t>'g'</w:t>
            </w:r>
            <w:r w:rsidRPr="00DA1174">
              <w:rPr>
                <w:rFonts w:ascii="Courier New" w:hAnsi="Courier New" w:cs="Courier New"/>
                <w:color w:val="000000"/>
                <w:sz w:val="20"/>
                <w:szCs w:val="20"/>
                <w:lang w:val="en-US"/>
              </w:rPr>
              <w:t>);</w:t>
            </w:r>
          </w:p>
          <w:p w14:paraId="6EEDB4A0" w14:textId="77777777" w:rsidR="00810067" w:rsidRPr="00DA1174" w:rsidRDefault="00810067" w:rsidP="00810067">
            <w:pPr>
              <w:autoSpaceDE w:val="0"/>
              <w:autoSpaceDN w:val="0"/>
              <w:adjustRightInd w:val="0"/>
              <w:rPr>
                <w:rFonts w:ascii="Courier New" w:hAnsi="Courier New" w:cs="Courier New"/>
                <w:sz w:val="24"/>
                <w:szCs w:val="24"/>
                <w:lang w:val="en-US"/>
              </w:rPr>
            </w:pPr>
            <w:r w:rsidRPr="00DA1174">
              <w:rPr>
                <w:rFonts w:ascii="Courier New" w:hAnsi="Courier New" w:cs="Courier New"/>
                <w:color w:val="000000"/>
                <w:sz w:val="20"/>
                <w:szCs w:val="20"/>
                <w:lang w:val="en-US"/>
              </w:rPr>
              <w:t xml:space="preserve">hold </w:t>
            </w:r>
            <w:r w:rsidRPr="00DA1174">
              <w:rPr>
                <w:rFonts w:ascii="Courier New" w:hAnsi="Courier New" w:cs="Courier New"/>
                <w:color w:val="A020F0"/>
                <w:sz w:val="20"/>
                <w:szCs w:val="20"/>
                <w:lang w:val="en-US"/>
              </w:rPr>
              <w:t>off</w:t>
            </w:r>
          </w:p>
          <w:p w14:paraId="30374D2C" w14:textId="77777777" w:rsidR="00810067" w:rsidRPr="00DA1174" w:rsidRDefault="00810067" w:rsidP="00810067">
            <w:pPr>
              <w:autoSpaceDE w:val="0"/>
              <w:autoSpaceDN w:val="0"/>
              <w:adjustRightInd w:val="0"/>
              <w:rPr>
                <w:rFonts w:ascii="Courier New" w:hAnsi="Courier New" w:cs="Courier New"/>
                <w:sz w:val="24"/>
                <w:szCs w:val="24"/>
                <w:lang w:val="en-US"/>
              </w:rPr>
            </w:pPr>
            <w:r w:rsidRPr="00DA1174">
              <w:rPr>
                <w:rFonts w:ascii="Courier New" w:hAnsi="Courier New" w:cs="Courier New"/>
                <w:color w:val="A020F0"/>
                <w:sz w:val="20"/>
                <w:szCs w:val="20"/>
                <w:lang w:val="en-US"/>
              </w:rPr>
              <w:t xml:space="preserve"> </w:t>
            </w:r>
          </w:p>
          <w:p w14:paraId="54984BF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71A6A79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2178C89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31B4164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64C6ADC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35068AC8"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706F76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414E98C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7F476952"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links2(links &lt; 3000)    =  0;</w:t>
            </w:r>
          </w:p>
          <w:p w14:paraId="71A071FC"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rechts2(rechts &lt; 3000)  =  0;</w:t>
            </w:r>
          </w:p>
          <w:p w14:paraId="3341D2D9"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links2(links &gt;= 3000)   =  1;</w:t>
            </w:r>
          </w:p>
          <w:p w14:paraId="7F42A3DF"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rechts2(rechts &gt;= 3000) =  1;</w:t>
            </w:r>
          </w:p>
          <w:p w14:paraId="3A95A86F"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 xml:space="preserve"> </w:t>
            </w:r>
          </w:p>
          <w:p w14:paraId="1A6B7F1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28F699BA"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1774334A"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5FE052A1"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3BCEE5E5"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figure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%nieuw figuur aanmaken voor een plot</w:t>
            </w:r>
          </w:p>
          <w:p w14:paraId="0B566241"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C0405D9"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11610C15"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53194896"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C027CD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Identificeren van stappen</w:t>
            </w:r>
          </w:p>
          <w:p w14:paraId="567CB9A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bekijken alleen de linkerzijde</w:t>
            </w:r>
          </w:p>
          <w:p w14:paraId="09EAD1D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14:paraId="108142AF"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Het doel is het maken van het volgende plaatje:</w:t>
            </w:r>
          </w:p>
          <w:p w14:paraId="49E7E6A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6089500A" w14:textId="77777777" w:rsidR="00810067" w:rsidRPr="00810067" w:rsidRDefault="00810067" w:rsidP="00810067">
            <w:pPr>
              <w:autoSpaceDE w:val="0"/>
              <w:autoSpaceDN w:val="0"/>
              <w:adjustRightInd w:val="0"/>
              <w:rPr>
                <w:rFonts w:ascii="Courier New" w:hAnsi="Courier New" w:cs="Courier New"/>
                <w:sz w:val="24"/>
                <w:szCs w:val="24"/>
                <w:lang w:val="en-US"/>
              </w:rPr>
            </w:pPr>
            <w:proofErr w:type="spellStart"/>
            <w:r w:rsidRPr="00810067">
              <w:rPr>
                <w:rFonts w:ascii="Courier New" w:hAnsi="Courier New" w:cs="Courier New"/>
                <w:color w:val="000000"/>
                <w:sz w:val="20"/>
                <w:szCs w:val="20"/>
                <w:lang w:val="en-US"/>
              </w:rPr>
              <w:t>indHS_L</w:t>
            </w:r>
            <w:proofErr w:type="spellEnd"/>
            <w:r w:rsidRPr="00810067">
              <w:rPr>
                <w:rFonts w:ascii="Courier New" w:hAnsi="Courier New" w:cs="Courier New"/>
                <w:color w:val="000000"/>
                <w:sz w:val="20"/>
                <w:szCs w:val="20"/>
                <w:lang w:val="en-US"/>
              </w:rPr>
              <w:t xml:space="preserve"> = find(diff(links2)==1);</w:t>
            </w:r>
          </w:p>
          <w:p w14:paraId="0ED07DA2" w14:textId="77777777" w:rsidR="00810067" w:rsidRPr="00810067" w:rsidRDefault="00810067" w:rsidP="00810067">
            <w:pPr>
              <w:autoSpaceDE w:val="0"/>
              <w:autoSpaceDN w:val="0"/>
              <w:adjustRightInd w:val="0"/>
              <w:rPr>
                <w:rFonts w:ascii="Courier New" w:hAnsi="Courier New" w:cs="Courier New"/>
                <w:sz w:val="24"/>
                <w:szCs w:val="24"/>
                <w:lang w:val="en-US"/>
              </w:rPr>
            </w:pPr>
            <w:proofErr w:type="spellStart"/>
            <w:r w:rsidRPr="00810067">
              <w:rPr>
                <w:rFonts w:ascii="Courier New" w:hAnsi="Courier New" w:cs="Courier New"/>
                <w:color w:val="000000"/>
                <w:sz w:val="20"/>
                <w:szCs w:val="20"/>
                <w:lang w:val="en-US"/>
              </w:rPr>
              <w:t>indTO_L</w:t>
            </w:r>
            <w:proofErr w:type="spellEnd"/>
            <w:r w:rsidRPr="00810067">
              <w:rPr>
                <w:rFonts w:ascii="Courier New" w:hAnsi="Courier New" w:cs="Courier New"/>
                <w:color w:val="000000"/>
                <w:sz w:val="20"/>
                <w:szCs w:val="20"/>
                <w:lang w:val="en-US"/>
              </w:rPr>
              <w:t xml:space="preserve"> = find(diff(links2)==-1);</w:t>
            </w:r>
          </w:p>
          <w:p w14:paraId="6F7055D6" w14:textId="77777777" w:rsidR="00810067" w:rsidRPr="00DA1174" w:rsidRDefault="00810067" w:rsidP="00810067">
            <w:pPr>
              <w:autoSpaceDE w:val="0"/>
              <w:autoSpaceDN w:val="0"/>
              <w:adjustRightInd w:val="0"/>
              <w:rPr>
                <w:rFonts w:ascii="Courier New" w:hAnsi="Courier New" w:cs="Courier New"/>
                <w:sz w:val="24"/>
                <w:szCs w:val="24"/>
              </w:rPr>
            </w:pPr>
            <w:proofErr w:type="spellStart"/>
            <w:r w:rsidRPr="00DA1174">
              <w:rPr>
                <w:rFonts w:ascii="Courier New" w:hAnsi="Courier New" w:cs="Courier New"/>
                <w:color w:val="000000"/>
                <w:sz w:val="20"/>
                <w:szCs w:val="20"/>
              </w:rPr>
              <w:t>indHS_R</w:t>
            </w:r>
            <w:proofErr w:type="spellEnd"/>
            <w:r w:rsidRPr="00DA1174">
              <w:rPr>
                <w:rFonts w:ascii="Courier New" w:hAnsi="Courier New" w:cs="Courier New"/>
                <w:color w:val="000000"/>
                <w:sz w:val="20"/>
                <w:szCs w:val="20"/>
              </w:rPr>
              <w:t xml:space="preserve"> = </w:t>
            </w:r>
            <w:proofErr w:type="spellStart"/>
            <w:r w:rsidRPr="00DA1174">
              <w:rPr>
                <w:rFonts w:ascii="Courier New" w:hAnsi="Courier New" w:cs="Courier New"/>
                <w:color w:val="000000"/>
                <w:sz w:val="20"/>
                <w:szCs w:val="20"/>
              </w:rPr>
              <w:t>find</w:t>
            </w:r>
            <w:proofErr w:type="spellEnd"/>
            <w:r w:rsidRPr="00DA1174">
              <w:rPr>
                <w:rFonts w:ascii="Courier New" w:hAnsi="Courier New" w:cs="Courier New"/>
                <w:color w:val="000000"/>
                <w:sz w:val="20"/>
                <w:szCs w:val="20"/>
              </w:rPr>
              <w:t>(</w:t>
            </w:r>
            <w:proofErr w:type="spellStart"/>
            <w:r w:rsidRPr="00DA1174">
              <w:rPr>
                <w:rFonts w:ascii="Courier New" w:hAnsi="Courier New" w:cs="Courier New"/>
                <w:color w:val="000000"/>
                <w:sz w:val="20"/>
                <w:szCs w:val="20"/>
              </w:rPr>
              <w:t>diff</w:t>
            </w:r>
            <w:proofErr w:type="spellEnd"/>
            <w:r w:rsidRPr="00DA1174">
              <w:rPr>
                <w:rFonts w:ascii="Courier New" w:hAnsi="Courier New" w:cs="Courier New"/>
                <w:color w:val="000000"/>
                <w:sz w:val="20"/>
                <w:szCs w:val="20"/>
              </w:rPr>
              <w:t>(rechts2)==1);</w:t>
            </w:r>
          </w:p>
          <w:p w14:paraId="4399F677" w14:textId="77777777" w:rsidR="00810067" w:rsidRPr="00DA1174" w:rsidRDefault="00810067" w:rsidP="00810067">
            <w:pPr>
              <w:autoSpaceDE w:val="0"/>
              <w:autoSpaceDN w:val="0"/>
              <w:adjustRightInd w:val="0"/>
              <w:rPr>
                <w:rFonts w:ascii="Courier New" w:hAnsi="Courier New" w:cs="Courier New"/>
                <w:sz w:val="24"/>
                <w:szCs w:val="24"/>
              </w:rPr>
            </w:pPr>
            <w:proofErr w:type="spellStart"/>
            <w:r w:rsidRPr="00DA1174">
              <w:rPr>
                <w:rFonts w:ascii="Courier New" w:hAnsi="Courier New" w:cs="Courier New"/>
                <w:color w:val="000000"/>
                <w:sz w:val="20"/>
                <w:szCs w:val="20"/>
              </w:rPr>
              <w:t>indTO_R</w:t>
            </w:r>
            <w:proofErr w:type="spellEnd"/>
            <w:r w:rsidRPr="00DA1174">
              <w:rPr>
                <w:rFonts w:ascii="Courier New" w:hAnsi="Courier New" w:cs="Courier New"/>
                <w:color w:val="000000"/>
                <w:sz w:val="20"/>
                <w:szCs w:val="20"/>
              </w:rPr>
              <w:t xml:space="preserve"> = </w:t>
            </w:r>
            <w:proofErr w:type="spellStart"/>
            <w:r w:rsidRPr="00DA1174">
              <w:rPr>
                <w:rFonts w:ascii="Courier New" w:hAnsi="Courier New" w:cs="Courier New"/>
                <w:color w:val="000000"/>
                <w:sz w:val="20"/>
                <w:szCs w:val="20"/>
              </w:rPr>
              <w:t>find</w:t>
            </w:r>
            <w:proofErr w:type="spellEnd"/>
            <w:r w:rsidRPr="00DA1174">
              <w:rPr>
                <w:rFonts w:ascii="Courier New" w:hAnsi="Courier New" w:cs="Courier New"/>
                <w:color w:val="000000"/>
                <w:sz w:val="20"/>
                <w:szCs w:val="20"/>
              </w:rPr>
              <w:t>(</w:t>
            </w:r>
            <w:proofErr w:type="spellStart"/>
            <w:r w:rsidRPr="00DA1174">
              <w:rPr>
                <w:rFonts w:ascii="Courier New" w:hAnsi="Courier New" w:cs="Courier New"/>
                <w:color w:val="000000"/>
                <w:sz w:val="20"/>
                <w:szCs w:val="20"/>
              </w:rPr>
              <w:t>diff</w:t>
            </w:r>
            <w:proofErr w:type="spellEnd"/>
            <w:r w:rsidRPr="00DA1174">
              <w:rPr>
                <w:rFonts w:ascii="Courier New" w:hAnsi="Courier New" w:cs="Courier New"/>
                <w:color w:val="000000"/>
                <w:sz w:val="20"/>
                <w:szCs w:val="20"/>
              </w:rPr>
              <w:t>(rechts2)==-1);</w:t>
            </w:r>
          </w:p>
          <w:p w14:paraId="049119A9"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figure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%nieuw figuur aanmaken voor een plot</w:t>
            </w:r>
          </w:p>
          <w:p w14:paraId="4D92277C"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7B0197A3"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plot(tijdsas,links2,</w:t>
            </w:r>
            <w:r w:rsidRPr="00810067">
              <w:rPr>
                <w:rFonts w:ascii="Courier New" w:hAnsi="Courier New" w:cs="Courier New"/>
                <w:color w:val="A020F0"/>
                <w:sz w:val="20"/>
                <w:szCs w:val="20"/>
                <w:lang w:val="en-US"/>
              </w:rPr>
              <w:t>'b'</w:t>
            </w:r>
            <w:r w:rsidRPr="00810067">
              <w:rPr>
                <w:rFonts w:ascii="Courier New" w:hAnsi="Courier New" w:cs="Courier New"/>
                <w:color w:val="000000"/>
                <w:sz w:val="20"/>
                <w:szCs w:val="20"/>
                <w:lang w:val="en-US"/>
              </w:rPr>
              <w:t>);</w:t>
            </w:r>
          </w:p>
          <w:p w14:paraId="07232F0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indHS_L</w:t>
            </w:r>
            <w:proofErr w:type="spellEnd"/>
            <w:r>
              <w:rPr>
                <w:rFonts w:ascii="Courier New" w:hAnsi="Courier New" w:cs="Courier New"/>
                <w:color w:val="000000"/>
                <w:sz w:val="20"/>
                <w:szCs w:val="20"/>
              </w:rPr>
              <w:t>),links2(</w:t>
            </w:r>
            <w:proofErr w:type="spellStart"/>
            <w:r>
              <w:rPr>
                <w:rFonts w:ascii="Courier New" w:hAnsi="Courier New" w:cs="Courier New"/>
                <w:color w:val="000000"/>
                <w:sz w:val="20"/>
                <w:szCs w:val="20"/>
              </w:rPr>
              <w:t>indHS_L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ro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BCF8E6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indTO_L</w:t>
            </w:r>
            <w:proofErr w:type="spellEnd"/>
            <w:r>
              <w:rPr>
                <w:rFonts w:ascii="Courier New" w:hAnsi="Courier New" w:cs="Courier New"/>
                <w:color w:val="000000"/>
                <w:sz w:val="20"/>
                <w:szCs w:val="20"/>
              </w:rPr>
              <w:t>),links2(</w:t>
            </w:r>
            <w:proofErr w:type="spellStart"/>
            <w:r>
              <w:rPr>
                <w:rFonts w:ascii="Courier New" w:hAnsi="Courier New" w:cs="Courier New"/>
                <w:color w:val="000000"/>
                <w:sz w:val="20"/>
                <w:szCs w:val="20"/>
              </w:rPr>
              <w:t>indTO_L</w:t>
            </w:r>
            <w:proofErr w:type="spellEnd"/>
            <w:r>
              <w:rPr>
                <w:rFonts w:ascii="Courier New" w:hAnsi="Courier New" w:cs="Courier New"/>
                <w:color w:val="000000"/>
                <w:sz w:val="20"/>
                <w:szCs w:val="20"/>
              </w:rPr>
              <w:t>),</w:t>
            </w:r>
            <w:r>
              <w:rPr>
                <w:rFonts w:ascii="Courier New" w:hAnsi="Courier New" w:cs="Courier New"/>
                <w:color w:val="A020F0"/>
                <w:sz w:val="20"/>
                <w:szCs w:val="20"/>
              </w:rPr>
              <w:t>'go'</w:t>
            </w:r>
            <w:r>
              <w:rPr>
                <w:rFonts w:ascii="Courier New" w:hAnsi="Courier New" w:cs="Courier New"/>
                <w:color w:val="000000"/>
                <w:sz w:val="20"/>
                <w:szCs w:val="20"/>
              </w:rPr>
              <w:t>);</w:t>
            </w:r>
          </w:p>
          <w:p w14:paraId="14962EF4"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linkerbeen met Toe-off en Heel-strike'</w:t>
            </w:r>
            <w:r>
              <w:rPr>
                <w:rFonts w:ascii="Courier New" w:hAnsi="Courier New" w:cs="Courier New"/>
                <w:color w:val="000000"/>
                <w:sz w:val="20"/>
                <w:szCs w:val="20"/>
              </w:rPr>
              <w:t>)</w:t>
            </w:r>
          </w:p>
          <w:p w14:paraId="6094091A"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2A2E08B5"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310CE90"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off</w:t>
            </w:r>
          </w:p>
          <w:p w14:paraId="76D136BD"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figure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%nieuw figuur aanmaken voor een plot</w:t>
            </w:r>
          </w:p>
          <w:p w14:paraId="532DD4FD"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2050D025"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plot(tijdsas,rechts2,</w:t>
            </w:r>
            <w:r w:rsidRPr="00810067">
              <w:rPr>
                <w:rFonts w:ascii="Courier New" w:hAnsi="Courier New" w:cs="Courier New"/>
                <w:color w:val="A020F0"/>
                <w:sz w:val="20"/>
                <w:szCs w:val="20"/>
                <w:lang w:val="en-US"/>
              </w:rPr>
              <w:t>'r'</w:t>
            </w:r>
            <w:r w:rsidRPr="00810067">
              <w:rPr>
                <w:rFonts w:ascii="Courier New" w:hAnsi="Courier New" w:cs="Courier New"/>
                <w:color w:val="000000"/>
                <w:sz w:val="20"/>
                <w:szCs w:val="20"/>
                <w:lang w:val="en-US"/>
              </w:rPr>
              <w:t>);</w:t>
            </w:r>
          </w:p>
          <w:p w14:paraId="574DD3F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indHS_R</w:t>
            </w:r>
            <w:proofErr w:type="spellEnd"/>
            <w:r>
              <w:rPr>
                <w:rFonts w:ascii="Courier New" w:hAnsi="Courier New" w:cs="Courier New"/>
                <w:color w:val="000000"/>
                <w:sz w:val="20"/>
                <w:szCs w:val="20"/>
              </w:rPr>
              <w:t>),rechts2(</w:t>
            </w:r>
            <w:proofErr w:type="spellStart"/>
            <w:r>
              <w:rPr>
                <w:rFonts w:ascii="Courier New" w:hAnsi="Courier New" w:cs="Courier New"/>
                <w:color w:val="000000"/>
                <w:sz w:val="20"/>
                <w:szCs w:val="20"/>
              </w:rPr>
              <w:t>indHS_R</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ro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FC8766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indTO_R</w:t>
            </w:r>
            <w:proofErr w:type="spellEnd"/>
            <w:r>
              <w:rPr>
                <w:rFonts w:ascii="Courier New" w:hAnsi="Courier New" w:cs="Courier New"/>
                <w:color w:val="000000"/>
                <w:sz w:val="20"/>
                <w:szCs w:val="20"/>
              </w:rPr>
              <w:t>),rechts2(</w:t>
            </w:r>
            <w:proofErr w:type="spellStart"/>
            <w:r>
              <w:rPr>
                <w:rFonts w:ascii="Courier New" w:hAnsi="Courier New" w:cs="Courier New"/>
                <w:color w:val="000000"/>
                <w:sz w:val="20"/>
                <w:szCs w:val="20"/>
              </w:rPr>
              <w:t>indTO_R</w:t>
            </w:r>
            <w:proofErr w:type="spellEnd"/>
            <w:r>
              <w:rPr>
                <w:rFonts w:ascii="Courier New" w:hAnsi="Courier New" w:cs="Courier New"/>
                <w:color w:val="000000"/>
                <w:sz w:val="20"/>
                <w:szCs w:val="20"/>
              </w:rPr>
              <w:t>),</w:t>
            </w:r>
            <w:r>
              <w:rPr>
                <w:rFonts w:ascii="Courier New" w:hAnsi="Courier New" w:cs="Courier New"/>
                <w:color w:val="A020F0"/>
                <w:sz w:val="20"/>
                <w:szCs w:val="20"/>
              </w:rPr>
              <w:t>'go'</w:t>
            </w:r>
            <w:r>
              <w:rPr>
                <w:rFonts w:ascii="Courier New" w:hAnsi="Courier New" w:cs="Courier New"/>
                <w:color w:val="000000"/>
                <w:sz w:val="20"/>
                <w:szCs w:val="20"/>
              </w:rPr>
              <w:t>);</w:t>
            </w:r>
          </w:p>
          <w:p w14:paraId="28723910"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rechterbeen met Toe-off en Heel-strike'</w:t>
            </w:r>
            <w:r>
              <w:rPr>
                <w:rFonts w:ascii="Courier New" w:hAnsi="Courier New" w:cs="Courier New"/>
                <w:color w:val="000000"/>
                <w:sz w:val="20"/>
                <w:szCs w:val="20"/>
              </w:rPr>
              <w:t>)</w:t>
            </w:r>
          </w:p>
          <w:p w14:paraId="4103DBC7"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4C132747"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15D69B4C" w14:textId="77777777" w:rsidR="00810067" w:rsidRDefault="00810067" w:rsidP="00810067">
            <w:pPr>
              <w:autoSpaceDE w:val="0"/>
              <w:autoSpaceDN w:val="0"/>
              <w:adjustRightInd w:val="0"/>
              <w:rPr>
                <w:rFonts w:ascii="Courier New" w:hAnsi="Courier New" w:cs="Courier New"/>
                <w:color w:val="A020F0"/>
                <w:sz w:val="20"/>
                <w:szCs w:val="20"/>
                <w:lang w:val="en-US"/>
              </w:rPr>
            </w:pPr>
            <w:r w:rsidRPr="007A0DA6">
              <w:rPr>
                <w:rFonts w:ascii="Courier New" w:hAnsi="Courier New" w:cs="Courier New"/>
                <w:color w:val="000000"/>
                <w:sz w:val="20"/>
                <w:szCs w:val="20"/>
                <w:lang w:val="en-US"/>
              </w:rPr>
              <w:t xml:space="preserve">hold </w:t>
            </w:r>
            <w:r w:rsidRPr="007A0DA6">
              <w:rPr>
                <w:rFonts w:ascii="Courier New" w:hAnsi="Courier New" w:cs="Courier New"/>
                <w:color w:val="A020F0"/>
                <w:sz w:val="20"/>
                <w:szCs w:val="20"/>
                <w:lang w:val="en-US"/>
              </w:rPr>
              <w:t>off</w:t>
            </w:r>
          </w:p>
          <w:p w14:paraId="4D5563A9" w14:textId="77777777" w:rsidR="00810067" w:rsidRPr="007A0DA6" w:rsidRDefault="007A0DA6" w:rsidP="00AE311F">
            <w:pPr>
              <w:rPr>
                <w:u w:val="single"/>
                <w:lang w:val="en-US"/>
              </w:rPr>
            </w:pPr>
            <w:r w:rsidRPr="007A0DA6">
              <w:rPr>
                <w:u w:val="single"/>
                <w:lang w:val="en-US"/>
              </w:rPr>
              <w:lastRenderedPageBreak/>
              <w:t xml:space="preserve">6, 7 </w:t>
            </w:r>
            <w:proofErr w:type="spellStart"/>
            <w:r w:rsidRPr="007A0DA6">
              <w:rPr>
                <w:u w:val="single"/>
                <w:lang w:val="en-US"/>
              </w:rPr>
              <w:t>en</w:t>
            </w:r>
            <w:proofErr w:type="spellEnd"/>
            <w:r w:rsidRPr="007A0DA6">
              <w:rPr>
                <w:u w:val="single"/>
                <w:lang w:val="en-US"/>
              </w:rPr>
              <w:t xml:space="preserve"> 8.</w:t>
            </w:r>
          </w:p>
          <w:p w14:paraId="35721524" w14:textId="77777777" w:rsidR="007A0DA6" w:rsidRPr="007A0DA6" w:rsidRDefault="007A0DA6" w:rsidP="007A0DA6">
            <w:pPr>
              <w:autoSpaceDE w:val="0"/>
              <w:autoSpaceDN w:val="0"/>
              <w:adjustRightInd w:val="0"/>
              <w:rPr>
                <w:rFonts w:ascii="Courier New" w:hAnsi="Courier New" w:cs="Courier New"/>
                <w:sz w:val="24"/>
                <w:szCs w:val="24"/>
                <w:lang w:val="en-US"/>
              </w:rPr>
            </w:pPr>
            <w:proofErr w:type="spellStart"/>
            <w:r w:rsidRPr="007A0DA6">
              <w:rPr>
                <w:rFonts w:ascii="Courier New" w:hAnsi="Courier New" w:cs="Courier New"/>
                <w:color w:val="000000"/>
                <w:sz w:val="20"/>
                <w:szCs w:val="20"/>
                <w:lang w:val="en-US"/>
              </w:rPr>
              <w:t>clearvars</w:t>
            </w:r>
            <w:proofErr w:type="spellEnd"/>
          </w:p>
          <w:p w14:paraId="74A1C64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 xml:space="preserve">close </w:t>
            </w:r>
            <w:r w:rsidRPr="007A0DA6">
              <w:rPr>
                <w:rFonts w:ascii="Courier New" w:hAnsi="Courier New" w:cs="Courier New"/>
                <w:color w:val="A020F0"/>
                <w:sz w:val="20"/>
                <w:szCs w:val="20"/>
                <w:lang w:val="en-US"/>
              </w:rPr>
              <w:t>all</w:t>
            </w:r>
          </w:p>
          <w:p w14:paraId="7D40F845" w14:textId="77777777" w:rsidR="007A0DA6" w:rsidRPr="007A0DA6" w:rsidRDefault="007A0DA6" w:rsidP="007A0DA6">
            <w:pPr>
              <w:autoSpaceDE w:val="0"/>
              <w:autoSpaceDN w:val="0"/>
              <w:adjustRightInd w:val="0"/>
              <w:rPr>
                <w:rFonts w:ascii="Courier New" w:hAnsi="Courier New" w:cs="Courier New"/>
                <w:sz w:val="24"/>
                <w:szCs w:val="24"/>
                <w:lang w:val="fr-FR"/>
              </w:rPr>
            </w:pPr>
            <w:proofErr w:type="spellStart"/>
            <w:r w:rsidRPr="007A0DA6">
              <w:rPr>
                <w:rFonts w:ascii="Courier New" w:hAnsi="Courier New" w:cs="Courier New"/>
                <w:color w:val="000000"/>
                <w:sz w:val="20"/>
                <w:szCs w:val="20"/>
                <w:lang w:val="fr-FR"/>
              </w:rPr>
              <w:t>clc</w:t>
            </w:r>
            <w:proofErr w:type="spellEnd"/>
          </w:p>
          <w:p w14:paraId="408164C7"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t = 0:0.01:2;</w:t>
            </w:r>
          </w:p>
          <w:p w14:paraId="3F040DEB"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alfa = 45*cos(pi*t);</w:t>
            </w:r>
          </w:p>
          <w:p w14:paraId="1996D23B"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beta = 55*cos(1.1*pi*t);</w:t>
            </w:r>
          </w:p>
          <w:p w14:paraId="4A0BDD73"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figure</w:t>
            </w:r>
          </w:p>
          <w:p w14:paraId="443B7193"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plot(</w:t>
            </w:r>
            <w:proofErr w:type="spellStart"/>
            <w:r w:rsidRPr="007A0DA6">
              <w:rPr>
                <w:rFonts w:ascii="Courier New" w:hAnsi="Courier New" w:cs="Courier New"/>
                <w:color w:val="000000"/>
                <w:sz w:val="20"/>
                <w:szCs w:val="20"/>
                <w:lang w:val="fr-FR"/>
              </w:rPr>
              <w:t>t,alfa,</w:t>
            </w:r>
            <w:r w:rsidRPr="007A0DA6">
              <w:rPr>
                <w:rFonts w:ascii="Courier New" w:hAnsi="Courier New" w:cs="Courier New"/>
                <w:color w:val="A020F0"/>
                <w:sz w:val="20"/>
                <w:szCs w:val="20"/>
                <w:lang w:val="fr-FR"/>
              </w:rPr>
              <w:t>'r'</w:t>
            </w:r>
            <w:r w:rsidRPr="007A0DA6">
              <w:rPr>
                <w:rFonts w:ascii="Courier New" w:hAnsi="Courier New" w:cs="Courier New"/>
                <w:color w:val="000000"/>
                <w:sz w:val="20"/>
                <w:szCs w:val="20"/>
                <w:lang w:val="fr-FR"/>
              </w:rPr>
              <w:t>,t,beta,</w:t>
            </w:r>
            <w:r w:rsidRPr="007A0DA6">
              <w:rPr>
                <w:rFonts w:ascii="Courier New" w:hAnsi="Courier New" w:cs="Courier New"/>
                <w:color w:val="A020F0"/>
                <w:sz w:val="20"/>
                <w:szCs w:val="20"/>
                <w:lang w:val="fr-FR"/>
              </w:rPr>
              <w:t>'b</w:t>
            </w:r>
            <w:proofErr w:type="spellEnd"/>
            <w:r w:rsidRPr="007A0DA6">
              <w:rPr>
                <w:rFonts w:ascii="Courier New" w:hAnsi="Courier New" w:cs="Courier New"/>
                <w:color w:val="A020F0"/>
                <w:sz w:val="20"/>
                <w:szCs w:val="20"/>
                <w:lang w:val="fr-FR"/>
              </w:rPr>
              <w:t>'</w:t>
            </w:r>
            <w:r w:rsidRPr="007A0DA6">
              <w:rPr>
                <w:rFonts w:ascii="Courier New" w:hAnsi="Courier New" w:cs="Courier New"/>
                <w:color w:val="000000"/>
                <w:sz w:val="20"/>
                <w:szCs w:val="20"/>
                <w:lang w:val="fr-FR"/>
              </w:rPr>
              <w:t>)</w:t>
            </w:r>
          </w:p>
          <w:p w14:paraId="3780E45A" w14:textId="77777777" w:rsidR="007A0DA6" w:rsidRDefault="007A0DA6" w:rsidP="007A0DA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w:t>
            </w:r>
            <w:r>
              <w:rPr>
                <w:rFonts w:ascii="Courier New" w:hAnsi="Courier New" w:cs="Courier New"/>
                <w:color w:val="000000"/>
                <w:sz w:val="20"/>
                <w:szCs w:val="20"/>
              </w:rPr>
              <w:t>)</w:t>
            </w:r>
          </w:p>
          <w:p w14:paraId="66C52344" w14:textId="77777777" w:rsidR="007A0DA6" w:rsidRDefault="007A0DA6" w:rsidP="007A0DA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'Hoek (graden)'</w:t>
            </w:r>
            <w:r>
              <w:rPr>
                <w:rFonts w:ascii="Courier New" w:hAnsi="Courier New" w:cs="Courier New"/>
                <w:color w:val="000000"/>
                <w:sz w:val="20"/>
                <w:szCs w:val="20"/>
              </w:rPr>
              <w:t>)</w:t>
            </w:r>
          </w:p>
          <w:p w14:paraId="33E6C7FD" w14:textId="77777777" w:rsidR="007A0DA6" w:rsidRDefault="007A0DA6" w:rsidP="007A0DA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'Schouderhoek'</w:t>
            </w:r>
            <w:r>
              <w:rPr>
                <w:rFonts w:ascii="Courier New" w:hAnsi="Courier New" w:cs="Courier New"/>
                <w:color w:val="000000"/>
                <w:sz w:val="20"/>
                <w:szCs w:val="20"/>
              </w:rPr>
              <w:t>)</w:t>
            </w:r>
          </w:p>
          <w:p w14:paraId="3792F80C"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C42B49C"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ind1 = alfa &lt; 0;</w:t>
            </w:r>
          </w:p>
          <w:p w14:paraId="46178CC1"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ind2 = </w:t>
            </w:r>
            <w:proofErr w:type="spellStart"/>
            <w:r>
              <w:rPr>
                <w:rFonts w:ascii="Courier New" w:hAnsi="Courier New" w:cs="Courier New"/>
                <w:color w:val="000000"/>
                <w:sz w:val="20"/>
                <w:szCs w:val="20"/>
              </w:rPr>
              <w:t>beta</w:t>
            </w:r>
            <w:proofErr w:type="spellEnd"/>
            <w:r>
              <w:rPr>
                <w:rFonts w:ascii="Courier New" w:hAnsi="Courier New" w:cs="Courier New"/>
                <w:color w:val="000000"/>
                <w:sz w:val="20"/>
                <w:szCs w:val="20"/>
              </w:rPr>
              <w:t xml:space="preserve"> &lt; 0;</w:t>
            </w:r>
          </w:p>
          <w:p w14:paraId="107F97E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 xml:space="preserve">hold </w:t>
            </w:r>
            <w:r w:rsidRPr="007A0DA6">
              <w:rPr>
                <w:rFonts w:ascii="Courier New" w:hAnsi="Courier New" w:cs="Courier New"/>
                <w:color w:val="A020F0"/>
                <w:sz w:val="20"/>
                <w:szCs w:val="20"/>
                <w:lang w:val="en-US"/>
              </w:rPr>
              <w:t>on</w:t>
            </w:r>
          </w:p>
          <w:p w14:paraId="09F3B0A5"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plot(t(ind1),alfa(ind1),</w:t>
            </w:r>
            <w:r w:rsidRPr="007A0DA6">
              <w:rPr>
                <w:rFonts w:ascii="Courier New" w:hAnsi="Courier New" w:cs="Courier New"/>
                <w:color w:val="A020F0"/>
                <w:sz w:val="20"/>
                <w:szCs w:val="20"/>
                <w:lang w:val="en-US"/>
              </w:rPr>
              <w:t>'y--'</w:t>
            </w:r>
            <w:r w:rsidRPr="007A0DA6">
              <w:rPr>
                <w:rFonts w:ascii="Courier New" w:hAnsi="Courier New" w:cs="Courier New"/>
                <w:color w:val="000000"/>
                <w:sz w:val="20"/>
                <w:szCs w:val="20"/>
                <w:lang w:val="en-US"/>
              </w:rPr>
              <w:t>)</w:t>
            </w:r>
          </w:p>
          <w:p w14:paraId="64CC6C1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plot(t(ind2),beta(ind2),</w:t>
            </w:r>
            <w:r w:rsidRPr="007A0DA6">
              <w:rPr>
                <w:rFonts w:ascii="Courier New" w:hAnsi="Courier New" w:cs="Courier New"/>
                <w:color w:val="A020F0"/>
                <w:sz w:val="20"/>
                <w:szCs w:val="20"/>
                <w:lang w:val="en-US"/>
              </w:rPr>
              <w:t>'y--'</w:t>
            </w:r>
            <w:r w:rsidRPr="007A0DA6">
              <w:rPr>
                <w:rFonts w:ascii="Courier New" w:hAnsi="Courier New" w:cs="Courier New"/>
                <w:color w:val="000000"/>
                <w:sz w:val="20"/>
                <w:szCs w:val="20"/>
                <w:lang w:val="en-US"/>
              </w:rPr>
              <w:t>)</w:t>
            </w:r>
          </w:p>
          <w:p w14:paraId="115C0A33" w14:textId="77777777" w:rsidR="007A0DA6" w:rsidRDefault="007A0DA6" w:rsidP="007A0DA6">
            <w:pPr>
              <w:autoSpaceDE w:val="0"/>
              <w:autoSpaceDN w:val="0"/>
              <w:adjustRightInd w:val="0"/>
              <w:rPr>
                <w:rFonts w:ascii="Courier New" w:hAnsi="Courier New" w:cs="Courier New"/>
                <w:color w:val="000000"/>
                <w:sz w:val="20"/>
                <w:szCs w:val="20"/>
                <w:lang w:val="en-US"/>
              </w:rPr>
            </w:pPr>
            <w:r w:rsidRPr="007A0DA6">
              <w:rPr>
                <w:rFonts w:ascii="Courier New" w:hAnsi="Courier New" w:cs="Courier New"/>
                <w:color w:val="000000"/>
                <w:sz w:val="20"/>
                <w:szCs w:val="20"/>
                <w:lang w:val="en-US"/>
              </w:rPr>
              <w:t>legend(</w:t>
            </w:r>
            <w:r w:rsidRPr="007A0DA6">
              <w:rPr>
                <w:rFonts w:ascii="Courier New" w:hAnsi="Courier New" w:cs="Courier New"/>
                <w:color w:val="A020F0"/>
                <w:sz w:val="20"/>
                <w:szCs w:val="20"/>
                <w:lang w:val="en-US"/>
              </w:rPr>
              <w:t>'</w:t>
            </w:r>
            <w:proofErr w:type="spellStart"/>
            <w:r w:rsidRPr="007A0DA6">
              <w:rPr>
                <w:rFonts w:ascii="Courier New" w:hAnsi="Courier New" w:cs="Courier New"/>
                <w:color w:val="A020F0"/>
                <w:sz w:val="20"/>
                <w:szCs w:val="20"/>
                <w:lang w:val="en-US"/>
              </w:rPr>
              <w:t>Alfa'</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'Beta'</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'Location'</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'North</w:t>
            </w:r>
            <w:proofErr w:type="spellEnd"/>
            <w:r w:rsidRPr="007A0DA6">
              <w:rPr>
                <w:rFonts w:ascii="Courier New" w:hAnsi="Courier New" w:cs="Courier New"/>
                <w:color w:val="A020F0"/>
                <w:sz w:val="20"/>
                <w:szCs w:val="20"/>
                <w:lang w:val="en-US"/>
              </w:rPr>
              <w:t>'</w:t>
            </w:r>
            <w:r w:rsidRPr="007A0DA6">
              <w:rPr>
                <w:rFonts w:ascii="Courier New" w:hAnsi="Courier New" w:cs="Courier New"/>
                <w:color w:val="000000"/>
                <w:sz w:val="20"/>
                <w:szCs w:val="20"/>
                <w:lang w:val="en-US"/>
              </w:rPr>
              <w:t>)</w:t>
            </w:r>
          </w:p>
          <w:p w14:paraId="22C78461" w14:textId="77777777" w:rsidR="007A0DA6" w:rsidRDefault="007A0DA6" w:rsidP="007A0DA6">
            <w:pPr>
              <w:autoSpaceDE w:val="0"/>
              <w:autoSpaceDN w:val="0"/>
              <w:adjustRightInd w:val="0"/>
              <w:rPr>
                <w:rFonts w:ascii="Courier New" w:hAnsi="Courier New" w:cs="Courier New"/>
                <w:color w:val="000000"/>
                <w:sz w:val="20"/>
                <w:szCs w:val="20"/>
                <w:lang w:val="en-US"/>
              </w:rPr>
            </w:pPr>
          </w:p>
          <w:p w14:paraId="5B2E3EBA" w14:textId="77777777" w:rsidR="007A0DA6" w:rsidRDefault="007A0DA6" w:rsidP="007A0DA6">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9.</w:t>
            </w:r>
          </w:p>
          <w:p w14:paraId="07E5511F" w14:textId="77777777" w:rsidR="00931882" w:rsidRPr="00931882" w:rsidRDefault="00931882" w:rsidP="00931882">
            <w:pPr>
              <w:autoSpaceDE w:val="0"/>
              <w:autoSpaceDN w:val="0"/>
              <w:adjustRightInd w:val="0"/>
              <w:rPr>
                <w:rFonts w:ascii="Courier New" w:hAnsi="Courier New" w:cs="Courier New"/>
                <w:sz w:val="24"/>
                <w:szCs w:val="24"/>
                <w:lang w:val="en-US"/>
              </w:rPr>
            </w:pPr>
            <w:proofErr w:type="spellStart"/>
            <w:r w:rsidRPr="00931882">
              <w:rPr>
                <w:rFonts w:ascii="Courier New" w:hAnsi="Courier New" w:cs="Courier New"/>
                <w:color w:val="000000"/>
                <w:sz w:val="20"/>
                <w:szCs w:val="20"/>
                <w:lang w:val="en-US"/>
              </w:rPr>
              <w:t>clearvars</w:t>
            </w:r>
            <w:proofErr w:type="spellEnd"/>
          </w:p>
          <w:p w14:paraId="0365D421"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 xml:space="preserve">close </w:t>
            </w:r>
            <w:r w:rsidRPr="00931882">
              <w:rPr>
                <w:rFonts w:ascii="Courier New" w:hAnsi="Courier New" w:cs="Courier New"/>
                <w:color w:val="A020F0"/>
                <w:sz w:val="20"/>
                <w:szCs w:val="20"/>
                <w:lang w:val="en-US"/>
              </w:rPr>
              <w:t>all</w:t>
            </w:r>
          </w:p>
          <w:p w14:paraId="74879C80"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t = 0:10;</w:t>
            </w:r>
          </w:p>
          <w:p w14:paraId="118BC247" w14:textId="77777777" w:rsidR="00931882" w:rsidRPr="00931882" w:rsidRDefault="00931882" w:rsidP="00931882">
            <w:pPr>
              <w:autoSpaceDE w:val="0"/>
              <w:autoSpaceDN w:val="0"/>
              <w:adjustRightInd w:val="0"/>
              <w:rPr>
                <w:rFonts w:ascii="Courier New" w:hAnsi="Courier New" w:cs="Courier New"/>
                <w:sz w:val="24"/>
                <w:szCs w:val="24"/>
                <w:lang w:val="en-US"/>
              </w:rPr>
            </w:pPr>
            <w:proofErr w:type="spellStart"/>
            <w:r w:rsidRPr="00931882">
              <w:rPr>
                <w:rFonts w:ascii="Courier New" w:hAnsi="Courier New" w:cs="Courier New"/>
                <w:color w:val="000000"/>
                <w:sz w:val="20"/>
                <w:szCs w:val="20"/>
                <w:lang w:val="en-US"/>
              </w:rPr>
              <w:t>voetPos</w:t>
            </w:r>
            <w:proofErr w:type="spellEnd"/>
            <w:r w:rsidRPr="00931882">
              <w:rPr>
                <w:rFonts w:ascii="Courier New" w:hAnsi="Courier New" w:cs="Courier New"/>
                <w:color w:val="000000"/>
                <w:sz w:val="20"/>
                <w:szCs w:val="20"/>
                <w:lang w:val="en-US"/>
              </w:rPr>
              <w:t xml:space="preserve"> = 5*</w:t>
            </w:r>
            <w:proofErr w:type="spellStart"/>
            <w:r w:rsidRPr="00931882">
              <w:rPr>
                <w:rFonts w:ascii="Courier New" w:hAnsi="Courier New" w:cs="Courier New"/>
                <w:color w:val="000000"/>
                <w:sz w:val="20"/>
                <w:szCs w:val="20"/>
                <w:lang w:val="en-US"/>
              </w:rPr>
              <w:t>exp</w:t>
            </w:r>
            <w:proofErr w:type="spellEnd"/>
            <w:r w:rsidRPr="00931882">
              <w:rPr>
                <w:rFonts w:ascii="Courier New" w:hAnsi="Courier New" w:cs="Courier New"/>
                <w:color w:val="000000"/>
                <w:sz w:val="20"/>
                <w:szCs w:val="20"/>
                <w:lang w:val="en-US"/>
              </w:rPr>
              <w:t>(0.1*t);</w:t>
            </w:r>
          </w:p>
          <w:p w14:paraId="39A8E74C"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voetPos</w:t>
            </w:r>
            <w:proofErr w:type="spellEnd"/>
            <w:r>
              <w:rPr>
                <w:rFonts w:ascii="Courier New" w:hAnsi="Courier New" w:cs="Courier New"/>
                <w:color w:val="000000"/>
                <w:sz w:val="20"/>
                <w:szCs w:val="20"/>
              </w:rPr>
              <w:t>)</w:t>
            </w:r>
          </w:p>
          <w:p w14:paraId="1FBE2FB8"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schreden =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voetPos</w:t>
            </w:r>
            <w:proofErr w:type="spellEnd"/>
            <w:r>
              <w:rPr>
                <w:rFonts w:ascii="Courier New" w:hAnsi="Courier New" w:cs="Courier New"/>
                <w:color w:val="000000"/>
                <w:sz w:val="20"/>
                <w:szCs w:val="20"/>
              </w:rPr>
              <w:t>)</w:t>
            </w:r>
          </w:p>
          <w:p w14:paraId="5E3968E7" w14:textId="77777777" w:rsidR="00931882" w:rsidRDefault="00931882" w:rsidP="0093188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figure</w:t>
            </w:r>
            <w:proofErr w:type="spellEnd"/>
          </w:p>
          <w:p w14:paraId="5B7A558F"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bar(schreden)</w:t>
            </w:r>
          </w:p>
          <w:p w14:paraId="7F314183" w14:textId="77777777" w:rsidR="00931882" w:rsidRDefault="00931882" w:rsidP="0093188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w:t>
            </w:r>
            <w:r>
              <w:rPr>
                <w:rFonts w:ascii="Courier New" w:hAnsi="Courier New" w:cs="Courier New"/>
                <w:color w:val="000000"/>
                <w:sz w:val="20"/>
                <w:szCs w:val="20"/>
              </w:rPr>
              <w:t>)</w:t>
            </w:r>
          </w:p>
          <w:p w14:paraId="1FAB3461" w14:textId="77777777" w:rsidR="00931882" w:rsidRDefault="00931882" w:rsidP="0093188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'Schredelengte'</w:t>
            </w:r>
            <w:r>
              <w:rPr>
                <w:rFonts w:ascii="Courier New" w:hAnsi="Courier New" w:cs="Courier New"/>
                <w:color w:val="000000"/>
                <w:sz w:val="20"/>
                <w:szCs w:val="20"/>
              </w:rPr>
              <w:t>)</w:t>
            </w:r>
          </w:p>
          <w:p w14:paraId="18294179" w14:textId="77777777" w:rsidR="007A0DA6" w:rsidRPr="007A0DA6" w:rsidRDefault="007A0DA6" w:rsidP="007A0DA6">
            <w:pPr>
              <w:autoSpaceDE w:val="0"/>
              <w:autoSpaceDN w:val="0"/>
              <w:adjustRightInd w:val="0"/>
              <w:rPr>
                <w:rFonts w:ascii="Courier New" w:hAnsi="Courier New" w:cs="Courier New"/>
                <w:sz w:val="24"/>
                <w:szCs w:val="24"/>
                <w:lang w:val="en-US"/>
              </w:rPr>
            </w:pPr>
          </w:p>
          <w:p w14:paraId="31591900" w14:textId="77777777" w:rsidR="007A0DA6" w:rsidRPr="007A0DA6" w:rsidRDefault="007A0DA6" w:rsidP="00AE311F">
            <w:pPr>
              <w:rPr>
                <w:lang w:val="en-US"/>
              </w:rPr>
            </w:pPr>
          </w:p>
        </w:tc>
      </w:tr>
    </w:tbl>
    <w:p w14:paraId="59EE21C1" w14:textId="07517DB5" w:rsidR="000B0062" w:rsidRDefault="000B0062" w:rsidP="000B0062">
      <w:pPr>
        <w:rPr>
          <w:rFonts w:asciiTheme="majorHAnsi" w:eastAsiaTheme="majorEastAsia" w:hAnsiTheme="majorHAnsi" w:cstheme="majorBidi"/>
          <w:color w:val="2E74B5" w:themeColor="accent1" w:themeShade="BF"/>
          <w:sz w:val="32"/>
          <w:szCs w:val="32"/>
        </w:rPr>
      </w:pPr>
    </w:p>
    <w:p w14:paraId="1F91C221" w14:textId="5C503782" w:rsidR="000B0062" w:rsidRDefault="00921324" w:rsidP="000B0062">
      <w:pPr>
        <w:pStyle w:val="Heading1"/>
      </w:pPr>
      <w:bookmarkStart w:id="26" w:name="_Toc497839400"/>
      <w:r>
        <w:t xml:space="preserve">Toepassingen - </w:t>
      </w:r>
      <w:r w:rsidR="000B0062">
        <w:t>Lichaamszwaartepunt</w:t>
      </w:r>
      <w:bookmarkEnd w:id="26"/>
    </w:p>
    <w:p w14:paraId="35D13DBC" w14:textId="790D80FB" w:rsidR="000B0062" w:rsidRDefault="00921324" w:rsidP="000B0062">
      <w:r>
        <w:t>In de volgende toepassing gaan we een sprongbeweging analyseren. Een proefpersoon is beplakt met vijf markers op deelzwaartepunten:</w:t>
      </w:r>
      <w:r w:rsidR="000B0062">
        <w:t xml:space="preserve"> op het hoofd (9 kg), de romp (40 kg), het bovenbeen (20 kg), het onderbeen (14 kg) en de voet (4 kg). De x- en y-coördinaten </w:t>
      </w:r>
      <w:r>
        <w:t xml:space="preserve">van de deelzwaartepunten </w:t>
      </w:r>
      <w:r w:rsidR="000B0062">
        <w:t>staan in</w:t>
      </w:r>
      <w:r>
        <w:t xml:space="preserve"> een bestand</w:t>
      </w:r>
      <w:r w:rsidR="000B0062">
        <w:t xml:space="preserve"> opgeslagen. De data is opgenomen met 120 beeldjes per seconde. </w:t>
      </w:r>
    </w:p>
    <w:p w14:paraId="373A35A8" w14:textId="77777777" w:rsidR="000B0062" w:rsidRDefault="000B0062" w:rsidP="000B0062">
      <w:r>
        <w:t>We willen uiteindelijk weten wat de hoogte is van het lichaamszwaartepunt als functie van tijd.</w:t>
      </w:r>
    </w:p>
    <w:p w14:paraId="4F293822" w14:textId="77777777" w:rsidR="000B0062" w:rsidRDefault="000B0062" w:rsidP="000B0062">
      <w:r>
        <w:t>We pakken dit vraagstuk als volgt aan:</w:t>
      </w:r>
    </w:p>
    <w:p w14:paraId="7B5B62D7" w14:textId="7EFDDDB7" w:rsidR="000B0062" w:rsidRDefault="000B0062" w:rsidP="000B0062">
      <w:pPr>
        <w:pStyle w:val="ListParagraph"/>
        <w:numPr>
          <w:ilvl w:val="0"/>
          <w:numId w:val="16"/>
        </w:numPr>
      </w:pPr>
      <w:r>
        <w:t>Maak</w:t>
      </w:r>
      <w:r w:rsidR="00921324">
        <w:t>, voor een goed overzicht,</w:t>
      </w:r>
      <w:r>
        <w:t xml:space="preserve"> een plaatje van alle markers</w:t>
      </w:r>
      <w:r w:rsidR="00921324">
        <w:t xml:space="preserve"> op alle gemeten tijdstippen</w:t>
      </w:r>
      <w:r>
        <w:t>.</w:t>
      </w:r>
    </w:p>
    <w:p w14:paraId="1E551074" w14:textId="1D4E992E" w:rsidR="000B0062" w:rsidRDefault="000B0062" w:rsidP="000B0062">
      <w:pPr>
        <w:pStyle w:val="ListParagraph"/>
        <w:numPr>
          <w:ilvl w:val="0"/>
          <w:numId w:val="16"/>
        </w:numPr>
      </w:pPr>
      <w:r>
        <w:t xml:space="preserve">Bepaal de coördinaten van het </w:t>
      </w:r>
      <w:r w:rsidR="00921324">
        <w:t xml:space="preserve">totale </w:t>
      </w:r>
      <w:r>
        <w:t>lichaamszwaartepunt</w:t>
      </w:r>
    </w:p>
    <w:p w14:paraId="4064E937" w14:textId="6B574C6E" w:rsidR="000B0062" w:rsidRDefault="000B0062" w:rsidP="000B0062">
      <w:pPr>
        <w:pStyle w:val="ListParagraph"/>
        <w:numPr>
          <w:ilvl w:val="0"/>
          <w:numId w:val="16"/>
        </w:numPr>
      </w:pPr>
      <w:r>
        <w:t xml:space="preserve">Plot de y-coördinaat van het </w:t>
      </w:r>
      <w:r w:rsidR="00921324">
        <w:t xml:space="preserve">totale </w:t>
      </w:r>
      <w:r>
        <w:t>lichaamszwaartepunt tegen de tijd</w:t>
      </w:r>
    </w:p>
    <w:p w14:paraId="7A53A9DC" w14:textId="1ABF56A2" w:rsidR="000B0062" w:rsidRDefault="000B0062" w:rsidP="000B0062">
      <w:pPr>
        <w:pStyle w:val="Heading2"/>
      </w:pPr>
      <w:bookmarkStart w:id="27" w:name="_Toc497839401"/>
      <w:r>
        <w:t xml:space="preserve">Het plotten van de </w:t>
      </w:r>
      <w:r w:rsidR="00921324">
        <w:t>markers</w:t>
      </w:r>
      <w:bookmarkEnd w:id="27"/>
    </w:p>
    <w:p w14:paraId="76A856AD" w14:textId="33892361" w:rsidR="000B0062" w:rsidRDefault="000B0062" w:rsidP="000B0062">
      <w:r>
        <w:t xml:space="preserve">Het plotten van de markers kan op een aantal verschillende manieren. We laten er hier </w:t>
      </w:r>
      <w:r w:rsidR="00921324">
        <w:t>éé</w:t>
      </w:r>
      <w:r>
        <w:t xml:space="preserve">n zien die prima werkt als je slechts 5 markers hebt, maar </w:t>
      </w:r>
      <w:r w:rsidR="00921324">
        <w:t>onhandig</w:t>
      </w:r>
      <w:r>
        <w:t xml:space="preserve"> als je </w:t>
      </w:r>
      <w:r w:rsidR="00921324">
        <w:t>(</w:t>
      </w:r>
      <w:r>
        <w:t>veel</w:t>
      </w:r>
      <w:r w:rsidR="00921324">
        <w:t>)</w:t>
      </w:r>
      <w:r>
        <w:t xml:space="preserve"> meer markers hebt. Eerst laden we de data in en slaan we de x- en y-coördinaten van alle afzonderlijke markers op:</w:t>
      </w:r>
    </w:p>
    <w:p w14:paraId="3312317F" w14:textId="77777777" w:rsidR="00D25906" w:rsidRDefault="000B0062" w:rsidP="00D25906">
      <w:pPr>
        <w:keepNext/>
        <w:jc w:val="center"/>
      </w:pPr>
      <w:r>
        <w:rPr>
          <w:b/>
          <w:noProof/>
          <w:lang w:eastAsia="nl-NL"/>
        </w:rPr>
        <w:lastRenderedPageBreak/>
        <w:drawing>
          <wp:inline distT="0" distB="0" distL="0" distR="0" wp14:anchorId="11AFB22E" wp14:editId="1C5355E5">
            <wp:extent cx="5497427" cy="2190608"/>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waartepunt1.png"/>
                    <pic:cNvPicPr/>
                  </pic:nvPicPr>
                  <pic:blipFill>
                    <a:blip r:embed="rId25">
                      <a:extLst>
                        <a:ext uri="{28A0092B-C50C-407E-A947-70E740481C1C}">
                          <a14:useLocalDpi xmlns:a14="http://schemas.microsoft.com/office/drawing/2010/main" val="0"/>
                        </a:ext>
                      </a:extLst>
                    </a:blip>
                    <a:stretch>
                      <a:fillRect/>
                    </a:stretch>
                  </pic:blipFill>
                  <pic:spPr>
                    <a:xfrm>
                      <a:off x="0" y="0"/>
                      <a:ext cx="5538337" cy="2206910"/>
                    </a:xfrm>
                    <a:prstGeom prst="rect">
                      <a:avLst/>
                    </a:prstGeom>
                  </pic:spPr>
                </pic:pic>
              </a:graphicData>
            </a:graphic>
          </wp:inline>
        </w:drawing>
      </w:r>
    </w:p>
    <w:p w14:paraId="5C019859" w14:textId="27AC6504" w:rsidR="000B0062" w:rsidRDefault="00D25906" w:rsidP="004E2B02">
      <w:pPr>
        <w:pStyle w:val="Caption"/>
        <w:rPr>
          <w:b/>
        </w:rPr>
      </w:pPr>
      <w:r>
        <w:t xml:space="preserve">Figuur </w:t>
      </w:r>
      <w:r w:rsidR="0002535F">
        <w:fldChar w:fldCharType="begin"/>
      </w:r>
      <w:r w:rsidR="0002535F">
        <w:instrText xml:space="preserve"> SEQ Figuur \* ARABIC </w:instrText>
      </w:r>
      <w:r w:rsidR="0002535F">
        <w:fldChar w:fldCharType="separate"/>
      </w:r>
      <w:r w:rsidR="00DB3961">
        <w:rPr>
          <w:noProof/>
        </w:rPr>
        <w:t>9</w:t>
      </w:r>
      <w:r w:rsidR="0002535F">
        <w:rPr>
          <w:noProof/>
        </w:rPr>
        <w:fldChar w:fldCharType="end"/>
      </w:r>
      <w:r>
        <w:t xml:space="preserve">: Matlab </w:t>
      </w:r>
      <w:r w:rsidR="00DB3961">
        <w:t>om de x- en y-coördinaten van de zwaartepunten in aparte variabelen te zetten.</w:t>
      </w:r>
    </w:p>
    <w:p w14:paraId="1BAC202C" w14:textId="77777777" w:rsidR="00DB3961" w:rsidRDefault="00DB3961" w:rsidP="000B0062">
      <w:pPr>
        <w:rPr>
          <w:b/>
        </w:rPr>
      </w:pPr>
    </w:p>
    <w:p w14:paraId="443E658C" w14:textId="77777777" w:rsidR="000B0062" w:rsidRPr="00FF74D1" w:rsidRDefault="000B0062" w:rsidP="000B0062">
      <w:pPr>
        <w:rPr>
          <w:b/>
        </w:rPr>
      </w:pPr>
      <w:r w:rsidRPr="00FF74D1">
        <w:rPr>
          <w:b/>
        </w:rPr>
        <w:t>Plot nu de x- en y-coördinaten van alle markers tegen elkaar (x op de x-as, y op de y-as) en geef elke marker een andere kleur zodat je het volgende plaatje krijgt.</w:t>
      </w:r>
    </w:p>
    <w:p w14:paraId="28CA962F" w14:textId="77777777" w:rsidR="00D25906" w:rsidRDefault="000B0062" w:rsidP="00D25906">
      <w:pPr>
        <w:keepNext/>
        <w:jc w:val="center"/>
      </w:pPr>
      <w:r>
        <w:rPr>
          <w:noProof/>
          <w:color w:val="FF0000"/>
          <w:lang w:eastAsia="nl-NL"/>
        </w:rPr>
        <w:drawing>
          <wp:inline distT="0" distB="0" distL="0" distR="0" wp14:anchorId="4412FB19" wp14:editId="2737BDCF">
            <wp:extent cx="3289299" cy="2466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tif"/>
                    <pic:cNvPicPr/>
                  </pic:nvPicPr>
                  <pic:blipFill>
                    <a:blip r:embed="rId26">
                      <a:extLst>
                        <a:ext uri="{28A0092B-C50C-407E-A947-70E740481C1C}">
                          <a14:useLocalDpi xmlns:a14="http://schemas.microsoft.com/office/drawing/2010/main" val="0"/>
                        </a:ext>
                      </a:extLst>
                    </a:blip>
                    <a:stretch>
                      <a:fillRect/>
                    </a:stretch>
                  </pic:blipFill>
                  <pic:spPr>
                    <a:xfrm>
                      <a:off x="0" y="0"/>
                      <a:ext cx="3298133" cy="2473600"/>
                    </a:xfrm>
                    <a:prstGeom prst="rect">
                      <a:avLst/>
                    </a:prstGeom>
                  </pic:spPr>
                </pic:pic>
              </a:graphicData>
            </a:graphic>
          </wp:inline>
        </w:drawing>
      </w:r>
    </w:p>
    <w:p w14:paraId="7EF0593E" w14:textId="6275CAFE" w:rsidR="000B0062" w:rsidRDefault="00D25906" w:rsidP="004E2B02">
      <w:pPr>
        <w:pStyle w:val="Caption"/>
        <w:rPr>
          <w:color w:val="FF0000"/>
        </w:rPr>
      </w:pPr>
      <w:r>
        <w:t xml:space="preserve">Figuur </w:t>
      </w:r>
      <w:r w:rsidR="0002535F">
        <w:fldChar w:fldCharType="begin"/>
      </w:r>
      <w:r w:rsidR="0002535F">
        <w:instrText xml:space="preserve"> SEQ Figuur \* ARABIC </w:instrText>
      </w:r>
      <w:r w:rsidR="0002535F">
        <w:fldChar w:fldCharType="separate"/>
      </w:r>
      <w:r w:rsidR="00DB3961">
        <w:rPr>
          <w:noProof/>
        </w:rPr>
        <w:t>10</w:t>
      </w:r>
      <w:r w:rsidR="0002535F">
        <w:rPr>
          <w:noProof/>
        </w:rPr>
        <w:fldChar w:fldCharType="end"/>
      </w:r>
      <w:r>
        <w:t xml:space="preserve">: </w:t>
      </w:r>
      <w:r w:rsidR="0002535F">
        <w:t>x- en y-coördinaten van de afzonderlijke deelzwaartepunten verbonden door lijnen.</w:t>
      </w:r>
    </w:p>
    <w:p w14:paraId="1820DC20" w14:textId="77777777" w:rsidR="0002535F" w:rsidRDefault="0002535F" w:rsidP="000B0062"/>
    <w:p w14:paraId="659CAD5C" w14:textId="2F1F00C1" w:rsidR="000B0062" w:rsidRPr="006709F3" w:rsidRDefault="000B0062" w:rsidP="000B0062">
      <w:r w:rsidRPr="006709F3">
        <w:t xml:space="preserve">Met het commando </w:t>
      </w:r>
      <w:proofErr w:type="spellStart"/>
      <w:r w:rsidRPr="006709F3">
        <w:rPr>
          <w:rFonts w:ascii="Consolas" w:hAnsi="Consolas"/>
        </w:rPr>
        <w:t>axis</w:t>
      </w:r>
      <w:proofErr w:type="spellEnd"/>
      <w:r w:rsidRPr="006709F3">
        <w:rPr>
          <w:rFonts w:ascii="Consolas" w:hAnsi="Consolas"/>
        </w:rPr>
        <w:t xml:space="preserve"> </w:t>
      </w:r>
      <w:proofErr w:type="spellStart"/>
      <w:r w:rsidRPr="006709F3">
        <w:rPr>
          <w:rFonts w:ascii="Consolas" w:hAnsi="Consolas"/>
        </w:rPr>
        <w:t>equal</w:t>
      </w:r>
      <w:proofErr w:type="spellEnd"/>
      <w:r w:rsidRPr="006709F3">
        <w:t xml:space="preserve">  zorg je ervoor dat de assen dezelfde schaal hebben</w:t>
      </w:r>
      <w:r w:rsidR="00921324">
        <w:t xml:space="preserve">, </w:t>
      </w:r>
      <w:r w:rsidR="00921324" w:rsidRPr="00921324">
        <w:rPr>
          <w:b/>
        </w:rPr>
        <w:t>gebruik dat</w:t>
      </w:r>
      <w:r w:rsidR="00921324">
        <w:t>.</w:t>
      </w:r>
    </w:p>
    <w:p w14:paraId="46B39CC8" w14:textId="77777777" w:rsidR="000B0062" w:rsidRPr="00FF74D1" w:rsidRDefault="000B0062" w:rsidP="000B0062">
      <w:pPr>
        <w:rPr>
          <w:b/>
        </w:rPr>
      </w:pPr>
      <w:r w:rsidRPr="006709F3">
        <w:rPr>
          <w:b/>
        </w:rPr>
        <w:t xml:space="preserve">Alle punten zijn verbonden met lijnen en dat willen we niet. Pas nu de code aan zodat je alleen </w:t>
      </w:r>
      <w:r w:rsidRPr="00FF74D1">
        <w:rPr>
          <w:b/>
        </w:rPr>
        <w:t>rondjes om de punten krijgt.</w:t>
      </w:r>
    </w:p>
    <w:p w14:paraId="73926FE2" w14:textId="77777777" w:rsidR="00D25906" w:rsidRDefault="000B0062" w:rsidP="00D25906">
      <w:pPr>
        <w:keepNext/>
        <w:jc w:val="center"/>
      </w:pPr>
      <w:r>
        <w:rPr>
          <w:noProof/>
          <w:lang w:eastAsia="nl-NL"/>
        </w:rPr>
        <w:lastRenderedPageBreak/>
        <w:drawing>
          <wp:inline distT="0" distB="0" distL="0" distR="0" wp14:anchorId="20796BDE" wp14:editId="6D2BE9EE">
            <wp:extent cx="4697730" cy="3523298"/>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waartepuntPlot2.png"/>
                    <pic:cNvPicPr/>
                  </pic:nvPicPr>
                  <pic:blipFill>
                    <a:blip r:embed="rId27">
                      <a:extLst>
                        <a:ext uri="{28A0092B-C50C-407E-A947-70E740481C1C}">
                          <a14:useLocalDpi xmlns:a14="http://schemas.microsoft.com/office/drawing/2010/main" val="0"/>
                        </a:ext>
                      </a:extLst>
                    </a:blip>
                    <a:stretch>
                      <a:fillRect/>
                    </a:stretch>
                  </pic:blipFill>
                  <pic:spPr>
                    <a:xfrm>
                      <a:off x="0" y="0"/>
                      <a:ext cx="4700446" cy="3525335"/>
                    </a:xfrm>
                    <a:prstGeom prst="rect">
                      <a:avLst/>
                    </a:prstGeom>
                  </pic:spPr>
                </pic:pic>
              </a:graphicData>
            </a:graphic>
          </wp:inline>
        </w:drawing>
      </w:r>
    </w:p>
    <w:p w14:paraId="53DB1907" w14:textId="0D2A2B27" w:rsidR="000B0062" w:rsidRDefault="00D25906" w:rsidP="004E2B02">
      <w:pPr>
        <w:pStyle w:val="Caption"/>
      </w:pPr>
      <w:r>
        <w:t xml:space="preserve">Figuur </w:t>
      </w:r>
      <w:r w:rsidR="0002535F">
        <w:fldChar w:fldCharType="begin"/>
      </w:r>
      <w:r w:rsidR="0002535F">
        <w:instrText xml:space="preserve"> SEQ Figuur \* ARABIC </w:instrText>
      </w:r>
      <w:r w:rsidR="0002535F">
        <w:fldChar w:fldCharType="separate"/>
      </w:r>
      <w:r w:rsidR="00DB3961">
        <w:rPr>
          <w:noProof/>
        </w:rPr>
        <w:t>11</w:t>
      </w:r>
      <w:r w:rsidR="0002535F">
        <w:rPr>
          <w:noProof/>
        </w:rPr>
        <w:fldChar w:fldCharType="end"/>
      </w:r>
      <w:r>
        <w:t xml:space="preserve">: </w:t>
      </w:r>
      <w:r w:rsidR="0002535F">
        <w:t>x- en y-coördinaten van afzonderlijke deelzwaartepunten.</w:t>
      </w:r>
    </w:p>
    <w:p w14:paraId="25C61D4F" w14:textId="77777777" w:rsidR="0002535F" w:rsidRDefault="0002535F" w:rsidP="000B0062"/>
    <w:p w14:paraId="175BF8FD" w14:textId="0A91AB7F" w:rsidR="000B0062" w:rsidRDefault="00921324" w:rsidP="000B0062">
      <w:r>
        <w:t>Om dit voor elkaar te krijgen, m</w:t>
      </w:r>
      <w:r w:rsidR="000B0062">
        <w:t xml:space="preserve">oet </w:t>
      </w:r>
      <w:r>
        <w:t>je vijf</w:t>
      </w:r>
      <w:r w:rsidR="000B0062">
        <w:t xml:space="preserve"> </w:t>
      </w:r>
      <w:r w:rsidR="0047092E">
        <w:t>plot commando’s aanpassen</w:t>
      </w:r>
      <w:r w:rsidR="000B0062">
        <w:t xml:space="preserve">. Je kunt je voorstellen dat dit foutgevoelig is als je </w:t>
      </w:r>
      <w:r w:rsidR="0047092E">
        <w:t>(</w:t>
      </w:r>
      <w:r w:rsidR="000B0062">
        <w:t>veel</w:t>
      </w:r>
      <w:r w:rsidR="0047092E">
        <w:t>)</w:t>
      </w:r>
      <w:r w:rsidR="000B0062">
        <w:t xml:space="preserve"> meer markers hebt. Hieronder zie je code die hetzelfde doet, maar waarin slechts </w:t>
      </w:r>
      <w:r w:rsidR="0047092E">
        <w:t>één</w:t>
      </w:r>
      <w:r w:rsidR="000B0062">
        <w:t xml:space="preserve"> keer een plot commando is gegeven binnen een </w:t>
      </w:r>
      <w:proofErr w:type="spellStart"/>
      <w:r w:rsidR="000B0062">
        <w:t>for</w:t>
      </w:r>
      <w:proofErr w:type="spellEnd"/>
      <w:r w:rsidR="000B0062">
        <w:t>-loop:</w:t>
      </w:r>
    </w:p>
    <w:p w14:paraId="3E6BB46A" w14:textId="77777777" w:rsidR="00D25906" w:rsidRDefault="000B0062" w:rsidP="00D25906">
      <w:pPr>
        <w:keepNext/>
      </w:pPr>
      <w:r>
        <w:rPr>
          <w:noProof/>
          <w:lang w:eastAsia="nl-NL"/>
        </w:rPr>
        <w:drawing>
          <wp:inline distT="0" distB="0" distL="0" distR="0" wp14:anchorId="48BA37D6" wp14:editId="2AFCE7A2">
            <wp:extent cx="5760720" cy="1868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waartepunt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14:paraId="44F50A51" w14:textId="77777777" w:rsidR="000B0062" w:rsidRDefault="00D25906" w:rsidP="004E2B02">
      <w:pPr>
        <w:pStyle w:val="Caption"/>
      </w:pPr>
      <w:r>
        <w:t xml:space="preserve">Figuur </w:t>
      </w:r>
      <w:r w:rsidR="0002535F">
        <w:fldChar w:fldCharType="begin"/>
      </w:r>
      <w:r w:rsidR="0002535F">
        <w:instrText xml:space="preserve"> SEQ Figuur \* ARABIC </w:instrText>
      </w:r>
      <w:r w:rsidR="0002535F">
        <w:fldChar w:fldCharType="separate"/>
      </w:r>
      <w:r w:rsidR="00DB3961">
        <w:rPr>
          <w:noProof/>
        </w:rPr>
        <w:t>12</w:t>
      </w:r>
      <w:r w:rsidR="0002535F">
        <w:rPr>
          <w:noProof/>
        </w:rPr>
        <w:fldChar w:fldCharType="end"/>
      </w:r>
      <w:r>
        <w:t>: Matlab code</w:t>
      </w:r>
    </w:p>
    <w:p w14:paraId="0799AE08" w14:textId="20000283" w:rsidR="000B0062" w:rsidRDefault="000B0062" w:rsidP="000B0062">
      <w:r>
        <w:t xml:space="preserve">Probeer te achterhalen waarom de juiste kolommen opgehaald worden als </w:t>
      </w:r>
      <w:r w:rsidR="00781BCD">
        <w:t xml:space="preserve">de </w:t>
      </w:r>
      <w:r>
        <w:t>teller loopt van 1 tot 5 in regel 35</w:t>
      </w:r>
      <w:r w:rsidR="00781BCD">
        <w:t xml:space="preserve"> (tip: gebruik de debugger)</w:t>
      </w:r>
      <w:r>
        <w:t xml:space="preserve">: </w:t>
      </w:r>
    </w:p>
    <w:p w14:paraId="2DB60BE6" w14:textId="77777777" w:rsidR="000B0062" w:rsidRPr="006709F3" w:rsidRDefault="000B0062" w:rsidP="000B0062">
      <w:pPr>
        <w:autoSpaceDE w:val="0"/>
        <w:autoSpaceDN w:val="0"/>
        <w:adjustRightInd w:val="0"/>
        <w:spacing w:after="0" w:line="240" w:lineRule="auto"/>
        <w:rPr>
          <w:rFonts w:ascii="Courier New" w:hAnsi="Courier New" w:cs="Courier New"/>
          <w:sz w:val="24"/>
          <w:szCs w:val="24"/>
          <w:lang w:val="it-IT"/>
        </w:rPr>
      </w:pPr>
      <w:r w:rsidRPr="001715A7">
        <w:rPr>
          <w:rFonts w:ascii="Courier New" w:hAnsi="Courier New" w:cs="Courier New"/>
          <w:color w:val="000000"/>
          <w:sz w:val="20"/>
          <w:szCs w:val="20"/>
          <w:rPrChange w:id="28" w:author="Faber, H." w:date="2017-10-24T15:16:00Z">
            <w:rPr>
              <w:rFonts w:ascii="Courier New" w:hAnsi="Courier New" w:cs="Courier New"/>
              <w:color w:val="000000"/>
              <w:sz w:val="20"/>
              <w:szCs w:val="20"/>
              <w:lang w:val="it-IT"/>
            </w:rPr>
          </w:rPrChange>
        </w:rPr>
        <w:t xml:space="preserve">    </w:t>
      </w:r>
      <w:r w:rsidRPr="006709F3">
        <w:rPr>
          <w:rFonts w:ascii="Courier New" w:hAnsi="Courier New" w:cs="Courier New"/>
          <w:color w:val="000000"/>
          <w:sz w:val="20"/>
          <w:szCs w:val="20"/>
          <w:lang w:val="it-IT"/>
        </w:rPr>
        <w:t>plot(data(:,2*(teller-1)+1),data(:,2*</w:t>
      </w:r>
      <w:proofErr w:type="spellStart"/>
      <w:r w:rsidRPr="006709F3">
        <w:rPr>
          <w:rFonts w:ascii="Courier New" w:hAnsi="Courier New" w:cs="Courier New"/>
          <w:color w:val="000000"/>
          <w:sz w:val="20"/>
          <w:szCs w:val="20"/>
          <w:lang w:val="it-IT"/>
        </w:rPr>
        <w:t>teller</w:t>
      </w:r>
      <w:proofErr w:type="spellEnd"/>
      <w:r w:rsidRPr="006709F3">
        <w:rPr>
          <w:rFonts w:ascii="Courier New" w:hAnsi="Courier New" w:cs="Courier New"/>
          <w:color w:val="000000"/>
          <w:sz w:val="20"/>
          <w:szCs w:val="20"/>
          <w:lang w:val="it-IT"/>
        </w:rPr>
        <w:t>),</w:t>
      </w:r>
      <w:r w:rsidRPr="006709F3">
        <w:rPr>
          <w:rFonts w:ascii="Courier New" w:hAnsi="Courier New" w:cs="Courier New"/>
          <w:color w:val="A020F0"/>
          <w:sz w:val="20"/>
          <w:szCs w:val="20"/>
          <w:lang w:val="it-IT"/>
        </w:rPr>
        <w:t>'o'</w:t>
      </w:r>
      <w:r w:rsidRPr="006709F3">
        <w:rPr>
          <w:rFonts w:ascii="Courier New" w:hAnsi="Courier New" w:cs="Courier New"/>
          <w:color w:val="000000"/>
          <w:sz w:val="20"/>
          <w:szCs w:val="20"/>
          <w:lang w:val="it-IT"/>
        </w:rPr>
        <w:t>);</w:t>
      </w:r>
    </w:p>
    <w:p w14:paraId="3BF349BA" w14:textId="77777777" w:rsidR="000B0062" w:rsidRDefault="000B0062" w:rsidP="000B0062">
      <w:pPr>
        <w:autoSpaceDE w:val="0"/>
        <w:autoSpaceDN w:val="0"/>
        <w:adjustRightInd w:val="0"/>
        <w:spacing w:after="0" w:line="240" w:lineRule="auto"/>
        <w:rPr>
          <w:lang w:val="it-IT"/>
        </w:rPr>
      </w:pPr>
    </w:p>
    <w:p w14:paraId="116CD3F2" w14:textId="325D1409" w:rsidR="0047092E" w:rsidRPr="0047092E" w:rsidRDefault="0047092E" w:rsidP="000B0062">
      <w:pPr>
        <w:autoSpaceDE w:val="0"/>
        <w:autoSpaceDN w:val="0"/>
        <w:adjustRightInd w:val="0"/>
        <w:spacing w:after="0" w:line="240" w:lineRule="auto"/>
        <w:rPr>
          <w:b/>
        </w:rPr>
      </w:pPr>
      <w:r w:rsidRPr="0047092E">
        <w:rPr>
          <w:b/>
        </w:rPr>
        <w:t>Vervang regel 31 (</w:t>
      </w:r>
      <w:proofErr w:type="spellStart"/>
      <w:r w:rsidRPr="0047092E">
        <w:rPr>
          <w:b/>
        </w:rPr>
        <w:t>nMarkers</w:t>
      </w:r>
      <w:proofErr w:type="spellEnd"/>
      <w:r w:rsidRPr="0047092E">
        <w:rPr>
          <w:b/>
        </w:rPr>
        <w:t xml:space="preserve"> = 5</w:t>
      </w:r>
      <w:r>
        <w:rPr>
          <w:b/>
        </w:rPr>
        <w:t>;</w:t>
      </w:r>
      <w:r w:rsidRPr="0047092E">
        <w:rPr>
          <w:b/>
        </w:rPr>
        <w:t>) door een commando waarin geen getal meer voorkomt, terwijl het programma toch goed blijft werken.</w:t>
      </w:r>
    </w:p>
    <w:p w14:paraId="375A4AE0" w14:textId="77777777" w:rsidR="0047092E" w:rsidRPr="0047092E" w:rsidRDefault="0047092E" w:rsidP="000B0062">
      <w:pPr>
        <w:autoSpaceDE w:val="0"/>
        <w:autoSpaceDN w:val="0"/>
        <w:adjustRightInd w:val="0"/>
        <w:spacing w:after="0" w:line="240" w:lineRule="auto"/>
      </w:pPr>
    </w:p>
    <w:p w14:paraId="7F602FDF" w14:textId="55071272" w:rsidR="000B0062" w:rsidRDefault="00FA25CC" w:rsidP="000B0062">
      <w:pPr>
        <w:pStyle w:val="Heading2"/>
      </w:pPr>
      <w:bookmarkStart w:id="29" w:name="_Toc497839402"/>
      <w:r>
        <w:t>Totale z</w:t>
      </w:r>
      <w:r w:rsidR="000B0062">
        <w:t>waartepunt</w:t>
      </w:r>
      <w:bookmarkEnd w:id="29"/>
    </w:p>
    <w:p w14:paraId="28196CE8" w14:textId="3A617121" w:rsidR="000B0062" w:rsidRPr="00E77E79" w:rsidRDefault="000B0062" w:rsidP="000B0062">
      <w:r w:rsidRPr="00E77E79">
        <w:t xml:space="preserve">We hebben </w:t>
      </w:r>
      <w:r w:rsidR="0047092E">
        <w:t xml:space="preserve">de </w:t>
      </w:r>
      <w:r w:rsidRPr="00E77E79">
        <w:t>volgende formule</w:t>
      </w:r>
      <w:r w:rsidR="0047092E">
        <w:t>s</w:t>
      </w:r>
      <w:r w:rsidRPr="00E77E79">
        <w:t xml:space="preserve"> voor de x- en y-coördinaat van het lichaamszwaartepunt</w:t>
      </w:r>
      <w:r w:rsidR="0047092E">
        <w:t>:</w:t>
      </w:r>
    </w:p>
    <w:p w14:paraId="7273D386" w14:textId="77777777" w:rsidR="000B0062" w:rsidRPr="00E77E79" w:rsidRDefault="000B0062" w:rsidP="000B0062">
      <w:pPr>
        <w:pStyle w:val="MTDisplayEquation"/>
      </w:pPr>
      <w:r w:rsidRPr="00E77E79">
        <w:lastRenderedPageBreak/>
        <w:tab/>
      </w:r>
      <w:r w:rsidRPr="00E77E79">
        <w:rPr>
          <w:position w:val="-60"/>
        </w:rPr>
        <w:object w:dxaOrig="3080" w:dyaOrig="1320" w14:anchorId="7A42F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6pt;height:66.35pt" o:ole="">
            <v:imagedata r:id="rId29" o:title=""/>
          </v:shape>
          <o:OLEObject Type="Embed" ProgID="Equation.DSMT4" ShapeID="_x0000_i1025" DrawAspect="Content" ObjectID="_1571582396" r:id="rId30"/>
        </w:object>
      </w:r>
    </w:p>
    <w:p w14:paraId="6086B450" w14:textId="51164F77" w:rsidR="000B0062" w:rsidRDefault="000B0062" w:rsidP="000B0062">
      <w:r w:rsidRPr="00E77E79">
        <w:t xml:space="preserve">Waar </w:t>
      </w:r>
      <w:r w:rsidRPr="00E77E79">
        <w:rPr>
          <w:position w:val="-12"/>
        </w:rPr>
        <w:object w:dxaOrig="240" w:dyaOrig="360" w14:anchorId="75734742">
          <v:shape id="_x0000_i1026" type="#_x0000_t75" style="width:12pt;height:18.35pt" o:ole="">
            <v:imagedata r:id="rId31" o:title=""/>
          </v:shape>
          <o:OLEObject Type="Embed" ProgID="Equation.DSMT4" ShapeID="_x0000_i1026" DrawAspect="Content" ObjectID="_1571582397" r:id="rId32"/>
        </w:object>
      </w:r>
      <w:r w:rsidRPr="00E77E79">
        <w:t xml:space="preserve"> en </w:t>
      </w:r>
      <w:r w:rsidRPr="00E77E79">
        <w:rPr>
          <w:position w:val="-12"/>
        </w:rPr>
        <w:object w:dxaOrig="240" w:dyaOrig="360" w14:anchorId="6281B3D3">
          <v:shape id="_x0000_i1027" type="#_x0000_t75" style="width:12pt;height:18.35pt" o:ole="">
            <v:imagedata r:id="rId33" o:title=""/>
          </v:shape>
          <o:OLEObject Type="Embed" ProgID="Equation.DSMT4" ShapeID="_x0000_i1027" DrawAspect="Content" ObjectID="_1571582398" r:id="rId34"/>
        </w:object>
      </w:r>
      <w:r w:rsidRPr="00E77E79">
        <w:t xml:space="preserve"> respectievelijk de x- en y-coördinaten van de deelzwaartepunten zijn.</w:t>
      </w:r>
      <w:r w:rsidR="0047092E">
        <w:t xml:space="preserve"> De i geeft het volgnummer </w:t>
      </w:r>
      <w:proofErr w:type="spellStart"/>
      <w:r w:rsidR="0047092E">
        <w:t>cq</w:t>
      </w:r>
      <w:proofErr w:type="spellEnd"/>
      <w:r w:rsidR="0047092E">
        <w:t xml:space="preserve">. </w:t>
      </w:r>
      <w:r w:rsidR="00FA25CC">
        <w:t>i</w:t>
      </w:r>
      <w:r w:rsidR="0047092E">
        <w:t>ndex aan van het deelzwaartepunt.</w:t>
      </w:r>
    </w:p>
    <w:p w14:paraId="2AC04BFD" w14:textId="0195061F" w:rsidR="000B0062" w:rsidRDefault="000B0062" w:rsidP="000B0062">
      <w:r>
        <w:t>We hebben markers op een hele</w:t>
      </w:r>
      <w:r w:rsidR="00CA43D1">
        <w:t>boel</w:t>
      </w:r>
      <w:r w:rsidR="000811F4">
        <w:t xml:space="preserve"> tijdstippen. We kunnen er</w:t>
      </w:r>
      <w:r>
        <w:t xml:space="preserve">voor kiezen om alles in </w:t>
      </w:r>
      <w:r w:rsidR="00FA25CC">
        <w:t>éé</w:t>
      </w:r>
      <w:r>
        <w:t xml:space="preserve">n keer uit te rekenen of voor elk tijdstip afzonderlijk. </w:t>
      </w:r>
      <w:r w:rsidR="00CA43D1">
        <w:t>Beide manieren hebben hun</w:t>
      </w:r>
      <w:r>
        <w:t xml:space="preserve"> voor- en nadelen. We kunnen het zwaartepunt op verschillende manieren uitrekenen. Wat we willen vermijden is code van de volgende vorm</w:t>
      </w:r>
      <w:r w:rsidR="00CA43D1">
        <w:t>:</w:t>
      </w:r>
    </w:p>
    <w:p w14:paraId="2E2FE41B" w14:textId="77777777" w:rsidR="00D25906" w:rsidRDefault="000B0062" w:rsidP="00D25906">
      <w:pPr>
        <w:keepNext/>
      </w:pPr>
      <w:r>
        <w:rPr>
          <w:noProof/>
          <w:lang w:eastAsia="nl-NL"/>
        </w:rPr>
        <w:drawing>
          <wp:inline distT="0" distB="0" distL="0" distR="0" wp14:anchorId="6B7E4882" wp14:editId="66B081B6">
            <wp:extent cx="5760720" cy="1329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waartepunt3.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1329690"/>
                    </a:xfrm>
                    <a:prstGeom prst="rect">
                      <a:avLst/>
                    </a:prstGeom>
                  </pic:spPr>
                </pic:pic>
              </a:graphicData>
            </a:graphic>
          </wp:inline>
        </w:drawing>
      </w:r>
    </w:p>
    <w:p w14:paraId="7E4EA650" w14:textId="4B9CAFEE" w:rsidR="000B0062" w:rsidRDefault="00D25906" w:rsidP="004E2B02">
      <w:pPr>
        <w:pStyle w:val="Caption"/>
      </w:pPr>
      <w:r>
        <w:t xml:space="preserve">Figuur </w:t>
      </w:r>
      <w:r w:rsidR="0002535F">
        <w:fldChar w:fldCharType="begin"/>
      </w:r>
      <w:r w:rsidR="0002535F">
        <w:instrText xml:space="preserve"> SEQ Figuur \* ARABIC </w:instrText>
      </w:r>
      <w:r w:rsidR="0002535F">
        <w:fldChar w:fldCharType="separate"/>
      </w:r>
      <w:r w:rsidR="00DB3961">
        <w:rPr>
          <w:noProof/>
        </w:rPr>
        <w:t>13</w:t>
      </w:r>
      <w:r w:rsidR="0002535F">
        <w:rPr>
          <w:noProof/>
        </w:rPr>
        <w:fldChar w:fldCharType="end"/>
      </w:r>
      <w:r>
        <w:t xml:space="preserve">: </w:t>
      </w:r>
      <w:r w:rsidR="00BE50E1">
        <w:t>onoverzichtelijke programmacode</w:t>
      </w:r>
    </w:p>
    <w:p w14:paraId="551619EC" w14:textId="77777777" w:rsidR="00BE50E1" w:rsidRDefault="00BE50E1" w:rsidP="000B0062"/>
    <w:p w14:paraId="2A4F4858" w14:textId="21BBE4D2" w:rsidR="000B0062" w:rsidRPr="00222160" w:rsidRDefault="00CA43D1" w:rsidP="000B0062">
      <w:r>
        <w:t xml:space="preserve">Behalve dat je er scheel van wordt als je er te lang naar kijkt, </w:t>
      </w:r>
      <w:r w:rsidR="000B0062" w:rsidRPr="00AB6E4F">
        <w:t>kun</w:t>
      </w:r>
      <w:r>
        <w:t xml:space="preserve"> je</w:t>
      </w:r>
      <w:r w:rsidR="000B0062" w:rsidRPr="00AB6E4F">
        <w:t xml:space="preserve"> je voorstellen dat je heel </w:t>
      </w:r>
      <w:r w:rsidR="00E61CBA" w:rsidRPr="00AB6E4F">
        <w:t>eenvoudig</w:t>
      </w:r>
      <w:r w:rsidR="000B0062" w:rsidRPr="00AB6E4F">
        <w:t xml:space="preserve"> een foutje maakt en dat het heel lastig is om die fout te vinden</w:t>
      </w:r>
      <w:r w:rsidR="00155CA3">
        <w:t xml:space="preserve"> (er staat ergens een foutje, </w:t>
      </w:r>
      <w:r w:rsidR="00155CA3" w:rsidRPr="00CA43D1">
        <w:rPr>
          <w:b/>
        </w:rPr>
        <w:t>probeer deze maar eens te vinden</w:t>
      </w:r>
      <w:r w:rsidR="00155CA3">
        <w:t>)</w:t>
      </w:r>
      <w:r w:rsidR="000B0062" w:rsidRPr="00AB6E4F">
        <w:t>.</w:t>
      </w:r>
      <w:r w:rsidR="00AB6E4F" w:rsidRPr="00AB6E4F">
        <w:t xml:space="preserve"> Je kunt typefouten maken in </w:t>
      </w:r>
      <w:r w:rsidR="00AB6E4F" w:rsidRPr="00222160">
        <w:t>de namen van de variabelen, fouten in de vermenigvuldiging, haakjes, etc.</w:t>
      </w:r>
    </w:p>
    <w:p w14:paraId="3E97266B" w14:textId="67DA1F15" w:rsidR="000B0062" w:rsidRPr="00222160" w:rsidRDefault="000B0062" w:rsidP="000B0062">
      <w:r w:rsidRPr="00222160">
        <w:t>Een andere methode is</w:t>
      </w:r>
      <w:r w:rsidR="00CA43D1">
        <w:t xml:space="preserve"> om</w:t>
      </w:r>
      <w:r w:rsidRPr="00222160">
        <w:t xml:space="preserve"> gebruik </w:t>
      </w:r>
      <w:r w:rsidR="00CA43D1">
        <w:t xml:space="preserve">te </w:t>
      </w:r>
      <w:r w:rsidRPr="00222160">
        <w:t>maken van e</w:t>
      </w:r>
      <w:r w:rsidR="00CA43D1">
        <w:t>e</w:t>
      </w:r>
      <w:r w:rsidRPr="00222160">
        <w:t xml:space="preserve">n </w:t>
      </w:r>
      <w:proofErr w:type="spellStart"/>
      <w:r w:rsidRPr="00222160">
        <w:t>for</w:t>
      </w:r>
      <w:proofErr w:type="spellEnd"/>
      <w:r w:rsidRPr="00222160">
        <w:t xml:space="preserve">-loop en voor elk </w:t>
      </w:r>
      <w:r w:rsidR="00CA43D1">
        <w:t>tijdstip</w:t>
      </w:r>
      <w:r w:rsidRPr="00222160">
        <w:t xml:space="preserve"> het </w:t>
      </w:r>
      <w:r w:rsidR="00CA43D1">
        <w:t xml:space="preserve">totale </w:t>
      </w:r>
      <w:r w:rsidRPr="00222160">
        <w:t>zwaartepunt te berekenen</w:t>
      </w:r>
      <w:r w:rsidR="00CA43D1">
        <w:t>:</w:t>
      </w:r>
    </w:p>
    <w:p w14:paraId="47A9B787" w14:textId="77777777" w:rsidR="00D25906" w:rsidRDefault="00222160" w:rsidP="00D25906">
      <w:pPr>
        <w:keepNext/>
      </w:pPr>
      <w:r>
        <w:rPr>
          <w:noProof/>
          <w:color w:val="FF0000"/>
          <w:lang w:eastAsia="nl-NL"/>
        </w:rPr>
        <w:drawing>
          <wp:inline distT="0" distB="0" distL="0" distR="0" wp14:anchorId="1C6CFEE8" wp14:editId="1C7BD151">
            <wp:extent cx="5760720" cy="2733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waartepuntForLoop.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2733675"/>
                    </a:xfrm>
                    <a:prstGeom prst="rect">
                      <a:avLst/>
                    </a:prstGeom>
                  </pic:spPr>
                </pic:pic>
              </a:graphicData>
            </a:graphic>
          </wp:inline>
        </w:drawing>
      </w:r>
    </w:p>
    <w:p w14:paraId="54F29C05" w14:textId="2ADAC17A" w:rsidR="00AB6E4F" w:rsidRDefault="00D25906" w:rsidP="004E2B02">
      <w:pPr>
        <w:pStyle w:val="Caption"/>
        <w:rPr>
          <w:color w:val="FF0000"/>
        </w:rPr>
      </w:pPr>
      <w:r>
        <w:t xml:space="preserve">Figuur </w:t>
      </w:r>
      <w:r w:rsidR="0002535F">
        <w:fldChar w:fldCharType="begin"/>
      </w:r>
      <w:r w:rsidR="0002535F">
        <w:instrText xml:space="preserve"> SEQ Figuur \* ARABIC </w:instrText>
      </w:r>
      <w:r w:rsidR="0002535F">
        <w:fldChar w:fldCharType="separate"/>
      </w:r>
      <w:r w:rsidR="00DB3961">
        <w:rPr>
          <w:noProof/>
        </w:rPr>
        <w:t>14</w:t>
      </w:r>
      <w:r w:rsidR="0002535F">
        <w:rPr>
          <w:noProof/>
        </w:rPr>
        <w:fldChar w:fldCharType="end"/>
      </w:r>
      <w:r>
        <w:t xml:space="preserve">: </w:t>
      </w:r>
      <w:r w:rsidR="00BE50E1">
        <w:t>overzichtelijke programmacode</w:t>
      </w:r>
    </w:p>
    <w:p w14:paraId="7A584DD2" w14:textId="067D29C8" w:rsidR="00222160" w:rsidRDefault="00AB6E4F" w:rsidP="000B0062">
      <w:r w:rsidRPr="00222160">
        <w:t>Het bezwaar hier is dat</w:t>
      </w:r>
      <w:r w:rsidR="00CA43D1">
        <w:t>,</w:t>
      </w:r>
      <w:r w:rsidRPr="00222160">
        <w:t xml:space="preserve"> hoewel het overzichtelijk</w:t>
      </w:r>
      <w:r w:rsidR="00CA43D1">
        <w:t>e code</w:t>
      </w:r>
      <w:r w:rsidRPr="00222160">
        <w:t xml:space="preserve"> is, het een trage berekening oplevert. </w:t>
      </w:r>
    </w:p>
    <w:p w14:paraId="28AE619C" w14:textId="7161ABB7" w:rsidR="00222160" w:rsidRDefault="000B0062" w:rsidP="000B0062">
      <w:r w:rsidRPr="00222160">
        <w:lastRenderedPageBreak/>
        <w:t>Tot slot kunnen we gebruik maken van een matrixvermenigvuldiging. Dit is altijd sneller</w:t>
      </w:r>
      <w:r w:rsidR="00CA43D1">
        <w:t xml:space="preserve"> bij het runnen c.q. uitvoeren van het programma</w:t>
      </w:r>
      <w:r w:rsidRPr="00222160">
        <w:t xml:space="preserve">, maar ziet er </w:t>
      </w:r>
      <w:r w:rsidR="00222160" w:rsidRPr="00222160">
        <w:t>soms</w:t>
      </w:r>
      <w:r w:rsidR="00CA43D1">
        <w:t xml:space="preserve"> complexer uit:</w:t>
      </w:r>
    </w:p>
    <w:p w14:paraId="44E35BF0" w14:textId="77777777" w:rsidR="00D25906" w:rsidRDefault="00222160" w:rsidP="00D25906">
      <w:pPr>
        <w:keepNext/>
      </w:pPr>
      <w:r>
        <w:br/>
      </w:r>
      <w:r>
        <w:rPr>
          <w:noProof/>
          <w:lang w:eastAsia="nl-NL"/>
        </w:rPr>
        <w:drawing>
          <wp:inline distT="0" distB="0" distL="0" distR="0" wp14:anchorId="5519CB65" wp14:editId="599CB9A8">
            <wp:extent cx="5760720" cy="1928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waartepuntMatrixvermenigvuldiging.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1928495"/>
                    </a:xfrm>
                    <a:prstGeom prst="rect">
                      <a:avLst/>
                    </a:prstGeom>
                  </pic:spPr>
                </pic:pic>
              </a:graphicData>
            </a:graphic>
          </wp:inline>
        </w:drawing>
      </w:r>
    </w:p>
    <w:p w14:paraId="614ADDDA" w14:textId="5610CEC6" w:rsidR="000B0062" w:rsidRDefault="00D25906" w:rsidP="004E2B02">
      <w:pPr>
        <w:pStyle w:val="Caption"/>
      </w:pPr>
      <w:r>
        <w:t xml:space="preserve">Figuur </w:t>
      </w:r>
      <w:r w:rsidR="0002535F">
        <w:fldChar w:fldCharType="begin"/>
      </w:r>
      <w:r w:rsidR="0002535F">
        <w:instrText xml:space="preserve"> SEQ Figuur \* ARABIC </w:instrText>
      </w:r>
      <w:r w:rsidR="0002535F">
        <w:fldChar w:fldCharType="separate"/>
      </w:r>
      <w:r w:rsidR="00DB3961">
        <w:rPr>
          <w:noProof/>
        </w:rPr>
        <w:t>15</w:t>
      </w:r>
      <w:r w:rsidR="0002535F">
        <w:rPr>
          <w:noProof/>
        </w:rPr>
        <w:fldChar w:fldCharType="end"/>
      </w:r>
      <w:r>
        <w:t xml:space="preserve">: </w:t>
      </w:r>
      <w:r w:rsidR="00BE50E1">
        <w:t>de ultieme oplossing: alles met matrixvermenigvuldigingen</w:t>
      </w:r>
    </w:p>
    <w:p w14:paraId="5DD961E9" w14:textId="77777777" w:rsidR="00BE50E1" w:rsidRDefault="00BE50E1" w:rsidP="000B0062"/>
    <w:p w14:paraId="102DE1F8" w14:textId="28F035AE" w:rsidR="00222160" w:rsidRDefault="00222160" w:rsidP="000B0062">
      <w:bookmarkStart w:id="30" w:name="_GoBack"/>
      <w:bookmarkEnd w:id="30"/>
      <w:r>
        <w:t xml:space="preserve">In regel 89 wordt </w:t>
      </w:r>
      <w:r w:rsidR="00CA43D1">
        <w:t xml:space="preserve">met behulp van de functie </w:t>
      </w:r>
      <w:proofErr w:type="spellStart"/>
      <w:r w:rsidR="00CA43D1" w:rsidRPr="00CA43D1">
        <w:rPr>
          <w:i/>
        </w:rPr>
        <w:t>repmat</w:t>
      </w:r>
      <w:proofErr w:type="spellEnd"/>
      <w:r w:rsidR="00CA43D1">
        <w:t xml:space="preserve"> (kijk in de help van Matlab als je hem niet snapt) </w:t>
      </w:r>
      <w:r>
        <w:t xml:space="preserve">een matrix gemaakt met alle massa’s herhaald onder elkaar gezet. Op deze manier kunnen we </w:t>
      </w:r>
      <w:r w:rsidR="0008038B">
        <w:t xml:space="preserve">op regels 90 en 91 </w:t>
      </w:r>
      <w:r>
        <w:t>de</w:t>
      </w:r>
      <w:r w:rsidR="00F13149">
        <w:t>ze</w:t>
      </w:r>
      <w:r>
        <w:t xml:space="preserve"> matrix vermenigvuldigen met de x- en y-coördinaten</w:t>
      </w:r>
      <w:r w:rsidR="00E64732">
        <w:t xml:space="preserve"> (</w:t>
      </w:r>
      <w:r w:rsidR="00E64732" w:rsidRPr="00E64732">
        <w:rPr>
          <w:b/>
        </w:rPr>
        <w:t>het puntje is essentieel, waarom ook alweer?</w:t>
      </w:r>
      <w:r w:rsidR="00E64732">
        <w:t>)</w:t>
      </w:r>
      <w:r>
        <w:t>. Door vervolgens te sommeren en te delen door de totale massa, krijgen we voor elke sample het zwaartepunt</w:t>
      </w:r>
      <w:r w:rsidR="00740225">
        <w:t xml:space="preserve"> (</w:t>
      </w:r>
      <w:r w:rsidR="00740225" w:rsidRPr="00740225">
        <w:rPr>
          <w:b/>
        </w:rPr>
        <w:t>geen puntje nodig, waarom niet?</w:t>
      </w:r>
      <w:r w:rsidR="00740225">
        <w:rPr>
          <w:b/>
        </w:rPr>
        <w:t>)</w:t>
      </w:r>
      <w:r>
        <w:t>.</w:t>
      </w:r>
      <w:r w:rsidR="00740225">
        <w:t xml:space="preserve"> </w:t>
      </w:r>
      <w:r>
        <w:t xml:space="preserve"> </w:t>
      </w:r>
    </w:p>
    <w:p w14:paraId="4B429E8A" w14:textId="01501265" w:rsidR="000B0062" w:rsidRPr="00CA43D1" w:rsidRDefault="000B0062" w:rsidP="000B0062">
      <w:pPr>
        <w:rPr>
          <w:b/>
        </w:rPr>
      </w:pPr>
      <w:r w:rsidRPr="00CA43D1">
        <w:rPr>
          <w:b/>
        </w:rPr>
        <w:t xml:space="preserve">Kies de methode waar je je het prettigst bij voelt en waar de kans op fouten klein is. Schroom niet om extra tussenstappen te maken zodat </w:t>
      </w:r>
      <w:r w:rsidR="00CA43D1">
        <w:rPr>
          <w:b/>
        </w:rPr>
        <w:t xml:space="preserve">de code </w:t>
      </w:r>
      <w:r w:rsidRPr="00CA43D1">
        <w:rPr>
          <w:b/>
        </w:rPr>
        <w:t xml:space="preserve">voor jezelf en andere </w:t>
      </w:r>
      <w:r w:rsidR="00CA43D1">
        <w:rPr>
          <w:b/>
        </w:rPr>
        <w:t>programmeurs</w:t>
      </w:r>
      <w:r w:rsidRPr="00CA43D1">
        <w:rPr>
          <w:b/>
        </w:rPr>
        <w:t xml:space="preserve"> begrijpelijk blijft.</w:t>
      </w:r>
    </w:p>
    <w:p w14:paraId="55C8FDDB" w14:textId="4EAD6193" w:rsidR="000B0062" w:rsidRDefault="00EB4388" w:rsidP="000B0062">
      <w:pPr>
        <w:pStyle w:val="Heading2"/>
      </w:pPr>
      <w:bookmarkStart w:id="31" w:name="_Toc497839403"/>
      <w:r>
        <w:t>Tijd</w:t>
      </w:r>
      <w:r w:rsidR="000B0062">
        <w:t>-as</w:t>
      </w:r>
      <w:bookmarkEnd w:id="31"/>
    </w:p>
    <w:p w14:paraId="1ABF9FB7" w14:textId="2E4D8764" w:rsidR="000B0062" w:rsidRPr="00FF74D1" w:rsidRDefault="000B0062" w:rsidP="000B0062">
      <w:pPr>
        <w:rPr>
          <w:b/>
        </w:rPr>
      </w:pPr>
      <w:r w:rsidRPr="00FF74D1">
        <w:rPr>
          <w:b/>
        </w:rPr>
        <w:t xml:space="preserve">We gaan </w:t>
      </w:r>
      <w:r w:rsidR="00D71F05">
        <w:rPr>
          <w:b/>
        </w:rPr>
        <w:t>nu</w:t>
      </w:r>
      <w:r w:rsidRPr="00FF74D1">
        <w:rPr>
          <w:b/>
        </w:rPr>
        <w:t xml:space="preserve"> de hoogte van het </w:t>
      </w:r>
      <w:r w:rsidR="00EB4388">
        <w:rPr>
          <w:b/>
        </w:rPr>
        <w:t xml:space="preserve">totale </w:t>
      </w:r>
      <w:r w:rsidRPr="00FF74D1">
        <w:rPr>
          <w:b/>
        </w:rPr>
        <w:t>zwaartepunt p</w:t>
      </w:r>
      <w:r w:rsidR="00EB4388">
        <w:rPr>
          <w:b/>
        </w:rPr>
        <w:t>lotten. Daar willen we een tijd</w:t>
      </w:r>
      <w:r w:rsidRPr="00FF74D1">
        <w:rPr>
          <w:b/>
        </w:rPr>
        <w:t>-as voor hebben. Gebruik dezelfde techniek als bij d</w:t>
      </w:r>
      <w:r w:rsidR="00EB4388">
        <w:rPr>
          <w:b/>
        </w:rPr>
        <w:t>e voetstapdata en maak een tijd</w:t>
      </w:r>
      <w:r w:rsidRPr="00FF74D1">
        <w:rPr>
          <w:b/>
        </w:rPr>
        <w:t xml:space="preserve">-as. </w:t>
      </w:r>
      <w:r w:rsidR="00EB4388">
        <w:rPr>
          <w:b/>
        </w:rPr>
        <w:t>Dit heb je daarbij nodig: d</w:t>
      </w:r>
      <w:r w:rsidRPr="00FF74D1">
        <w:rPr>
          <w:b/>
        </w:rPr>
        <w:t>e markers zijn met een snelheid van 120 beeldjes per seconden opgenomen</w:t>
      </w:r>
      <w:r>
        <w:rPr>
          <w:b/>
        </w:rPr>
        <w:t>.</w:t>
      </w:r>
    </w:p>
    <w:p w14:paraId="445EEB33" w14:textId="77777777" w:rsidR="000B0062" w:rsidRDefault="000B0062" w:rsidP="000B0062">
      <w:pPr>
        <w:pStyle w:val="Heading2"/>
      </w:pPr>
      <w:bookmarkStart w:id="32" w:name="_Toc497839404"/>
      <w:r>
        <w:t>Hoogte van het zwaartepunt tegen de tijd</w:t>
      </w:r>
      <w:bookmarkEnd w:id="32"/>
    </w:p>
    <w:p w14:paraId="0871D474" w14:textId="5BE1A26D" w:rsidR="000B0062" w:rsidRDefault="000B0062" w:rsidP="000B0062">
      <w:r>
        <w:t xml:space="preserve">We willen de hoogte </w:t>
      </w:r>
      <w:r w:rsidR="00DF2EEE">
        <w:t xml:space="preserve">(dus de y-coördinaat) </w:t>
      </w:r>
      <w:r>
        <w:t xml:space="preserve">van het zwaartepunt tegen de tijd plotten. Omdat we deze eerder hebben berekend en ook een tijd-as hebben, kunnen we dit eenvoudig plotten. </w:t>
      </w:r>
    </w:p>
    <w:p w14:paraId="11F02037" w14:textId="77777777" w:rsidR="000B0062" w:rsidRPr="00026A89" w:rsidRDefault="000B0062" w:rsidP="000B0062">
      <w:pPr>
        <w:rPr>
          <w:b/>
        </w:rPr>
      </w:pPr>
      <w:r w:rsidRPr="00026A89">
        <w:rPr>
          <w:b/>
        </w:rPr>
        <w:t>Plot de hoogte van het lichaamszwaartepunt tegen de tijd.</w:t>
      </w:r>
    </w:p>
    <w:p w14:paraId="441088B1" w14:textId="77777777" w:rsidR="000B0062" w:rsidRDefault="000B0062" w:rsidP="000B0062">
      <w:pPr>
        <w:rPr>
          <w:b/>
        </w:rPr>
      </w:pPr>
      <w:r w:rsidRPr="00026A89">
        <w:rPr>
          <w:b/>
        </w:rPr>
        <w:t xml:space="preserve">Geef aan op welk </w:t>
      </w:r>
      <w:r w:rsidRPr="00026A89">
        <w:rPr>
          <w:b/>
          <w:i/>
        </w:rPr>
        <w:t>tijdstip</w:t>
      </w:r>
      <w:r w:rsidRPr="00026A89">
        <w:rPr>
          <w:b/>
        </w:rPr>
        <w:t xml:space="preserve"> de hoogte maximaal is. Gebruik hier het commando </w:t>
      </w:r>
      <w:r w:rsidRPr="00026A89">
        <w:rPr>
          <w:rFonts w:ascii="Consolas" w:hAnsi="Consolas"/>
          <w:b/>
        </w:rPr>
        <w:t>max</w:t>
      </w:r>
      <w:r w:rsidRPr="00026A89">
        <w:rPr>
          <w:b/>
        </w:rPr>
        <w:t xml:space="preserve"> dat eerder aan de orde is gekomen.</w:t>
      </w:r>
    </w:p>
    <w:p w14:paraId="4958B64E" w14:textId="77777777" w:rsidR="000B0062" w:rsidRDefault="000B0062" w:rsidP="000B0062">
      <w:pPr>
        <w:rPr>
          <w:b/>
        </w:rPr>
      </w:pPr>
      <w:r>
        <w:rPr>
          <w:b/>
        </w:rPr>
        <w:t>Zet op dat maximum een rood rondje. Je krijgt dan het volgende plaatje:</w:t>
      </w:r>
    </w:p>
    <w:p w14:paraId="6B56BD87" w14:textId="77777777" w:rsidR="00D25906" w:rsidRDefault="00222160" w:rsidP="00D25906">
      <w:pPr>
        <w:keepNext/>
        <w:jc w:val="center"/>
      </w:pPr>
      <w:r>
        <w:rPr>
          <w:noProof/>
          <w:lang w:eastAsia="nl-NL"/>
        </w:rPr>
        <w:lastRenderedPageBreak/>
        <w:drawing>
          <wp:inline distT="0" distB="0" distL="0" distR="0" wp14:anchorId="6C8B454F" wp14:editId="35EEDB64">
            <wp:extent cx="3914775" cy="29360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waartepuntPlot3.png"/>
                    <pic:cNvPicPr/>
                  </pic:nvPicPr>
                  <pic:blipFill>
                    <a:blip r:embed="rId38">
                      <a:extLst>
                        <a:ext uri="{28A0092B-C50C-407E-A947-70E740481C1C}">
                          <a14:useLocalDpi xmlns:a14="http://schemas.microsoft.com/office/drawing/2010/main" val="0"/>
                        </a:ext>
                      </a:extLst>
                    </a:blip>
                    <a:stretch>
                      <a:fillRect/>
                    </a:stretch>
                  </pic:blipFill>
                  <pic:spPr>
                    <a:xfrm>
                      <a:off x="0" y="0"/>
                      <a:ext cx="3919019" cy="2939266"/>
                    </a:xfrm>
                    <a:prstGeom prst="rect">
                      <a:avLst/>
                    </a:prstGeom>
                  </pic:spPr>
                </pic:pic>
              </a:graphicData>
            </a:graphic>
          </wp:inline>
        </w:drawing>
      </w:r>
    </w:p>
    <w:p w14:paraId="79B1D329" w14:textId="7118C6F0" w:rsidR="000B0062" w:rsidRDefault="00D25906" w:rsidP="004E2B02">
      <w:pPr>
        <w:pStyle w:val="Caption"/>
      </w:pPr>
      <w:r>
        <w:t xml:space="preserve">Figuur </w:t>
      </w:r>
      <w:r w:rsidR="0002535F">
        <w:fldChar w:fldCharType="begin"/>
      </w:r>
      <w:r w:rsidR="0002535F">
        <w:instrText xml:space="preserve"> SEQ Figuur \* ARABIC </w:instrText>
      </w:r>
      <w:r w:rsidR="0002535F">
        <w:fldChar w:fldCharType="separate"/>
      </w:r>
      <w:r w:rsidR="00DB3961">
        <w:rPr>
          <w:noProof/>
        </w:rPr>
        <w:t>16</w:t>
      </w:r>
      <w:r w:rsidR="0002535F">
        <w:rPr>
          <w:noProof/>
        </w:rPr>
        <w:fldChar w:fldCharType="end"/>
      </w:r>
      <w:r>
        <w:t xml:space="preserve">: </w:t>
      </w:r>
      <w:r w:rsidR="0002535F">
        <w:t>Met de functie max wordt het hoogste punt van het totale lichaamszwaartepunt gelokaliseerd.</w:t>
      </w:r>
    </w:p>
    <w:p w14:paraId="10A407AB" w14:textId="77777777" w:rsidR="00D71F05" w:rsidRDefault="00D71F05"/>
    <w:p w14:paraId="5BE46505" w14:textId="58007D55" w:rsidR="00D71F05" w:rsidRPr="00D71F05" w:rsidRDefault="00D71F05">
      <w:r>
        <w:t>Hoe hoog heeft deze persoon nou gesprongen? Je zou 1.25 meter kunnen zeggen, maar dat is niet bepaald een eerlijke maat…</w:t>
      </w:r>
    </w:p>
    <w:p w14:paraId="0750D638" w14:textId="77777777" w:rsidR="000B0062" w:rsidRDefault="000B0062" w:rsidP="000B0062">
      <w:pPr>
        <w:pStyle w:val="Heading1"/>
      </w:pPr>
      <w:bookmarkStart w:id="33" w:name="_Toc497839405"/>
      <w:r>
        <w:t>Hoeken van segmenten</w:t>
      </w:r>
      <w:bookmarkEnd w:id="33"/>
    </w:p>
    <w:p w14:paraId="4336C45D" w14:textId="77777777" w:rsidR="000B0062" w:rsidRPr="008F28F7" w:rsidRDefault="000B0062" w:rsidP="000B0062">
      <w:pPr>
        <w:pStyle w:val="Heading2"/>
      </w:pPr>
      <w:bookmarkStart w:id="34" w:name="_Toc497839406"/>
      <w:r>
        <w:t>Goniometrische functies in Matlab – graden vs. radialen</w:t>
      </w:r>
      <w:bookmarkEnd w:id="34"/>
    </w:p>
    <w:p w14:paraId="2717E918" w14:textId="7218120C" w:rsidR="000B0062" w:rsidRDefault="000B0062" w:rsidP="000B0062">
      <w:r w:rsidRPr="00323F90">
        <w:t xml:space="preserve">Voor we beginnen met dit onderwerp is het essentieel om het verschil tussen graden en radialen te benadrukken. Als we de functies </w:t>
      </w:r>
      <w:proofErr w:type="spellStart"/>
      <w:r w:rsidRPr="00323F90">
        <w:rPr>
          <w:rFonts w:ascii="Consolas" w:hAnsi="Consolas"/>
        </w:rPr>
        <w:t>sin</w:t>
      </w:r>
      <w:proofErr w:type="spellEnd"/>
      <w:r w:rsidRPr="00323F90">
        <w:t xml:space="preserve">, </w:t>
      </w:r>
      <w:proofErr w:type="spellStart"/>
      <w:r w:rsidRPr="00323F90">
        <w:rPr>
          <w:rFonts w:ascii="Consolas" w:hAnsi="Consolas"/>
        </w:rPr>
        <w:t>cos</w:t>
      </w:r>
      <w:proofErr w:type="spellEnd"/>
      <w:r w:rsidRPr="00323F90">
        <w:t xml:space="preserve"> en </w:t>
      </w:r>
      <w:r w:rsidRPr="00323F90">
        <w:rPr>
          <w:rFonts w:ascii="Consolas" w:hAnsi="Consolas"/>
        </w:rPr>
        <w:t>tan</w:t>
      </w:r>
      <w:r w:rsidRPr="00323F90">
        <w:t xml:space="preserve"> gebruiken (maar ook hun inverse </w:t>
      </w:r>
      <w:r w:rsidRPr="00323F90">
        <w:rPr>
          <w:rFonts w:ascii="Consolas" w:hAnsi="Consolas"/>
        </w:rPr>
        <w:t>asin</w:t>
      </w:r>
      <w:r w:rsidRPr="00323F90">
        <w:t>,</w:t>
      </w:r>
      <w:r w:rsidRPr="00323F90">
        <w:rPr>
          <w:rFonts w:ascii="Consolas" w:hAnsi="Consolas"/>
        </w:rPr>
        <w:t xml:space="preserve"> </w:t>
      </w:r>
      <w:proofErr w:type="spellStart"/>
      <w:r w:rsidRPr="00323F90">
        <w:rPr>
          <w:rFonts w:ascii="Consolas" w:hAnsi="Consolas"/>
        </w:rPr>
        <w:t>acos</w:t>
      </w:r>
      <w:proofErr w:type="spellEnd"/>
      <w:r w:rsidRPr="00323F90">
        <w:t xml:space="preserve"> en </w:t>
      </w:r>
      <w:proofErr w:type="spellStart"/>
      <w:r w:rsidRPr="00323F90">
        <w:rPr>
          <w:rFonts w:ascii="Consolas" w:hAnsi="Consolas"/>
        </w:rPr>
        <w:t>atan</w:t>
      </w:r>
      <w:proofErr w:type="spellEnd"/>
      <w:r w:rsidRPr="00323F90">
        <w:t xml:space="preserve">), dan gaat Matlab </w:t>
      </w:r>
      <w:r w:rsidR="007F3B66" w:rsidRPr="00323F90">
        <w:t>ervan uit dat</w:t>
      </w:r>
      <w:r w:rsidRPr="00323F90">
        <w:t xml:space="preserve"> we radialen gebruiken. Je kunt graden naar radialen omrekenen</w:t>
      </w:r>
      <w:r w:rsidR="00D77F52">
        <w:t xml:space="preserve"> door te vermenigvuldigen met pi en te delen door 180. Als alternatief kan je </w:t>
      </w:r>
      <w:r w:rsidRPr="00323F90">
        <w:t xml:space="preserve">gebruik maken van de functies </w:t>
      </w:r>
      <w:proofErr w:type="spellStart"/>
      <w:r w:rsidRPr="00323F90">
        <w:rPr>
          <w:rFonts w:ascii="Consolas" w:hAnsi="Consolas"/>
        </w:rPr>
        <w:t>sind</w:t>
      </w:r>
      <w:proofErr w:type="spellEnd"/>
      <w:r w:rsidRPr="00323F90">
        <w:t xml:space="preserve">, </w:t>
      </w:r>
      <w:proofErr w:type="spellStart"/>
      <w:r w:rsidRPr="00323F90">
        <w:rPr>
          <w:rFonts w:ascii="Consolas" w:hAnsi="Consolas"/>
        </w:rPr>
        <w:t>cosd</w:t>
      </w:r>
      <w:proofErr w:type="spellEnd"/>
      <w:r w:rsidRPr="00323F90">
        <w:t xml:space="preserve">, </w:t>
      </w:r>
      <w:r w:rsidRPr="00323F90">
        <w:rPr>
          <w:rFonts w:ascii="Consolas" w:hAnsi="Consolas"/>
        </w:rPr>
        <w:t>tand</w:t>
      </w:r>
      <w:r w:rsidRPr="00323F90">
        <w:t xml:space="preserve">, </w:t>
      </w:r>
      <w:proofErr w:type="spellStart"/>
      <w:r w:rsidRPr="00323F90">
        <w:rPr>
          <w:rFonts w:ascii="Consolas" w:hAnsi="Consolas"/>
        </w:rPr>
        <w:t>asind</w:t>
      </w:r>
      <w:proofErr w:type="spellEnd"/>
      <w:r w:rsidRPr="00323F90">
        <w:t xml:space="preserve">, </w:t>
      </w:r>
      <w:proofErr w:type="spellStart"/>
      <w:r w:rsidRPr="00323F90">
        <w:rPr>
          <w:rFonts w:ascii="Consolas" w:hAnsi="Consolas"/>
        </w:rPr>
        <w:t>acosd</w:t>
      </w:r>
      <w:proofErr w:type="spellEnd"/>
      <w:r w:rsidRPr="00323F90">
        <w:t xml:space="preserve"> en </w:t>
      </w:r>
      <w:proofErr w:type="spellStart"/>
      <w:r w:rsidRPr="00323F90">
        <w:rPr>
          <w:rFonts w:ascii="Consolas" w:hAnsi="Consolas"/>
        </w:rPr>
        <w:t>atand</w:t>
      </w:r>
      <w:proofErr w:type="spellEnd"/>
      <w:r w:rsidR="00D77F52">
        <w:t>. Deze verwachten graden als input.</w:t>
      </w:r>
    </w:p>
    <w:p w14:paraId="5B56183B" w14:textId="77777777" w:rsidR="000B0062" w:rsidRDefault="000B0062" w:rsidP="000B0062">
      <w:pPr>
        <w:pStyle w:val="Heading2"/>
      </w:pPr>
      <w:bookmarkStart w:id="35" w:name="_Toc497839407"/>
      <w:r>
        <w:t>Definitie van een gewrichtshoek</w:t>
      </w:r>
      <w:bookmarkEnd w:id="35"/>
    </w:p>
    <w:p w14:paraId="10EC7976" w14:textId="6376EE10" w:rsidR="00222160" w:rsidRDefault="0056370B" w:rsidP="000B0062">
      <w:r>
        <w:rPr>
          <w:noProof/>
          <w:lang w:eastAsia="nl-NL"/>
        </w:rPr>
        <mc:AlternateContent>
          <mc:Choice Requires="wps">
            <w:drawing>
              <wp:anchor distT="0" distB="0" distL="114300" distR="114300" simplePos="0" relativeHeight="251665408" behindDoc="0" locked="0" layoutInCell="1" allowOverlap="1" wp14:anchorId="51EC17E9" wp14:editId="3014404F">
                <wp:simplePos x="0" y="0"/>
                <wp:positionH relativeFrom="column">
                  <wp:posOffset>1052830</wp:posOffset>
                </wp:positionH>
                <wp:positionV relativeFrom="paragraph">
                  <wp:posOffset>437515</wp:posOffset>
                </wp:positionV>
                <wp:extent cx="523875" cy="103822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523875" cy="1038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84CD8" id="Straight Connector 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34.45pt" to="124.15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" strokecolor="black [3200]" strokeweight="1.5pt">
                <v:stroke joinstyle="miter"/>
              </v:line>
            </w:pict>
          </mc:Fallback>
        </mc:AlternateContent>
      </w:r>
      <w:r w:rsidR="00222160">
        <w:t xml:space="preserve">Je kunt op verschillende manieren een gewrichtshoek definiëren. Een handige manier is de hoek die het segment maakt t.o.v. de horizontaal: </w:t>
      </w:r>
    </w:p>
    <w:p w14:paraId="3E587A24" w14:textId="6FA90B38" w:rsidR="0056370B" w:rsidRDefault="00550201" w:rsidP="000B0062">
      <w:r>
        <w:rPr>
          <w:noProof/>
          <w:lang w:eastAsia="nl-NL"/>
        </w:rPr>
        <mc:AlternateContent>
          <mc:Choice Requires="wps">
            <w:drawing>
              <wp:anchor distT="45720" distB="45720" distL="114300" distR="114300" simplePos="0" relativeHeight="251695104" behindDoc="0" locked="0" layoutInCell="1" allowOverlap="1" wp14:anchorId="43205AB4" wp14:editId="4E4F0617">
                <wp:simplePos x="0" y="0"/>
                <wp:positionH relativeFrom="column">
                  <wp:posOffset>1195705</wp:posOffset>
                </wp:positionH>
                <wp:positionV relativeFrom="paragraph">
                  <wp:posOffset>691197</wp:posOffset>
                </wp:positionV>
                <wp:extent cx="509270" cy="295275"/>
                <wp:effectExtent l="0" t="0" r="0" b="0"/>
                <wp:wrapSquare wrapText="bothSides"/>
                <wp:docPr id="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24573628" w14:textId="501369AE" w:rsidR="0002535F" w:rsidRPr="0056370B" w:rsidRDefault="0002535F" w:rsidP="00550201">
                            <w:pPr>
                              <w:rPr>
                                <w:lang w:val="en-US"/>
                              </w:rPr>
                            </w:pPr>
                            <w:r>
                              <w:t>α</w:t>
                            </w:r>
                            <w:r>
                              <w:rPr>
                                <w:vertAlign w:val="subscript"/>
                              </w:rPr>
                              <w:t>romp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05AB4" id="Text Box 2" o:spid="_x0000_s1029" type="#_x0000_t202" style="position:absolute;margin-left:94.15pt;margin-top:54.4pt;width:40.1pt;height:23.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" filled="f" stroked="f">
                <v:textbox>
                  <w:txbxContent>
                    <w:p w14:paraId="24573628" w14:textId="501369AE" w:rsidR="0002535F" w:rsidRPr="0056370B" w:rsidRDefault="0002535F" w:rsidP="00550201">
                      <w:pPr>
                        <w:rPr>
                          <w:lang w:val="en-US"/>
                        </w:rPr>
                      </w:pPr>
                      <w:r>
                        <w:t>α</w:t>
                      </w:r>
                      <w:r>
                        <w:rPr>
                          <w:vertAlign w:val="subscript"/>
                        </w:rPr>
                        <w:t>romp</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93056" behindDoc="0" locked="0" layoutInCell="1" allowOverlap="1" wp14:anchorId="01A39125" wp14:editId="02D86B31">
                <wp:simplePos x="0" y="0"/>
                <wp:positionH relativeFrom="column">
                  <wp:posOffset>1423670</wp:posOffset>
                </wp:positionH>
                <wp:positionV relativeFrom="paragraph">
                  <wp:posOffset>1305560</wp:posOffset>
                </wp:positionV>
                <wp:extent cx="509270" cy="295275"/>
                <wp:effectExtent l="0" t="0" r="0" b="0"/>
                <wp:wrapSquare wrapText="bothSides"/>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387EC9E0" w14:textId="78DBCDBF" w:rsidR="0002535F" w:rsidRPr="0056370B" w:rsidRDefault="0002535F" w:rsidP="0056370B">
                            <w:pPr>
                              <w:rPr>
                                <w:lang w:val="en-US"/>
                              </w:rPr>
                            </w:pPr>
                            <w:r>
                              <w:t>α</w:t>
                            </w:r>
                            <w:r>
                              <w:rPr>
                                <w:vertAlign w:val="subscript"/>
                              </w:rPr>
                              <w:t>femur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39125" id="_x0000_s1030" type="#_x0000_t202" style="position:absolute;margin-left:112.1pt;margin-top:102.8pt;width:40.1pt;height:23.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" filled="f" stroked="f">
                <v:textbox>
                  <w:txbxContent>
                    <w:p w14:paraId="387EC9E0" w14:textId="78DBCDBF" w:rsidR="0002535F" w:rsidRPr="0056370B" w:rsidRDefault="0002535F" w:rsidP="0056370B">
                      <w:pPr>
                        <w:rPr>
                          <w:lang w:val="en-US"/>
                        </w:rPr>
                      </w:pPr>
                      <w:r>
                        <w:t>α</w:t>
                      </w:r>
                      <w:r>
                        <w:rPr>
                          <w:vertAlign w:val="subscript"/>
                        </w:rPr>
                        <w:t>femur</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91008" behindDoc="0" locked="0" layoutInCell="1" allowOverlap="1" wp14:anchorId="10576328" wp14:editId="55E51490">
                <wp:simplePos x="0" y="0"/>
                <wp:positionH relativeFrom="column">
                  <wp:posOffset>1276350</wp:posOffset>
                </wp:positionH>
                <wp:positionV relativeFrom="paragraph">
                  <wp:posOffset>1941195</wp:posOffset>
                </wp:positionV>
                <wp:extent cx="509270" cy="295275"/>
                <wp:effectExtent l="0" t="0" r="0" b="0"/>
                <wp:wrapSquare wrapText="bothSides"/>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46533FBF" w14:textId="3EAEAA9E" w:rsidR="0002535F" w:rsidRPr="0056370B" w:rsidRDefault="0002535F" w:rsidP="0056370B">
                            <w:pPr>
                              <w:rPr>
                                <w:lang w:val="en-US"/>
                              </w:rPr>
                            </w:pPr>
                            <w:r>
                              <w:t>α</w:t>
                            </w:r>
                            <w:proofErr w:type="spellStart"/>
                            <w:r>
                              <w:rPr>
                                <w:vertAlign w:val="subscript"/>
                              </w:rPr>
                              <w:t>tibia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76328" id="_x0000_s1031" type="#_x0000_t202" style="position:absolute;margin-left:100.5pt;margin-top:152.85pt;width:40.1pt;height:23.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" filled="f" stroked="f">
                <v:textbox>
                  <w:txbxContent>
                    <w:p w14:paraId="46533FBF" w14:textId="3EAEAA9E" w:rsidR="0002535F" w:rsidRPr="0056370B" w:rsidRDefault="0002535F" w:rsidP="0056370B">
                      <w:pPr>
                        <w:rPr>
                          <w:lang w:val="en-US"/>
                        </w:rPr>
                      </w:pPr>
                      <w:r>
                        <w:t>α</w:t>
                      </w:r>
                      <w:proofErr w:type="spellStart"/>
                      <w:r>
                        <w:rPr>
                          <w:vertAlign w:val="subscript"/>
                        </w:rPr>
                        <w:t>tibia</w:t>
                      </w:r>
                      <w:proofErr w:type="spellEnd"/>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88960" behindDoc="0" locked="0" layoutInCell="1" allowOverlap="1" wp14:anchorId="60863F54" wp14:editId="3C115359">
                <wp:simplePos x="0" y="0"/>
                <wp:positionH relativeFrom="column">
                  <wp:posOffset>1424305</wp:posOffset>
                </wp:positionH>
                <wp:positionV relativeFrom="paragraph">
                  <wp:posOffset>2115185</wp:posOffset>
                </wp:positionV>
                <wp:extent cx="50927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79A3F520" w14:textId="6D964AA0" w:rsidR="0002535F" w:rsidRPr="0056370B" w:rsidRDefault="0002535F">
                            <w:pPr>
                              <w:rPr>
                                <w:lang w:val="en-US"/>
                              </w:rPr>
                            </w:pPr>
                            <w:r>
                              <w:t>α</w:t>
                            </w:r>
                            <w:r w:rsidRPr="0056370B">
                              <w:rPr>
                                <w:vertAlign w:val="subscript"/>
                              </w:rPr>
                              <w:t>voet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63F54" id="_x0000_s1032" type="#_x0000_t202" style="position:absolute;margin-left:112.15pt;margin-top:166.55pt;width:40.1pt;height:23.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" filled="f" stroked="f">
                <v:textbox>
                  <w:txbxContent>
                    <w:p w14:paraId="79A3F520" w14:textId="6D964AA0" w:rsidR="0002535F" w:rsidRPr="0056370B" w:rsidRDefault="0002535F">
                      <w:pPr>
                        <w:rPr>
                          <w:lang w:val="en-US"/>
                        </w:rPr>
                      </w:pPr>
                      <w:r>
                        <w:t>α</w:t>
                      </w:r>
                      <w:r w:rsidRPr="0056370B">
                        <w:rPr>
                          <w:vertAlign w:val="subscript"/>
                        </w:rPr>
                        <w:t>voet</w:t>
                      </w:r>
                    </w:p>
                  </w:txbxContent>
                </v:textbox>
                <w10:wrap type="square"/>
              </v:shape>
            </w:pict>
          </mc:Fallback>
        </mc:AlternateContent>
      </w:r>
      <w:r w:rsidR="0056370B">
        <w:rPr>
          <w:noProof/>
          <w:lang w:eastAsia="nl-NL"/>
        </w:rPr>
        <mc:AlternateContent>
          <mc:Choice Requires="wps">
            <w:drawing>
              <wp:anchor distT="0" distB="0" distL="114300" distR="114300" simplePos="0" relativeHeight="251686912" behindDoc="0" locked="0" layoutInCell="1" allowOverlap="1" wp14:anchorId="232CBC78" wp14:editId="7B7FA999">
                <wp:simplePos x="0" y="0"/>
                <wp:positionH relativeFrom="column">
                  <wp:posOffset>947420</wp:posOffset>
                </wp:positionH>
                <wp:positionV relativeFrom="paragraph">
                  <wp:posOffset>810260</wp:posOffset>
                </wp:positionV>
                <wp:extent cx="333375" cy="290512"/>
                <wp:effectExtent l="0" t="0" r="28575" b="0"/>
                <wp:wrapNone/>
                <wp:docPr id="132" name="Arc 132"/>
                <wp:cNvGraphicFramePr/>
                <a:graphic xmlns:a="http://schemas.openxmlformats.org/drawingml/2006/main">
                  <a:graphicData uri="http://schemas.microsoft.com/office/word/2010/wordprocessingShape">
                    <wps:wsp>
                      <wps:cNvSpPr/>
                      <wps:spPr>
                        <a:xfrm>
                          <a:off x="0" y="0"/>
                          <a:ext cx="333375" cy="290512"/>
                        </a:xfrm>
                        <a:prstGeom prst="arc">
                          <a:avLst>
                            <a:gd name="adj1" fmla="val 17553955"/>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F12B392" w14:textId="77777777" w:rsidR="0002535F" w:rsidRDefault="0002535F"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CBC78" id="Arc 132" o:spid="_x0000_s1033" style="position:absolute;margin-left:74.6pt;margin-top:63.8pt;width:26.2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375,2905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" adj="-11796480,,5400" path="m223444,8680nsc289426,29502,333376,84105,333376,145257r-166688,-1l223444,8680xem223444,8680nfc289426,29502,333376,84105,333376,145257e" filled="f" strokecolor="black [3213]" strokeweight=".5pt">
                <v:stroke joinstyle="miter"/>
                <v:formulas/>
                <v:path arrowok="t" o:connecttype="custom" o:connectlocs="223444,8680;333376,145257" o:connectangles="0,0" textboxrect="0,0,333375,290512"/>
                <v:textbox>
                  <w:txbxContent>
                    <w:p w14:paraId="2F12B392" w14:textId="77777777" w:rsidR="0002535F" w:rsidRDefault="0002535F"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4864" behindDoc="0" locked="0" layoutInCell="1" allowOverlap="1" wp14:anchorId="4DCFC86E" wp14:editId="2C67FF14">
                <wp:simplePos x="0" y="0"/>
                <wp:positionH relativeFrom="column">
                  <wp:posOffset>1405255</wp:posOffset>
                </wp:positionH>
                <wp:positionV relativeFrom="paragraph">
                  <wp:posOffset>1548448</wp:posOffset>
                </wp:positionV>
                <wp:extent cx="247650" cy="190500"/>
                <wp:effectExtent l="0" t="19050" r="19050" b="0"/>
                <wp:wrapNone/>
                <wp:docPr id="131" name="Arc 131"/>
                <wp:cNvGraphicFramePr/>
                <a:graphic xmlns:a="http://schemas.openxmlformats.org/drawingml/2006/main">
                  <a:graphicData uri="http://schemas.microsoft.com/office/word/2010/wordprocessingShape">
                    <wps:wsp>
                      <wps:cNvSpPr/>
                      <wps:spPr>
                        <a:xfrm>
                          <a:off x="0" y="0"/>
                          <a:ext cx="247650" cy="190500"/>
                        </a:xfrm>
                        <a:prstGeom prst="arc">
                          <a:avLst>
                            <a:gd name="adj1" fmla="val 1374513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0F117952" w14:textId="77777777" w:rsidR="0002535F" w:rsidRDefault="0002535F"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FC86E" id="Arc 131" o:spid="_x0000_s1034" style="position:absolute;margin-left:110.65pt;margin-top:121.95pt;width:19.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" adj="-11796480,,5400" path="m55139,15997nsc87514,-605,128150,-4537,164861,5382v49597,13401,82789,49430,82789,89867l123825,95250,55139,15997xem55139,15997nfc87514,-605,128150,-4537,164861,5382v49597,13401,82789,49430,82789,89867e" filled="f" strokecolor="black [3213]" strokeweight=".5pt">
                <v:stroke joinstyle="miter"/>
                <v:formulas/>
                <v:path arrowok="t" o:connecttype="custom" o:connectlocs="55139,15997;164861,5382;247650,95249" o:connectangles="0,0,0" textboxrect="0,0,247650,190500"/>
                <v:textbox>
                  <w:txbxContent>
                    <w:p w14:paraId="0F117952" w14:textId="77777777" w:rsidR="0002535F" w:rsidRDefault="0002535F"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2816" behindDoc="0" locked="0" layoutInCell="1" allowOverlap="1" wp14:anchorId="3E48E85E" wp14:editId="7DDA210A">
                <wp:simplePos x="0" y="0"/>
                <wp:positionH relativeFrom="column">
                  <wp:posOffset>1148080</wp:posOffset>
                </wp:positionH>
                <wp:positionV relativeFrom="paragraph">
                  <wp:posOffset>2115185</wp:posOffset>
                </wp:positionV>
                <wp:extent cx="247650" cy="190500"/>
                <wp:effectExtent l="0" t="0" r="19050" b="0"/>
                <wp:wrapNone/>
                <wp:docPr id="130" name="Arc 130"/>
                <wp:cNvGraphicFramePr/>
                <a:graphic xmlns:a="http://schemas.openxmlformats.org/drawingml/2006/main">
                  <a:graphicData uri="http://schemas.microsoft.com/office/word/2010/wordprocessingShape">
                    <wps:wsp>
                      <wps:cNvSpPr/>
                      <wps:spPr>
                        <a:xfrm>
                          <a:off x="0" y="0"/>
                          <a:ext cx="247650" cy="190500"/>
                        </a:xfrm>
                        <a:prstGeom prst="arc">
                          <a:avLst>
                            <a:gd name="adj1" fmla="val 1647556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3E091792" w14:textId="77777777" w:rsidR="0002535F" w:rsidRDefault="0002535F"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8E85E" id="Arc 130" o:spid="_x0000_s1035" style="position:absolute;margin-left:90.4pt;margin-top:166.55pt;width:19.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" adj="-11796480,,5400" path="m131462,181nsc196759,3285,247650,44926,247650,95250r-123825,l131462,181xem131462,181nfc196759,3285,247650,44926,247650,95250e" filled="f" strokecolor="black [3213]" strokeweight=".5pt">
                <v:stroke joinstyle="miter"/>
                <v:formulas/>
                <v:path arrowok="t" o:connecttype="custom" o:connectlocs="131462,181;247650,95250" o:connectangles="0,0" textboxrect="0,0,247650,190500"/>
                <v:textbox>
                  <w:txbxContent>
                    <w:p w14:paraId="3E091792" w14:textId="77777777" w:rsidR="0002535F" w:rsidRDefault="0002535F"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0768" behindDoc="0" locked="0" layoutInCell="1" allowOverlap="1" wp14:anchorId="773FCC50" wp14:editId="1AFDA28A">
                <wp:simplePos x="0" y="0"/>
                <wp:positionH relativeFrom="column">
                  <wp:posOffset>1267142</wp:posOffset>
                </wp:positionH>
                <wp:positionV relativeFrom="paragraph">
                  <wp:posOffset>2248853</wp:posOffset>
                </wp:positionV>
                <wp:extent cx="247650" cy="190500"/>
                <wp:effectExtent l="0" t="19050" r="19050" b="0"/>
                <wp:wrapNone/>
                <wp:docPr id="129" name="Arc 129"/>
                <wp:cNvGraphicFramePr/>
                <a:graphic xmlns:a="http://schemas.openxmlformats.org/drawingml/2006/main">
                  <a:graphicData uri="http://schemas.microsoft.com/office/word/2010/wordprocessingShape">
                    <wps:wsp>
                      <wps:cNvSpPr/>
                      <wps:spPr>
                        <a:xfrm>
                          <a:off x="0" y="0"/>
                          <a:ext cx="247650" cy="190500"/>
                        </a:xfrm>
                        <a:prstGeom prst="arc">
                          <a:avLst>
                            <a:gd name="adj1" fmla="val 1374513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3FEA4FA1" w14:textId="77777777" w:rsidR="0002535F" w:rsidRDefault="0002535F"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FCC50" id="Arc 129" o:spid="_x0000_s1036" style="position:absolute;margin-left:99.75pt;margin-top:177.1pt;width:19.5pt;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" adj="-11796480,,5400" path="m55139,15997nsc87514,-605,128150,-4537,164861,5382v49597,13401,82789,49430,82789,89867l123825,95250,55139,15997xem55139,15997nfc87514,-605,128150,-4537,164861,5382v49597,13401,82789,49430,82789,89867e" filled="f" strokecolor="black [3213]" strokeweight=".5pt">
                <v:stroke joinstyle="miter"/>
                <v:formulas/>
                <v:path arrowok="t" o:connecttype="custom" o:connectlocs="55139,15997;164861,5382;247650,95249" o:connectangles="0,0,0" textboxrect="0,0,247650,190500"/>
                <v:textbox>
                  <w:txbxContent>
                    <w:p w14:paraId="3FEA4FA1" w14:textId="77777777" w:rsidR="0002535F" w:rsidRDefault="0002535F"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79744" behindDoc="0" locked="0" layoutInCell="1" allowOverlap="1" wp14:anchorId="73DC5C36" wp14:editId="6EC15C9C">
                <wp:simplePos x="0" y="0"/>
                <wp:positionH relativeFrom="column">
                  <wp:posOffset>1452880</wp:posOffset>
                </wp:positionH>
                <wp:positionV relativeFrom="paragraph">
                  <wp:posOffset>2329815</wp:posOffset>
                </wp:positionV>
                <wp:extent cx="914400" cy="0"/>
                <wp:effectExtent l="0" t="0" r="19050" b="19050"/>
                <wp:wrapNone/>
                <wp:docPr id="128" name="Straight Connector 128"/>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A18EE" id="Straight Connector 128"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pt,183.45pt" to="186.4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7696" behindDoc="0" locked="0" layoutInCell="1" allowOverlap="1" wp14:anchorId="73CD87BD" wp14:editId="282ABFC9">
                <wp:simplePos x="0" y="0"/>
                <wp:positionH relativeFrom="column">
                  <wp:posOffset>1214755</wp:posOffset>
                </wp:positionH>
                <wp:positionV relativeFrom="paragraph">
                  <wp:posOffset>2215515</wp:posOffset>
                </wp:positionV>
                <wp:extent cx="914400" cy="0"/>
                <wp:effectExtent l="0" t="0" r="19050" b="19050"/>
                <wp:wrapNone/>
                <wp:docPr id="31" name="Straight Connector 31"/>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D2FFE" id="Straight Connector 31"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174.45pt" to="167.65pt,1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5648" behindDoc="0" locked="0" layoutInCell="1" allowOverlap="1" wp14:anchorId="783EA520" wp14:editId="0E8D2581">
                <wp:simplePos x="0" y="0"/>
                <wp:positionH relativeFrom="column">
                  <wp:posOffset>1500505</wp:posOffset>
                </wp:positionH>
                <wp:positionV relativeFrom="paragraph">
                  <wp:posOffset>1653540</wp:posOffset>
                </wp:positionV>
                <wp:extent cx="914400" cy="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55FC0" id="Straight Connector 30"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5pt,130.2pt" to="190.1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3600" behindDoc="0" locked="0" layoutInCell="1" allowOverlap="1" wp14:anchorId="6E746FF0" wp14:editId="07804C66">
                <wp:simplePos x="0" y="0"/>
                <wp:positionH relativeFrom="column">
                  <wp:posOffset>1052830</wp:posOffset>
                </wp:positionH>
                <wp:positionV relativeFrom="paragraph">
                  <wp:posOffset>967740</wp:posOffset>
                </wp:positionV>
                <wp:extent cx="914400" cy="0"/>
                <wp:effectExtent l="0" t="0" r="19050" b="19050"/>
                <wp:wrapNone/>
                <wp:docPr id="29" name="Straight Connector 29"/>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9AE31" id="Straight Connector 2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76.2pt" to="154.9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1552" behindDoc="0" locked="0" layoutInCell="1" allowOverlap="1" wp14:anchorId="6EE1128C" wp14:editId="5A46CC90">
                <wp:simplePos x="0" y="0"/>
                <wp:positionH relativeFrom="column">
                  <wp:posOffset>1205230</wp:posOffset>
                </wp:positionH>
                <wp:positionV relativeFrom="paragraph">
                  <wp:posOffset>2225039</wp:posOffset>
                </wp:positionV>
                <wp:extent cx="266700" cy="104775"/>
                <wp:effectExtent l="0" t="0" r="19050" b="28575"/>
                <wp:wrapNone/>
                <wp:docPr id="28" name="Straight Connector 28"/>
                <wp:cNvGraphicFramePr/>
                <a:graphic xmlns:a="http://schemas.openxmlformats.org/drawingml/2006/main">
                  <a:graphicData uri="http://schemas.microsoft.com/office/word/2010/wordprocessingShape">
                    <wps:wsp>
                      <wps:cNvCnPr/>
                      <wps:spPr>
                        <a:xfrm flipH="1" flipV="1">
                          <a:off x="0" y="0"/>
                          <a:ext cx="266700" cy="104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5F8BD" id="Straight Connector 28"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pt,175.2pt" to="115.9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" strokecolor="black [3200]" strokeweight="1.5pt">
                <v:stroke joinstyle="miter"/>
              </v:line>
            </w:pict>
          </mc:Fallback>
        </mc:AlternateContent>
      </w:r>
      <w:r w:rsidR="0056370B">
        <w:rPr>
          <w:noProof/>
          <w:lang w:eastAsia="nl-NL"/>
        </w:rPr>
        <mc:AlternateContent>
          <mc:Choice Requires="wps">
            <w:drawing>
              <wp:anchor distT="0" distB="0" distL="114300" distR="114300" simplePos="0" relativeHeight="251669504" behindDoc="0" locked="0" layoutInCell="1" allowOverlap="1" wp14:anchorId="3DC06DF6" wp14:editId="240C40AF">
                <wp:simplePos x="0" y="0"/>
                <wp:positionH relativeFrom="column">
                  <wp:posOffset>1195705</wp:posOffset>
                </wp:positionH>
                <wp:positionV relativeFrom="paragraph">
                  <wp:posOffset>1634490</wp:posOffset>
                </wp:positionV>
                <wp:extent cx="314325" cy="60007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a:off x="0" y="0"/>
                          <a:ext cx="314325" cy="600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4ABCA" id="Straight Connector 2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28.7pt" to="118.9pt,1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" strokecolor="black [3200]" strokeweight="1.5pt">
                <v:stroke joinstyle="miter"/>
              </v:line>
            </w:pict>
          </mc:Fallback>
        </mc:AlternateContent>
      </w:r>
      <w:r w:rsidR="0056370B">
        <w:rPr>
          <w:noProof/>
          <w:lang w:eastAsia="nl-NL"/>
        </w:rPr>
        <mc:AlternateContent>
          <mc:Choice Requires="wps">
            <w:drawing>
              <wp:anchor distT="0" distB="0" distL="114300" distR="114300" simplePos="0" relativeHeight="251667456" behindDoc="0" locked="0" layoutInCell="1" allowOverlap="1" wp14:anchorId="33B0304A" wp14:editId="56E3BFF8">
                <wp:simplePos x="0" y="0"/>
                <wp:positionH relativeFrom="column">
                  <wp:posOffset>1062355</wp:posOffset>
                </wp:positionH>
                <wp:positionV relativeFrom="paragraph">
                  <wp:posOffset>986789</wp:posOffset>
                </wp:positionV>
                <wp:extent cx="438150" cy="6572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438150" cy="657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217A0" id="Straight Connector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65pt,77.7pt" to="118.15pt,1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" strokecolor="black [3200]" strokeweight="1.5pt">
                <v:stroke joinstyle="miter"/>
              </v:line>
            </w:pict>
          </mc:Fallback>
        </mc:AlternateContent>
      </w:r>
    </w:p>
    <w:p w14:paraId="5AFC582A" w14:textId="13CA174C" w:rsidR="00222160" w:rsidRDefault="00222160" w:rsidP="0008038B">
      <w:pPr>
        <w:jc w:val="center"/>
        <w:rPr>
          <w:noProof/>
          <w:lang w:eastAsia="nl-NL"/>
        </w:rPr>
      </w:pPr>
    </w:p>
    <w:p w14:paraId="4AEC8557" w14:textId="77777777" w:rsidR="00550201" w:rsidRDefault="00550201" w:rsidP="0008038B">
      <w:pPr>
        <w:jc w:val="center"/>
        <w:rPr>
          <w:noProof/>
          <w:lang w:eastAsia="nl-NL"/>
        </w:rPr>
      </w:pPr>
    </w:p>
    <w:p w14:paraId="65AB2A4A" w14:textId="77777777" w:rsidR="00550201" w:rsidRDefault="00550201" w:rsidP="0008038B">
      <w:pPr>
        <w:jc w:val="center"/>
        <w:rPr>
          <w:noProof/>
          <w:lang w:eastAsia="nl-NL"/>
        </w:rPr>
      </w:pPr>
    </w:p>
    <w:p w14:paraId="7282424E" w14:textId="77777777" w:rsidR="00550201" w:rsidRDefault="00550201" w:rsidP="0008038B">
      <w:pPr>
        <w:jc w:val="center"/>
        <w:rPr>
          <w:noProof/>
          <w:lang w:eastAsia="nl-NL"/>
        </w:rPr>
      </w:pPr>
    </w:p>
    <w:p w14:paraId="0A3699FC" w14:textId="77777777" w:rsidR="00550201" w:rsidRDefault="00550201" w:rsidP="0008038B">
      <w:pPr>
        <w:jc w:val="center"/>
        <w:rPr>
          <w:noProof/>
          <w:lang w:eastAsia="nl-NL"/>
        </w:rPr>
      </w:pPr>
    </w:p>
    <w:p w14:paraId="6BBDFE88" w14:textId="77777777" w:rsidR="00550201" w:rsidRDefault="00550201" w:rsidP="0008038B">
      <w:pPr>
        <w:jc w:val="center"/>
        <w:rPr>
          <w:noProof/>
          <w:lang w:eastAsia="nl-NL"/>
        </w:rPr>
      </w:pPr>
    </w:p>
    <w:p w14:paraId="72DAAB21" w14:textId="77777777" w:rsidR="00550201" w:rsidRDefault="00550201" w:rsidP="0008038B">
      <w:pPr>
        <w:jc w:val="center"/>
      </w:pPr>
    </w:p>
    <w:p w14:paraId="0825C171" w14:textId="77777777" w:rsidR="00DB3961" w:rsidRDefault="00DB3961" w:rsidP="0008038B">
      <w:pPr>
        <w:jc w:val="center"/>
      </w:pPr>
    </w:p>
    <w:p w14:paraId="207EAB33" w14:textId="77777777" w:rsidR="00DB3961" w:rsidRDefault="00DB3961" w:rsidP="00DB3961">
      <w:pPr>
        <w:pStyle w:val="Caption"/>
      </w:pPr>
      <w:r>
        <w:lastRenderedPageBreak/>
        <w:t xml:space="preserve">Figuur </w:t>
      </w:r>
      <w:r>
        <w:fldChar w:fldCharType="begin"/>
      </w:r>
      <w:r>
        <w:instrText xml:space="preserve"> SEQ Figuur \* ARABIC </w:instrText>
      </w:r>
      <w:r>
        <w:fldChar w:fldCharType="separate"/>
      </w:r>
      <w:r>
        <w:rPr>
          <w:noProof/>
        </w:rPr>
        <w:t>17</w:t>
      </w:r>
      <w:r>
        <w:rPr>
          <w:noProof/>
        </w:rPr>
        <w:fldChar w:fldCharType="end"/>
      </w:r>
      <w:r>
        <w:t>: Met de functie max wordt het hoogste punt van het totale lichaamszwaartepunt gelokaliseerd.</w:t>
      </w:r>
    </w:p>
    <w:p w14:paraId="55023BB2" w14:textId="77777777" w:rsidR="0002535F" w:rsidRDefault="0002535F" w:rsidP="000B0062"/>
    <w:p w14:paraId="1DCF3B38" w14:textId="78FD463D" w:rsidR="000034A0" w:rsidRDefault="00C42194" w:rsidP="000B0062">
      <w:r>
        <w:t>Voor de hoekdefinities is de draairichting tegen de klok in</w:t>
      </w:r>
      <w:r w:rsidR="000B0062">
        <w:t xml:space="preserve"> en de hoek wordt gemeten t.o.v. de positieve x-as</w:t>
      </w:r>
      <w:r>
        <w:t xml:space="preserve"> (die naar rechts is gericht). De </w:t>
      </w:r>
      <w:r w:rsidR="000B0062">
        <w:t xml:space="preserve">positieve y-as </w:t>
      </w:r>
      <w:r>
        <w:t xml:space="preserve">is overigens </w:t>
      </w:r>
      <w:r w:rsidR="000B0062">
        <w:t>naar boven</w:t>
      </w:r>
      <w:r>
        <w:t xml:space="preserve"> gericht</w:t>
      </w:r>
      <w:r w:rsidR="000B0062">
        <w:t>.</w:t>
      </w:r>
      <w:r>
        <w:t xml:space="preserve"> Deze definities zijn overeenkomstig die in Matlab worden gehanteerd. Dat is niet vanzelfsprekend. Er zijn genoeg programmeertalen waarbij de y-as naar beneden positief is benoemd. De ontwerpers van deze programmeertalen zouden zich hiervoor diep moeten schamen, maar dit terzijde.</w:t>
      </w:r>
    </w:p>
    <w:p w14:paraId="49978309" w14:textId="498A649F" w:rsidR="00550201" w:rsidRDefault="00550201" w:rsidP="000B0062">
      <w:pPr>
        <w:rPr>
          <w:b/>
        </w:rPr>
      </w:pPr>
      <w:r>
        <w:t>Gegeven: de teen heeft coördinaten (0,0), de enkel (-20,10)</w:t>
      </w:r>
      <w:r w:rsidR="00D1629F">
        <w:t xml:space="preserve">, de </w:t>
      </w:r>
      <w:proofErr w:type="spellStart"/>
      <w:r w:rsidR="00D1629F">
        <w:t>tibialengte</w:t>
      </w:r>
      <w:proofErr w:type="spellEnd"/>
      <w:r w:rsidR="00D1629F">
        <w:t xml:space="preserve"> is 40 cm</w:t>
      </w:r>
      <w:r>
        <w:t xml:space="preserve"> en de tibiahoek is 60 graden. </w:t>
      </w:r>
      <w:r w:rsidRPr="00D1629F">
        <w:rPr>
          <w:b/>
        </w:rPr>
        <w:t>Geef de Matlab code om de voethoek en de coördinaten van de knie uit te rekenen.</w:t>
      </w:r>
    </w:p>
    <w:p w14:paraId="6049073B" w14:textId="4D7243B2" w:rsidR="002F5A6B" w:rsidRPr="00F65251" w:rsidRDefault="002F5A6B" w:rsidP="000B0062">
      <w:r w:rsidRPr="00F65251">
        <w:t>Antwoord (probeer het eerst zelf):</w:t>
      </w:r>
    </w:p>
    <w:p w14:paraId="3A7DFBB8"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proofErr w:type="spellStart"/>
      <w:r w:rsidRPr="002F5A6B">
        <w:rPr>
          <w:rFonts w:ascii="Courier New" w:hAnsi="Courier New" w:cs="Courier New"/>
          <w:color w:val="000000"/>
          <w:sz w:val="20"/>
          <w:szCs w:val="20"/>
          <w:lang w:val="en-US"/>
        </w:rPr>
        <w:t>clearvars</w:t>
      </w:r>
      <w:proofErr w:type="spellEnd"/>
    </w:p>
    <w:p w14:paraId="0E2E8608"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 xml:space="preserve">close </w:t>
      </w:r>
      <w:r w:rsidRPr="002F5A6B">
        <w:rPr>
          <w:rFonts w:ascii="Courier New" w:hAnsi="Courier New" w:cs="Courier New"/>
          <w:color w:val="A020F0"/>
          <w:sz w:val="20"/>
          <w:szCs w:val="20"/>
          <w:lang w:val="en-US"/>
        </w:rPr>
        <w:t>all</w:t>
      </w:r>
    </w:p>
    <w:p w14:paraId="29D89F9F"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proofErr w:type="spellStart"/>
      <w:r w:rsidRPr="002F5A6B">
        <w:rPr>
          <w:rFonts w:ascii="Courier New" w:hAnsi="Courier New" w:cs="Courier New"/>
          <w:color w:val="000000"/>
          <w:sz w:val="20"/>
          <w:szCs w:val="20"/>
          <w:lang w:val="en-US"/>
        </w:rPr>
        <w:t>clc</w:t>
      </w:r>
      <w:proofErr w:type="spellEnd"/>
    </w:p>
    <w:p w14:paraId="767071DF"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proofErr w:type="spellStart"/>
      <w:r w:rsidRPr="002F5A6B">
        <w:rPr>
          <w:rFonts w:ascii="Courier New" w:hAnsi="Courier New" w:cs="Courier New"/>
          <w:color w:val="000000"/>
          <w:sz w:val="20"/>
          <w:szCs w:val="20"/>
          <w:lang w:val="en-US"/>
        </w:rPr>
        <w:t>tibLengte</w:t>
      </w:r>
      <w:proofErr w:type="spellEnd"/>
      <w:r w:rsidRPr="002F5A6B">
        <w:rPr>
          <w:rFonts w:ascii="Courier New" w:hAnsi="Courier New" w:cs="Courier New"/>
          <w:color w:val="000000"/>
          <w:sz w:val="20"/>
          <w:szCs w:val="20"/>
          <w:lang w:val="en-US"/>
        </w:rPr>
        <w:t xml:space="preserve"> = 40;</w:t>
      </w:r>
    </w:p>
    <w:p w14:paraId="52CD736B"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enkel = [-20; 10];</w:t>
      </w:r>
    </w:p>
    <w:p w14:paraId="2ED1B001" w14:textId="77777777" w:rsidR="002F5A6B" w:rsidRDefault="002F5A6B" w:rsidP="002F5A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tibHoek</w:t>
      </w:r>
      <w:proofErr w:type="spellEnd"/>
      <w:r>
        <w:rPr>
          <w:rFonts w:ascii="Courier New" w:hAnsi="Courier New" w:cs="Courier New"/>
          <w:color w:val="000000"/>
          <w:sz w:val="20"/>
          <w:szCs w:val="20"/>
        </w:rPr>
        <w:t xml:space="preserve"> = 60;</w:t>
      </w:r>
    </w:p>
    <w:p w14:paraId="3D59F1ED"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A2E997"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voethoek = </w:t>
      </w:r>
      <w:proofErr w:type="spellStart"/>
      <w:r>
        <w:rPr>
          <w:rFonts w:ascii="Courier New" w:hAnsi="Courier New" w:cs="Courier New"/>
          <w:color w:val="000000"/>
          <w:sz w:val="20"/>
          <w:szCs w:val="20"/>
        </w:rPr>
        <w:t>atand</w:t>
      </w:r>
      <w:proofErr w:type="spellEnd"/>
      <w:r>
        <w:rPr>
          <w:rFonts w:ascii="Courier New" w:hAnsi="Courier New" w:cs="Courier New"/>
          <w:color w:val="000000"/>
          <w:sz w:val="20"/>
          <w:szCs w:val="20"/>
        </w:rPr>
        <w:t>(enkel(2,1)/enkel(1,1))+180</w:t>
      </w:r>
    </w:p>
    <w:p w14:paraId="0AE80D31"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4EC149" w14:textId="77777777" w:rsidR="002F5A6B" w:rsidRDefault="002F5A6B" w:rsidP="002F5A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knie = </w:t>
      </w:r>
      <w:proofErr w:type="spellStart"/>
      <w:r>
        <w:rPr>
          <w:rFonts w:ascii="Courier New" w:hAnsi="Courier New" w:cs="Courier New"/>
          <w:color w:val="000000"/>
          <w:sz w:val="20"/>
          <w:szCs w:val="20"/>
        </w:rPr>
        <w:t>enkel+tibLengte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tibHoek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tibHoek</w:t>
      </w:r>
      <w:proofErr w:type="spellEnd"/>
      <w:r>
        <w:rPr>
          <w:rFonts w:ascii="Courier New" w:hAnsi="Courier New" w:cs="Courier New"/>
          <w:color w:val="000000"/>
          <w:sz w:val="20"/>
          <w:szCs w:val="20"/>
        </w:rPr>
        <w:t>)]</w:t>
      </w:r>
    </w:p>
    <w:p w14:paraId="04D31F4D" w14:textId="77777777" w:rsidR="0095174D" w:rsidRDefault="0095174D" w:rsidP="002F5A6B">
      <w:pPr>
        <w:autoSpaceDE w:val="0"/>
        <w:autoSpaceDN w:val="0"/>
        <w:adjustRightInd w:val="0"/>
        <w:spacing w:after="0" w:line="240" w:lineRule="auto"/>
        <w:rPr>
          <w:rFonts w:ascii="Courier New" w:hAnsi="Courier New" w:cs="Courier New"/>
          <w:color w:val="000000"/>
          <w:sz w:val="20"/>
          <w:szCs w:val="20"/>
        </w:rPr>
      </w:pPr>
    </w:p>
    <w:p w14:paraId="32648099" w14:textId="78849171" w:rsidR="0095174D" w:rsidRPr="004B557E" w:rsidRDefault="004B557E" w:rsidP="002F5A6B">
      <w:pPr>
        <w:autoSpaceDE w:val="0"/>
        <w:autoSpaceDN w:val="0"/>
        <w:adjustRightInd w:val="0"/>
        <w:spacing w:after="0" w:line="240" w:lineRule="auto"/>
        <w:rPr>
          <w:b/>
        </w:rPr>
      </w:pPr>
      <w:r>
        <w:rPr>
          <w:b/>
        </w:rPr>
        <w:t xml:space="preserve">Breid het </w:t>
      </w:r>
      <w:r w:rsidR="0095174D" w:rsidRPr="004B557E">
        <w:rPr>
          <w:b/>
        </w:rPr>
        <w:t>programma</w:t>
      </w:r>
      <w:r>
        <w:rPr>
          <w:b/>
        </w:rPr>
        <w:t xml:space="preserve"> uit</w:t>
      </w:r>
      <w:r w:rsidR="0095174D" w:rsidRPr="004B557E">
        <w:rPr>
          <w:b/>
        </w:rPr>
        <w:t xml:space="preserve"> om de coördinaten van de schouder uit te rekenen.</w:t>
      </w:r>
    </w:p>
    <w:p w14:paraId="3A718DB0" w14:textId="3577D505" w:rsidR="0095174D" w:rsidRDefault="0095174D" w:rsidP="002F5A6B">
      <w:pPr>
        <w:autoSpaceDE w:val="0"/>
        <w:autoSpaceDN w:val="0"/>
        <w:adjustRightInd w:val="0"/>
        <w:spacing w:after="0" w:line="240" w:lineRule="auto"/>
      </w:pPr>
      <w:r>
        <w:t>Gegeven:</w:t>
      </w:r>
    </w:p>
    <w:p w14:paraId="335DEDC8" w14:textId="4E161F64" w:rsidR="0095174D" w:rsidRDefault="0095174D" w:rsidP="002F5A6B">
      <w:pPr>
        <w:autoSpaceDE w:val="0"/>
        <w:autoSpaceDN w:val="0"/>
        <w:adjustRightInd w:val="0"/>
        <w:spacing w:after="0" w:line="240" w:lineRule="auto"/>
      </w:pPr>
      <w:r>
        <w:t>Femurlengte: 45 cm</w:t>
      </w:r>
    </w:p>
    <w:p w14:paraId="5133DF9B" w14:textId="65CDD5A5" w:rsidR="0095174D" w:rsidRDefault="0095174D" w:rsidP="002F5A6B">
      <w:pPr>
        <w:autoSpaceDE w:val="0"/>
        <w:autoSpaceDN w:val="0"/>
        <w:adjustRightInd w:val="0"/>
        <w:spacing w:after="0" w:line="240" w:lineRule="auto"/>
      </w:pPr>
      <w:r>
        <w:t>Romplengte: 70 cm</w:t>
      </w:r>
    </w:p>
    <w:p w14:paraId="0E1FCECF" w14:textId="39AF884F" w:rsidR="004B557E" w:rsidRDefault="004B557E" w:rsidP="002F5A6B">
      <w:pPr>
        <w:autoSpaceDE w:val="0"/>
        <w:autoSpaceDN w:val="0"/>
        <w:adjustRightInd w:val="0"/>
        <w:spacing w:after="0" w:line="240" w:lineRule="auto"/>
      </w:pPr>
      <w:r>
        <w:t>Femurhoek: 1,5*pi rad</w:t>
      </w:r>
    </w:p>
    <w:p w14:paraId="754D8335" w14:textId="74261DD3" w:rsidR="004B557E" w:rsidRPr="0002535F" w:rsidRDefault="004B557E" w:rsidP="002F5A6B">
      <w:pPr>
        <w:autoSpaceDE w:val="0"/>
        <w:autoSpaceDN w:val="0"/>
        <w:adjustRightInd w:val="0"/>
        <w:spacing w:after="0" w:line="240" w:lineRule="auto"/>
        <w:rPr>
          <w:lang w:val="en-US"/>
        </w:rPr>
      </w:pPr>
      <w:proofErr w:type="spellStart"/>
      <w:r w:rsidRPr="0002535F">
        <w:rPr>
          <w:lang w:val="en-US"/>
        </w:rPr>
        <w:t>Romphoek</w:t>
      </w:r>
      <w:proofErr w:type="spellEnd"/>
      <w:r w:rsidRPr="0002535F">
        <w:rPr>
          <w:lang w:val="en-US"/>
        </w:rPr>
        <w:t xml:space="preserve">: 80 </w:t>
      </w:r>
      <w:proofErr w:type="spellStart"/>
      <w:r w:rsidRPr="0002535F">
        <w:rPr>
          <w:lang w:val="en-US"/>
        </w:rPr>
        <w:t>graden</w:t>
      </w:r>
      <w:proofErr w:type="spellEnd"/>
    </w:p>
    <w:p w14:paraId="12099897" w14:textId="77777777" w:rsidR="004B557E" w:rsidRPr="0002535F" w:rsidRDefault="004B557E" w:rsidP="002F5A6B">
      <w:pPr>
        <w:autoSpaceDE w:val="0"/>
        <w:autoSpaceDN w:val="0"/>
        <w:adjustRightInd w:val="0"/>
        <w:spacing w:after="0" w:line="240" w:lineRule="auto"/>
        <w:rPr>
          <w:lang w:val="en-US"/>
        </w:rPr>
      </w:pPr>
    </w:p>
    <w:p w14:paraId="57054EA9" w14:textId="01A79B5D" w:rsidR="004B557E" w:rsidRPr="0002535F" w:rsidRDefault="004B557E" w:rsidP="002F5A6B">
      <w:pPr>
        <w:autoSpaceDE w:val="0"/>
        <w:autoSpaceDN w:val="0"/>
        <w:adjustRightInd w:val="0"/>
        <w:spacing w:after="0" w:line="240" w:lineRule="auto"/>
        <w:rPr>
          <w:lang w:val="en-US"/>
        </w:rPr>
      </w:pPr>
      <w:proofErr w:type="spellStart"/>
      <w:r w:rsidRPr="0002535F">
        <w:rPr>
          <w:lang w:val="en-US"/>
        </w:rPr>
        <w:t>Antwoord</w:t>
      </w:r>
      <w:proofErr w:type="spellEnd"/>
      <w:r w:rsidRPr="0002535F">
        <w:rPr>
          <w:lang w:val="en-US"/>
        </w:rPr>
        <w:t>:</w:t>
      </w:r>
    </w:p>
    <w:p w14:paraId="6E0D1F1B" w14:textId="77777777" w:rsidR="004B557E" w:rsidRPr="004B557E" w:rsidRDefault="004B557E" w:rsidP="004B557E">
      <w:pPr>
        <w:autoSpaceDE w:val="0"/>
        <w:autoSpaceDN w:val="0"/>
        <w:adjustRightInd w:val="0"/>
        <w:spacing w:after="0" w:line="240" w:lineRule="auto"/>
        <w:rPr>
          <w:rFonts w:ascii="Courier New" w:hAnsi="Courier New" w:cs="Courier New"/>
          <w:sz w:val="24"/>
          <w:szCs w:val="24"/>
          <w:lang w:val="en-US"/>
        </w:rPr>
      </w:pPr>
      <w:proofErr w:type="spellStart"/>
      <w:r w:rsidRPr="004B557E">
        <w:rPr>
          <w:rFonts w:ascii="Courier New" w:hAnsi="Courier New" w:cs="Courier New"/>
          <w:color w:val="000000"/>
          <w:sz w:val="20"/>
          <w:szCs w:val="20"/>
          <w:lang w:val="en-US"/>
        </w:rPr>
        <w:t>clearvars</w:t>
      </w:r>
      <w:proofErr w:type="spellEnd"/>
    </w:p>
    <w:p w14:paraId="086F3E61" w14:textId="77777777" w:rsidR="004B557E" w:rsidRPr="004B557E" w:rsidRDefault="004B557E" w:rsidP="004B557E">
      <w:pPr>
        <w:autoSpaceDE w:val="0"/>
        <w:autoSpaceDN w:val="0"/>
        <w:adjustRightInd w:val="0"/>
        <w:spacing w:after="0" w:line="240" w:lineRule="auto"/>
        <w:rPr>
          <w:rFonts w:ascii="Courier New" w:hAnsi="Courier New" w:cs="Courier New"/>
          <w:sz w:val="24"/>
          <w:szCs w:val="24"/>
          <w:lang w:val="en-US"/>
        </w:rPr>
      </w:pPr>
      <w:r w:rsidRPr="004B557E">
        <w:rPr>
          <w:rFonts w:ascii="Courier New" w:hAnsi="Courier New" w:cs="Courier New"/>
          <w:color w:val="000000"/>
          <w:sz w:val="20"/>
          <w:szCs w:val="20"/>
          <w:lang w:val="en-US"/>
        </w:rPr>
        <w:t xml:space="preserve">close </w:t>
      </w:r>
      <w:r w:rsidRPr="004B557E">
        <w:rPr>
          <w:rFonts w:ascii="Courier New" w:hAnsi="Courier New" w:cs="Courier New"/>
          <w:color w:val="A020F0"/>
          <w:sz w:val="20"/>
          <w:szCs w:val="20"/>
          <w:lang w:val="en-US"/>
        </w:rPr>
        <w:t>all</w:t>
      </w:r>
    </w:p>
    <w:p w14:paraId="2EB8D48C" w14:textId="77777777" w:rsidR="004B557E" w:rsidRPr="0002535F" w:rsidRDefault="004B557E" w:rsidP="004B557E">
      <w:pPr>
        <w:autoSpaceDE w:val="0"/>
        <w:autoSpaceDN w:val="0"/>
        <w:adjustRightInd w:val="0"/>
        <w:spacing w:after="0" w:line="240" w:lineRule="auto"/>
        <w:rPr>
          <w:rFonts w:ascii="Courier New" w:hAnsi="Courier New" w:cs="Courier New"/>
          <w:sz w:val="24"/>
          <w:szCs w:val="24"/>
        </w:rPr>
      </w:pPr>
      <w:proofErr w:type="spellStart"/>
      <w:r w:rsidRPr="0002535F">
        <w:rPr>
          <w:rFonts w:ascii="Courier New" w:hAnsi="Courier New" w:cs="Courier New"/>
          <w:color w:val="000000"/>
          <w:sz w:val="20"/>
          <w:szCs w:val="20"/>
        </w:rPr>
        <w:t>clc</w:t>
      </w:r>
      <w:proofErr w:type="spellEnd"/>
    </w:p>
    <w:p w14:paraId="03BED960" w14:textId="77777777" w:rsidR="004B557E" w:rsidRPr="0002535F" w:rsidRDefault="004B557E" w:rsidP="004B557E">
      <w:pPr>
        <w:autoSpaceDE w:val="0"/>
        <w:autoSpaceDN w:val="0"/>
        <w:adjustRightInd w:val="0"/>
        <w:spacing w:after="0" w:line="240" w:lineRule="auto"/>
        <w:rPr>
          <w:rFonts w:ascii="Courier New" w:hAnsi="Courier New" w:cs="Courier New"/>
          <w:sz w:val="24"/>
          <w:szCs w:val="24"/>
        </w:rPr>
      </w:pPr>
      <w:proofErr w:type="spellStart"/>
      <w:r w:rsidRPr="0002535F">
        <w:rPr>
          <w:rFonts w:ascii="Courier New" w:hAnsi="Courier New" w:cs="Courier New"/>
          <w:color w:val="000000"/>
          <w:sz w:val="20"/>
          <w:szCs w:val="20"/>
        </w:rPr>
        <w:t>tibLengte</w:t>
      </w:r>
      <w:proofErr w:type="spellEnd"/>
      <w:r w:rsidRPr="0002535F">
        <w:rPr>
          <w:rFonts w:ascii="Courier New" w:hAnsi="Courier New" w:cs="Courier New"/>
          <w:color w:val="000000"/>
          <w:sz w:val="20"/>
          <w:szCs w:val="20"/>
        </w:rPr>
        <w:t xml:space="preserve"> = 40;</w:t>
      </w:r>
    </w:p>
    <w:p w14:paraId="4BA5FB89"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enkel = [-20; 10];</w:t>
      </w:r>
    </w:p>
    <w:p w14:paraId="39AF916F" w14:textId="77777777" w:rsidR="004B557E" w:rsidRDefault="004B557E" w:rsidP="004B5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tibHoek</w:t>
      </w:r>
      <w:proofErr w:type="spellEnd"/>
      <w:r>
        <w:rPr>
          <w:rFonts w:ascii="Courier New" w:hAnsi="Courier New" w:cs="Courier New"/>
          <w:color w:val="000000"/>
          <w:sz w:val="20"/>
          <w:szCs w:val="20"/>
        </w:rPr>
        <w:t xml:space="preserve"> = 60;</w:t>
      </w:r>
    </w:p>
    <w:p w14:paraId="1F6B20EC"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DAD027"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voethoek = </w:t>
      </w:r>
      <w:proofErr w:type="spellStart"/>
      <w:r>
        <w:rPr>
          <w:rFonts w:ascii="Courier New" w:hAnsi="Courier New" w:cs="Courier New"/>
          <w:color w:val="000000"/>
          <w:sz w:val="20"/>
          <w:szCs w:val="20"/>
        </w:rPr>
        <w:t>atand</w:t>
      </w:r>
      <w:proofErr w:type="spellEnd"/>
      <w:r>
        <w:rPr>
          <w:rFonts w:ascii="Courier New" w:hAnsi="Courier New" w:cs="Courier New"/>
          <w:color w:val="000000"/>
          <w:sz w:val="20"/>
          <w:szCs w:val="20"/>
        </w:rPr>
        <w:t>(enkel(2,1)/enkel(1,1))+180</w:t>
      </w:r>
    </w:p>
    <w:p w14:paraId="447060E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41633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knie = </w:t>
      </w:r>
      <w:proofErr w:type="spellStart"/>
      <w:r>
        <w:rPr>
          <w:rFonts w:ascii="Courier New" w:hAnsi="Courier New" w:cs="Courier New"/>
          <w:color w:val="000000"/>
          <w:sz w:val="20"/>
          <w:szCs w:val="20"/>
        </w:rPr>
        <w:t>enkel+tibLengte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tibHoek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tibHoek</w:t>
      </w:r>
      <w:proofErr w:type="spellEnd"/>
      <w:r>
        <w:rPr>
          <w:rFonts w:ascii="Courier New" w:hAnsi="Courier New" w:cs="Courier New"/>
          <w:color w:val="000000"/>
          <w:sz w:val="20"/>
          <w:szCs w:val="20"/>
        </w:rPr>
        <w:t>)]</w:t>
      </w:r>
    </w:p>
    <w:p w14:paraId="35872545"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AD9312" w14:textId="77777777" w:rsidR="004B557E" w:rsidRDefault="004B557E" w:rsidP="004B5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femurLengte</w:t>
      </w:r>
      <w:proofErr w:type="spellEnd"/>
      <w:r>
        <w:rPr>
          <w:rFonts w:ascii="Courier New" w:hAnsi="Courier New" w:cs="Courier New"/>
          <w:color w:val="000000"/>
          <w:sz w:val="20"/>
          <w:szCs w:val="20"/>
        </w:rPr>
        <w:t xml:space="preserve"> = 45;</w:t>
      </w:r>
    </w:p>
    <w:p w14:paraId="49EFEC8F" w14:textId="77777777" w:rsidR="004B557E" w:rsidRDefault="004B557E" w:rsidP="004B5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femurHoek</w:t>
      </w:r>
      <w:proofErr w:type="spellEnd"/>
      <w:r>
        <w:rPr>
          <w:rFonts w:ascii="Courier New" w:hAnsi="Courier New" w:cs="Courier New"/>
          <w:color w:val="000000"/>
          <w:sz w:val="20"/>
          <w:szCs w:val="20"/>
        </w:rPr>
        <w:t xml:space="preserve"> = 1.5*pi;</w:t>
      </w:r>
    </w:p>
    <w:p w14:paraId="14530DA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heup = </w:t>
      </w:r>
      <w:proofErr w:type="spellStart"/>
      <w:r>
        <w:rPr>
          <w:rFonts w:ascii="Courier New" w:hAnsi="Courier New" w:cs="Courier New"/>
          <w:color w:val="000000"/>
          <w:sz w:val="20"/>
          <w:szCs w:val="20"/>
        </w:rPr>
        <w:t>knie+femurLengte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femurHoek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femurHoek</w:t>
      </w:r>
      <w:proofErr w:type="spellEnd"/>
      <w:r>
        <w:rPr>
          <w:rFonts w:ascii="Courier New" w:hAnsi="Courier New" w:cs="Courier New"/>
          <w:color w:val="000000"/>
          <w:sz w:val="20"/>
          <w:szCs w:val="20"/>
        </w:rPr>
        <w:t>)]</w:t>
      </w:r>
    </w:p>
    <w:p w14:paraId="51409CFC"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D3420B" w14:textId="77777777" w:rsidR="004B557E" w:rsidRDefault="004B557E" w:rsidP="004B5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rompLengte</w:t>
      </w:r>
      <w:proofErr w:type="spellEnd"/>
      <w:r>
        <w:rPr>
          <w:rFonts w:ascii="Courier New" w:hAnsi="Courier New" w:cs="Courier New"/>
          <w:color w:val="000000"/>
          <w:sz w:val="20"/>
          <w:szCs w:val="20"/>
        </w:rPr>
        <w:t xml:space="preserve"> = 70;</w:t>
      </w:r>
    </w:p>
    <w:p w14:paraId="6199794F" w14:textId="77777777" w:rsidR="004B557E" w:rsidRDefault="004B557E" w:rsidP="004B5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rompHoek</w:t>
      </w:r>
      <w:proofErr w:type="spellEnd"/>
      <w:r>
        <w:rPr>
          <w:rFonts w:ascii="Courier New" w:hAnsi="Courier New" w:cs="Courier New"/>
          <w:color w:val="000000"/>
          <w:sz w:val="20"/>
          <w:szCs w:val="20"/>
        </w:rPr>
        <w:t xml:space="preserve"> = 80;</w:t>
      </w:r>
    </w:p>
    <w:p w14:paraId="57CFB95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schouder = </w:t>
      </w:r>
      <w:proofErr w:type="spellStart"/>
      <w:r>
        <w:rPr>
          <w:rFonts w:ascii="Courier New" w:hAnsi="Courier New" w:cs="Courier New"/>
          <w:color w:val="000000"/>
          <w:sz w:val="20"/>
          <w:szCs w:val="20"/>
        </w:rPr>
        <w:t>heup+rompLengte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rompHoek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rompHoek</w:t>
      </w:r>
      <w:proofErr w:type="spellEnd"/>
      <w:r>
        <w:rPr>
          <w:rFonts w:ascii="Courier New" w:hAnsi="Courier New" w:cs="Courier New"/>
          <w:color w:val="000000"/>
          <w:sz w:val="20"/>
          <w:szCs w:val="20"/>
        </w:rPr>
        <w:t>)]</w:t>
      </w:r>
    </w:p>
    <w:p w14:paraId="152F9D7E" w14:textId="77777777" w:rsidR="004B557E" w:rsidRDefault="004B557E" w:rsidP="002F5A6B">
      <w:pPr>
        <w:autoSpaceDE w:val="0"/>
        <w:autoSpaceDN w:val="0"/>
        <w:adjustRightInd w:val="0"/>
        <w:spacing w:after="0" w:line="240" w:lineRule="auto"/>
      </w:pPr>
    </w:p>
    <w:p w14:paraId="1E0D0283" w14:textId="77777777" w:rsidR="004B557E" w:rsidRDefault="004B557E" w:rsidP="002F5A6B">
      <w:pPr>
        <w:autoSpaceDE w:val="0"/>
        <w:autoSpaceDN w:val="0"/>
        <w:adjustRightInd w:val="0"/>
        <w:spacing w:after="0" w:line="240" w:lineRule="auto"/>
      </w:pPr>
    </w:p>
    <w:p w14:paraId="248A0950" w14:textId="77777777" w:rsidR="0095174D" w:rsidRDefault="0095174D" w:rsidP="002F5A6B">
      <w:pPr>
        <w:autoSpaceDE w:val="0"/>
        <w:autoSpaceDN w:val="0"/>
        <w:adjustRightInd w:val="0"/>
        <w:spacing w:after="0" w:line="240" w:lineRule="auto"/>
        <w:rPr>
          <w:rFonts w:ascii="Courier New" w:hAnsi="Courier New" w:cs="Courier New"/>
          <w:sz w:val="24"/>
          <w:szCs w:val="24"/>
        </w:rPr>
      </w:pPr>
    </w:p>
    <w:sectPr w:rsidR="0095174D" w:rsidSect="00673EB6">
      <w:footerReference w:type="default" r:id="rId39"/>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Gebruiker" w:date="2017-09-19T14:58:00Z" w:initials="G">
    <w:p w14:paraId="27635030" w14:textId="77777777" w:rsidR="0002535F" w:rsidRDefault="0002535F">
      <w:pPr>
        <w:pStyle w:val="CommentText"/>
      </w:pPr>
      <w:r>
        <w:rPr>
          <w:rStyle w:val="CommentReference"/>
        </w:rPr>
        <w:annotationRef/>
      </w:r>
      <w:r>
        <w:t>Checken of dit klopt nadat de reader klaar 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6350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D43CB" w14:textId="77777777" w:rsidR="0002535F" w:rsidRDefault="0002535F" w:rsidP="0004441A">
      <w:pPr>
        <w:spacing w:after="0" w:line="240" w:lineRule="auto"/>
      </w:pPr>
      <w:r>
        <w:separator/>
      </w:r>
    </w:p>
  </w:endnote>
  <w:endnote w:type="continuationSeparator" w:id="0">
    <w:p w14:paraId="17C6768F" w14:textId="77777777" w:rsidR="0002535F" w:rsidRDefault="0002535F"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E40C1" w14:textId="488AC194" w:rsidR="0002535F" w:rsidRPr="00870358" w:rsidRDefault="0002535F" w:rsidP="00673EB6">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Content>
        <w:r w:rsidRPr="00870358">
          <w:rPr>
            <w:color w:val="808080" w:themeColor="background1" w:themeShade="80"/>
            <w:sz w:val="18"/>
          </w:rPr>
          <w:t>Biostatica</w:t>
        </w:r>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Matlab Wk3.2</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Content>
        <w:r w:rsidRPr="001715A7">
          <w:rPr>
            <w:color w:val="808080" w:themeColor="background1" w:themeShade="80"/>
            <w:sz w:val="18"/>
          </w:rPr>
          <w:t>Door Alistair Vardy, Bart van Trigt en Mark Schrauwen</w:t>
        </w:r>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BE50E1">
      <w:rPr>
        <w:noProof/>
        <w:color w:val="808080" w:themeColor="background1" w:themeShade="80"/>
        <w:sz w:val="18"/>
      </w:rPr>
      <w:t>23</w:t>
    </w:r>
    <w:r w:rsidRPr="00870358">
      <w:rPr>
        <w:color w:val="808080" w:themeColor="background1" w:themeShade="80"/>
        <w:sz w:val="18"/>
      </w:rPr>
      <w:fldChar w:fldCharType="end"/>
    </w:r>
  </w:p>
  <w:p w14:paraId="429702BB" w14:textId="77777777" w:rsidR="0002535F" w:rsidRDefault="000253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83DBA" w14:textId="77777777" w:rsidR="0002535F" w:rsidRDefault="0002535F" w:rsidP="0004441A">
      <w:pPr>
        <w:spacing w:after="0" w:line="240" w:lineRule="auto"/>
      </w:pPr>
      <w:r>
        <w:separator/>
      </w:r>
    </w:p>
  </w:footnote>
  <w:footnote w:type="continuationSeparator" w:id="0">
    <w:p w14:paraId="26A0E420" w14:textId="77777777" w:rsidR="0002535F" w:rsidRDefault="0002535F" w:rsidP="0004441A">
      <w:pPr>
        <w:spacing w:after="0" w:line="240" w:lineRule="auto"/>
      </w:pPr>
      <w:r>
        <w:continuationSeparator/>
      </w:r>
    </w:p>
  </w:footnote>
  <w:footnote w:id="1">
    <w:p w14:paraId="5226C9EB" w14:textId="764B96AE" w:rsidR="0002535F" w:rsidRPr="00636BA1" w:rsidRDefault="0002535F">
      <w:pPr>
        <w:pStyle w:val="FootnoteText"/>
      </w:pPr>
      <w:r>
        <w:rPr>
          <w:rStyle w:val="FootnoteReference"/>
        </w:rPr>
        <w:footnoteRef/>
      </w:r>
      <w:r>
        <w:t xml:space="preserve"> </w:t>
      </w:r>
      <w:r w:rsidRPr="00636BA1">
        <w:t>Mark Schrauwen</w:t>
      </w:r>
    </w:p>
  </w:footnote>
  <w:footnote w:id="2">
    <w:p w14:paraId="68801289" w14:textId="34296B41" w:rsidR="0002535F" w:rsidRPr="007A454B" w:rsidRDefault="0002535F">
      <w:pPr>
        <w:pStyle w:val="FootnoteText"/>
      </w:pPr>
      <w:r>
        <w:rPr>
          <w:rStyle w:val="FootnoteReference"/>
        </w:rPr>
        <w:footnoteRef/>
      </w:r>
      <w:r>
        <w:t xml:space="preserve"> </w:t>
      </w:r>
      <w:r w:rsidRPr="007A454B">
        <w:t>Een bestand met door een mens leesbare tekst.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F0B"/>
    <w:multiLevelType w:val="hybridMultilevel"/>
    <w:tmpl w:val="6EF42A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81421C"/>
    <w:multiLevelType w:val="hybridMultilevel"/>
    <w:tmpl w:val="DF8EE4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D07D82"/>
    <w:multiLevelType w:val="multilevel"/>
    <w:tmpl w:val="60EEF2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BE69F2"/>
    <w:multiLevelType w:val="hybridMultilevel"/>
    <w:tmpl w:val="FD9275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6A456E"/>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0DA5443"/>
    <w:multiLevelType w:val="hybridMultilevel"/>
    <w:tmpl w:val="805A77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98628D6"/>
    <w:multiLevelType w:val="hybridMultilevel"/>
    <w:tmpl w:val="71F41B0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B8405B5"/>
    <w:multiLevelType w:val="hybridMultilevel"/>
    <w:tmpl w:val="E8D6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7B2BC3"/>
    <w:multiLevelType w:val="hybridMultilevel"/>
    <w:tmpl w:val="EB688C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2C95B5A"/>
    <w:multiLevelType w:val="hybridMultilevel"/>
    <w:tmpl w:val="B1742E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B49659C"/>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5"/>
  </w:num>
  <w:num w:numId="2">
    <w:abstractNumId w:val="14"/>
  </w:num>
  <w:num w:numId="3">
    <w:abstractNumId w:val="3"/>
  </w:num>
  <w:num w:numId="4">
    <w:abstractNumId w:val="18"/>
  </w:num>
  <w:num w:numId="5">
    <w:abstractNumId w:val="12"/>
  </w:num>
  <w:num w:numId="6">
    <w:abstractNumId w:val="10"/>
  </w:num>
  <w:num w:numId="7">
    <w:abstractNumId w:val="19"/>
  </w:num>
  <w:num w:numId="8">
    <w:abstractNumId w:val="11"/>
  </w:num>
  <w:num w:numId="9">
    <w:abstractNumId w:val="16"/>
  </w:num>
  <w:num w:numId="10">
    <w:abstractNumId w:val="23"/>
  </w:num>
  <w:num w:numId="11">
    <w:abstractNumId w:val="7"/>
  </w:num>
  <w:num w:numId="12">
    <w:abstractNumId w:val="15"/>
  </w:num>
  <w:num w:numId="13">
    <w:abstractNumId w:val="9"/>
  </w:num>
  <w:num w:numId="14">
    <w:abstractNumId w:val="13"/>
  </w:num>
  <w:num w:numId="15">
    <w:abstractNumId w:val="8"/>
  </w:num>
  <w:num w:numId="16">
    <w:abstractNumId w:val="4"/>
  </w:num>
  <w:num w:numId="17">
    <w:abstractNumId w:val="6"/>
  </w:num>
  <w:num w:numId="18">
    <w:abstractNumId w:val="20"/>
  </w:num>
  <w:num w:numId="19">
    <w:abstractNumId w:val="22"/>
  </w:num>
  <w:num w:numId="20">
    <w:abstractNumId w:val="5"/>
  </w:num>
  <w:num w:numId="21">
    <w:abstractNumId w:val="24"/>
  </w:num>
  <w:num w:numId="22">
    <w:abstractNumId w:val="0"/>
  </w:num>
  <w:num w:numId="23">
    <w:abstractNumId w:val="21"/>
  </w:num>
  <w:num w:numId="24">
    <w:abstractNumId w:val="1"/>
  </w:num>
  <w:num w:numId="25">
    <w:abstractNumId w:val="2"/>
  </w:num>
  <w:num w:numId="26">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ber, H.">
    <w15:presenceInfo w15:providerId="AD" w15:userId="S-1-5-21-436374069-1078145449-854245398-4962"/>
  </w15:person>
  <w15:person w15:author="Gebruiker">
    <w15:presenceInfo w15:providerId="None" w15:userId="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0"/>
  <w:activeWritingStyle w:appName="MSWord" w:lang="nl-NL" w:vendorID="64" w:dllVersion="131078" w:nlCheck="1" w:checkStyle="0"/>
  <w:proofState w:spelling="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34A0"/>
    <w:rsid w:val="00005188"/>
    <w:rsid w:val="00007B2F"/>
    <w:rsid w:val="00014A5B"/>
    <w:rsid w:val="00021E4F"/>
    <w:rsid w:val="0002535F"/>
    <w:rsid w:val="00036220"/>
    <w:rsid w:val="0004441A"/>
    <w:rsid w:val="00045580"/>
    <w:rsid w:val="000646E2"/>
    <w:rsid w:val="00074B43"/>
    <w:rsid w:val="0008038B"/>
    <w:rsid w:val="000811F4"/>
    <w:rsid w:val="00081B1E"/>
    <w:rsid w:val="000856CA"/>
    <w:rsid w:val="000B0062"/>
    <w:rsid w:val="000C1B4B"/>
    <w:rsid w:val="000E1B94"/>
    <w:rsid w:val="000F63B8"/>
    <w:rsid w:val="00105A0C"/>
    <w:rsid w:val="00155CA3"/>
    <w:rsid w:val="00156A33"/>
    <w:rsid w:val="00170C37"/>
    <w:rsid w:val="001715A7"/>
    <w:rsid w:val="001715FB"/>
    <w:rsid w:val="001777B5"/>
    <w:rsid w:val="0018401D"/>
    <w:rsid w:val="001B042F"/>
    <w:rsid w:val="001C351E"/>
    <w:rsid w:val="001C5F06"/>
    <w:rsid w:val="001E02E7"/>
    <w:rsid w:val="001E1CA7"/>
    <w:rsid w:val="001E26A2"/>
    <w:rsid w:val="001F2123"/>
    <w:rsid w:val="00222160"/>
    <w:rsid w:val="00260130"/>
    <w:rsid w:val="00285575"/>
    <w:rsid w:val="0029475F"/>
    <w:rsid w:val="002950BF"/>
    <w:rsid w:val="002A2732"/>
    <w:rsid w:val="002A6ACF"/>
    <w:rsid w:val="002D4702"/>
    <w:rsid w:val="002D4CC6"/>
    <w:rsid w:val="002F5A6B"/>
    <w:rsid w:val="002F6FD1"/>
    <w:rsid w:val="00300C61"/>
    <w:rsid w:val="003025AE"/>
    <w:rsid w:val="00310801"/>
    <w:rsid w:val="00316235"/>
    <w:rsid w:val="00331013"/>
    <w:rsid w:val="00336AEC"/>
    <w:rsid w:val="00352926"/>
    <w:rsid w:val="00363532"/>
    <w:rsid w:val="0037626E"/>
    <w:rsid w:val="0038087D"/>
    <w:rsid w:val="00383005"/>
    <w:rsid w:val="00383423"/>
    <w:rsid w:val="003950B0"/>
    <w:rsid w:val="003A10D7"/>
    <w:rsid w:val="003D2F90"/>
    <w:rsid w:val="003F0372"/>
    <w:rsid w:val="003F606B"/>
    <w:rsid w:val="003F76A1"/>
    <w:rsid w:val="00426DEE"/>
    <w:rsid w:val="00462B1C"/>
    <w:rsid w:val="0047092E"/>
    <w:rsid w:val="00471D33"/>
    <w:rsid w:val="00490DA9"/>
    <w:rsid w:val="00491AF6"/>
    <w:rsid w:val="004A0C4D"/>
    <w:rsid w:val="004A42E0"/>
    <w:rsid w:val="004B2D17"/>
    <w:rsid w:val="004B557E"/>
    <w:rsid w:val="004D00DB"/>
    <w:rsid w:val="004D443F"/>
    <w:rsid w:val="004D57C3"/>
    <w:rsid w:val="004D689A"/>
    <w:rsid w:val="004E2B02"/>
    <w:rsid w:val="004F68AE"/>
    <w:rsid w:val="00501EDF"/>
    <w:rsid w:val="005102EB"/>
    <w:rsid w:val="00544872"/>
    <w:rsid w:val="0054529B"/>
    <w:rsid w:val="00550201"/>
    <w:rsid w:val="00550DDD"/>
    <w:rsid w:val="00560626"/>
    <w:rsid w:val="0056370B"/>
    <w:rsid w:val="00571943"/>
    <w:rsid w:val="005A792A"/>
    <w:rsid w:val="005B0FED"/>
    <w:rsid w:val="005B3979"/>
    <w:rsid w:val="005B580B"/>
    <w:rsid w:val="005C1873"/>
    <w:rsid w:val="005D0F97"/>
    <w:rsid w:val="005E4667"/>
    <w:rsid w:val="005F1316"/>
    <w:rsid w:val="00601E05"/>
    <w:rsid w:val="00610742"/>
    <w:rsid w:val="006145B9"/>
    <w:rsid w:val="00636BA1"/>
    <w:rsid w:val="00640050"/>
    <w:rsid w:val="0064401C"/>
    <w:rsid w:val="00646172"/>
    <w:rsid w:val="00660B95"/>
    <w:rsid w:val="006650B2"/>
    <w:rsid w:val="00673EB6"/>
    <w:rsid w:val="00677EED"/>
    <w:rsid w:val="006A3ED2"/>
    <w:rsid w:val="006A7048"/>
    <w:rsid w:val="006F1A69"/>
    <w:rsid w:val="006F67AB"/>
    <w:rsid w:val="007078C8"/>
    <w:rsid w:val="00720E15"/>
    <w:rsid w:val="00736D2F"/>
    <w:rsid w:val="00737465"/>
    <w:rsid w:val="00740225"/>
    <w:rsid w:val="0075020A"/>
    <w:rsid w:val="00781BCD"/>
    <w:rsid w:val="007850B5"/>
    <w:rsid w:val="007855C6"/>
    <w:rsid w:val="00796233"/>
    <w:rsid w:val="007A0DA6"/>
    <w:rsid w:val="007A0FC0"/>
    <w:rsid w:val="007A454B"/>
    <w:rsid w:val="007F3B66"/>
    <w:rsid w:val="007F4878"/>
    <w:rsid w:val="00803FA2"/>
    <w:rsid w:val="00810067"/>
    <w:rsid w:val="008241A4"/>
    <w:rsid w:val="00866263"/>
    <w:rsid w:val="00870358"/>
    <w:rsid w:val="00874C68"/>
    <w:rsid w:val="008946AF"/>
    <w:rsid w:val="008C5B95"/>
    <w:rsid w:val="008D419A"/>
    <w:rsid w:val="008E5F5D"/>
    <w:rsid w:val="008F10CC"/>
    <w:rsid w:val="00902C38"/>
    <w:rsid w:val="00903860"/>
    <w:rsid w:val="009073F4"/>
    <w:rsid w:val="00921324"/>
    <w:rsid w:val="0092797D"/>
    <w:rsid w:val="00931882"/>
    <w:rsid w:val="00947F70"/>
    <w:rsid w:val="0095174D"/>
    <w:rsid w:val="009920C1"/>
    <w:rsid w:val="009961A4"/>
    <w:rsid w:val="009A29B2"/>
    <w:rsid w:val="009C440B"/>
    <w:rsid w:val="009C47BE"/>
    <w:rsid w:val="009D6711"/>
    <w:rsid w:val="009E5E75"/>
    <w:rsid w:val="00A03169"/>
    <w:rsid w:val="00A2606F"/>
    <w:rsid w:val="00A35BFB"/>
    <w:rsid w:val="00A36A55"/>
    <w:rsid w:val="00A57DE8"/>
    <w:rsid w:val="00A8270F"/>
    <w:rsid w:val="00A83231"/>
    <w:rsid w:val="00A93BE1"/>
    <w:rsid w:val="00AA6F25"/>
    <w:rsid w:val="00AB6E4F"/>
    <w:rsid w:val="00AD2717"/>
    <w:rsid w:val="00AE311F"/>
    <w:rsid w:val="00AE42B8"/>
    <w:rsid w:val="00AE63C4"/>
    <w:rsid w:val="00B04AA2"/>
    <w:rsid w:val="00B07363"/>
    <w:rsid w:val="00B123DF"/>
    <w:rsid w:val="00B23892"/>
    <w:rsid w:val="00B35E0A"/>
    <w:rsid w:val="00B44E9C"/>
    <w:rsid w:val="00B479A0"/>
    <w:rsid w:val="00B54F46"/>
    <w:rsid w:val="00B57F79"/>
    <w:rsid w:val="00B7021B"/>
    <w:rsid w:val="00B76363"/>
    <w:rsid w:val="00B96107"/>
    <w:rsid w:val="00BA1AAB"/>
    <w:rsid w:val="00BA2751"/>
    <w:rsid w:val="00BE3E29"/>
    <w:rsid w:val="00BE50E1"/>
    <w:rsid w:val="00C2594A"/>
    <w:rsid w:val="00C345EE"/>
    <w:rsid w:val="00C42194"/>
    <w:rsid w:val="00C70334"/>
    <w:rsid w:val="00C84673"/>
    <w:rsid w:val="00C944D3"/>
    <w:rsid w:val="00CA0A47"/>
    <w:rsid w:val="00CA43D1"/>
    <w:rsid w:val="00CC2CE0"/>
    <w:rsid w:val="00CD2EBA"/>
    <w:rsid w:val="00CD7045"/>
    <w:rsid w:val="00CD7E7D"/>
    <w:rsid w:val="00CF5E15"/>
    <w:rsid w:val="00D03188"/>
    <w:rsid w:val="00D1629F"/>
    <w:rsid w:val="00D25906"/>
    <w:rsid w:val="00D26A79"/>
    <w:rsid w:val="00D276FB"/>
    <w:rsid w:val="00D37C5B"/>
    <w:rsid w:val="00D63CF3"/>
    <w:rsid w:val="00D67BDA"/>
    <w:rsid w:val="00D71F05"/>
    <w:rsid w:val="00D75B78"/>
    <w:rsid w:val="00D766E2"/>
    <w:rsid w:val="00D77F52"/>
    <w:rsid w:val="00D80994"/>
    <w:rsid w:val="00DA1174"/>
    <w:rsid w:val="00DB3961"/>
    <w:rsid w:val="00DC4130"/>
    <w:rsid w:val="00DD0BF9"/>
    <w:rsid w:val="00DD2A09"/>
    <w:rsid w:val="00DE4CCD"/>
    <w:rsid w:val="00DF2EEE"/>
    <w:rsid w:val="00DF5F1A"/>
    <w:rsid w:val="00DF611E"/>
    <w:rsid w:val="00E0579D"/>
    <w:rsid w:val="00E204F0"/>
    <w:rsid w:val="00E33593"/>
    <w:rsid w:val="00E54A44"/>
    <w:rsid w:val="00E61CBA"/>
    <w:rsid w:val="00E64732"/>
    <w:rsid w:val="00E8331D"/>
    <w:rsid w:val="00E90FF7"/>
    <w:rsid w:val="00EA54D9"/>
    <w:rsid w:val="00EB4388"/>
    <w:rsid w:val="00EE7B8D"/>
    <w:rsid w:val="00EF2C25"/>
    <w:rsid w:val="00F04082"/>
    <w:rsid w:val="00F04FC3"/>
    <w:rsid w:val="00F079AF"/>
    <w:rsid w:val="00F13149"/>
    <w:rsid w:val="00F133C3"/>
    <w:rsid w:val="00F23B8B"/>
    <w:rsid w:val="00F6461D"/>
    <w:rsid w:val="00F65251"/>
    <w:rsid w:val="00F652DD"/>
    <w:rsid w:val="00F7690A"/>
    <w:rsid w:val="00FA143D"/>
    <w:rsid w:val="00FA25CC"/>
    <w:rsid w:val="00FC4116"/>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A2C51C"/>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BF9"/>
  </w:style>
  <w:style w:type="paragraph" w:styleId="Heading1">
    <w:name w:val="heading 1"/>
    <w:basedOn w:val="Normal"/>
    <w:next w:val="Normal"/>
    <w:link w:val="Heading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4D00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link w:val="CaptionChar"/>
    <w:uiPriority w:val="35"/>
    <w:unhideWhenUsed/>
    <w:qFormat/>
    <w:rsid w:val="004E2B02"/>
    <w:pPr>
      <w:spacing w:after="0" w:line="240" w:lineRule="auto"/>
      <w:jc w:val="center"/>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BE3E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D37C5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2D4702"/>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D76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Normal"/>
    <w:next w:val="Normal"/>
    <w:link w:val="MTDisplayEquationChar"/>
    <w:rsid w:val="000B0062"/>
    <w:pPr>
      <w:tabs>
        <w:tab w:val="center" w:pos="4540"/>
        <w:tab w:val="right" w:pos="9080"/>
      </w:tabs>
    </w:pPr>
  </w:style>
  <w:style w:type="character" w:customStyle="1" w:styleId="MTDisplayEquationChar">
    <w:name w:val="MTDisplayEquation Char"/>
    <w:basedOn w:val="DefaultParagraphFont"/>
    <w:link w:val="MTDisplayEquation"/>
    <w:rsid w:val="000B0062"/>
  </w:style>
  <w:style w:type="paragraph" w:customStyle="1" w:styleId="aOpdr">
    <w:name w:val="a_Opdr"/>
    <w:basedOn w:val="Normal"/>
    <w:link w:val="aOpdrChar"/>
    <w:qFormat/>
    <w:rsid w:val="00D25906"/>
    <w:rPr>
      <w:b/>
    </w:rPr>
  </w:style>
  <w:style w:type="character" w:styleId="CommentReference">
    <w:name w:val="annotation reference"/>
    <w:basedOn w:val="DefaultParagraphFont"/>
    <w:uiPriority w:val="99"/>
    <w:semiHidden/>
    <w:unhideWhenUsed/>
    <w:rsid w:val="00736D2F"/>
    <w:rPr>
      <w:sz w:val="16"/>
      <w:szCs w:val="16"/>
    </w:rPr>
  </w:style>
  <w:style w:type="character" w:customStyle="1" w:styleId="aOpdrChar">
    <w:name w:val="a_Opdr Char"/>
    <w:basedOn w:val="DefaultParagraphFont"/>
    <w:link w:val="aOpdr"/>
    <w:rsid w:val="00D25906"/>
    <w:rPr>
      <w:b/>
    </w:rPr>
  </w:style>
  <w:style w:type="paragraph" w:styleId="CommentText">
    <w:name w:val="annotation text"/>
    <w:basedOn w:val="Normal"/>
    <w:link w:val="CommentTextChar"/>
    <w:uiPriority w:val="99"/>
    <w:semiHidden/>
    <w:unhideWhenUsed/>
    <w:rsid w:val="00736D2F"/>
    <w:pPr>
      <w:spacing w:line="240" w:lineRule="auto"/>
    </w:pPr>
    <w:rPr>
      <w:sz w:val="20"/>
      <w:szCs w:val="20"/>
    </w:rPr>
  </w:style>
  <w:style w:type="character" w:customStyle="1" w:styleId="CommentTextChar">
    <w:name w:val="Comment Text Char"/>
    <w:basedOn w:val="DefaultParagraphFont"/>
    <w:link w:val="CommentText"/>
    <w:uiPriority w:val="99"/>
    <w:semiHidden/>
    <w:rsid w:val="00736D2F"/>
    <w:rPr>
      <w:sz w:val="20"/>
      <w:szCs w:val="20"/>
    </w:rPr>
  </w:style>
  <w:style w:type="paragraph" w:styleId="CommentSubject">
    <w:name w:val="annotation subject"/>
    <w:basedOn w:val="CommentText"/>
    <w:next w:val="CommentText"/>
    <w:link w:val="CommentSubjectChar"/>
    <w:uiPriority w:val="99"/>
    <w:semiHidden/>
    <w:unhideWhenUsed/>
    <w:rsid w:val="00736D2F"/>
    <w:rPr>
      <w:b/>
      <w:bCs/>
    </w:rPr>
  </w:style>
  <w:style w:type="character" w:customStyle="1" w:styleId="CommentSubjectChar">
    <w:name w:val="Comment Subject Char"/>
    <w:basedOn w:val="CommentTextChar"/>
    <w:link w:val="CommentSubject"/>
    <w:uiPriority w:val="99"/>
    <w:semiHidden/>
    <w:rsid w:val="00736D2F"/>
    <w:rPr>
      <w:b/>
      <w:bCs/>
      <w:sz w:val="20"/>
      <w:szCs w:val="20"/>
    </w:rPr>
  </w:style>
  <w:style w:type="paragraph" w:styleId="BalloonText">
    <w:name w:val="Balloon Text"/>
    <w:basedOn w:val="Normal"/>
    <w:link w:val="BalloonTextChar"/>
    <w:uiPriority w:val="99"/>
    <w:semiHidden/>
    <w:unhideWhenUsed/>
    <w:rsid w:val="00736D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D2F"/>
    <w:rPr>
      <w:rFonts w:ascii="Segoe UI" w:hAnsi="Segoe UI" w:cs="Segoe UI"/>
      <w:sz w:val="18"/>
      <w:szCs w:val="18"/>
    </w:rPr>
  </w:style>
  <w:style w:type="paragraph" w:customStyle="1" w:styleId="aq">
    <w:name w:val="a_q"/>
    <w:basedOn w:val="Normal"/>
    <w:link w:val="aqChar"/>
    <w:qFormat/>
    <w:rsid w:val="00736D2F"/>
    <w:rPr>
      <w:i/>
    </w:rPr>
  </w:style>
  <w:style w:type="paragraph" w:customStyle="1" w:styleId="amtlb">
    <w:name w:val="a_mtlb"/>
    <w:basedOn w:val="Normal"/>
    <w:link w:val="amtlbChar"/>
    <w:qFormat/>
    <w:rsid w:val="004E2B02"/>
    <w:pPr>
      <w:autoSpaceDE w:val="0"/>
      <w:autoSpaceDN w:val="0"/>
      <w:adjustRightInd w:val="0"/>
      <w:spacing w:after="0" w:line="240" w:lineRule="auto"/>
    </w:pPr>
    <w:rPr>
      <w:rFonts w:ascii="Courier New" w:hAnsi="Courier New" w:cs="Courier New"/>
      <w:sz w:val="24"/>
      <w:szCs w:val="20"/>
    </w:rPr>
  </w:style>
  <w:style w:type="character" w:customStyle="1" w:styleId="aqChar">
    <w:name w:val="a_q Char"/>
    <w:basedOn w:val="DefaultParagraphFont"/>
    <w:link w:val="aq"/>
    <w:rsid w:val="00736D2F"/>
    <w:rPr>
      <w:i/>
    </w:rPr>
  </w:style>
  <w:style w:type="character" w:customStyle="1" w:styleId="amtlbChar">
    <w:name w:val="a_mtlb Char"/>
    <w:basedOn w:val="DefaultParagraphFont"/>
    <w:link w:val="amtlb"/>
    <w:rsid w:val="004E2B02"/>
    <w:rPr>
      <w:rFonts w:ascii="Courier New" w:hAnsi="Courier New" w:cs="Courier New"/>
      <w:sz w:val="24"/>
      <w:szCs w:val="20"/>
    </w:rPr>
  </w:style>
  <w:style w:type="character" w:styleId="FollowedHyperlink">
    <w:name w:val="FollowedHyperlink"/>
    <w:basedOn w:val="DefaultParagraphFont"/>
    <w:uiPriority w:val="99"/>
    <w:semiHidden/>
    <w:unhideWhenUsed/>
    <w:rsid w:val="00BA2751"/>
    <w:rPr>
      <w:color w:val="954F72" w:themeColor="followedHyperlink"/>
      <w:u w:val="single"/>
    </w:rPr>
  </w:style>
  <w:style w:type="character" w:customStyle="1" w:styleId="apple-converted-space">
    <w:name w:val="apple-converted-space"/>
    <w:basedOn w:val="DefaultParagraphFont"/>
    <w:rsid w:val="00DD0BF9"/>
  </w:style>
  <w:style w:type="character" w:styleId="HTMLCode">
    <w:name w:val="HTML Code"/>
    <w:basedOn w:val="DefaultParagraphFont"/>
    <w:uiPriority w:val="99"/>
    <w:semiHidden/>
    <w:unhideWhenUsed/>
    <w:rsid w:val="00DD0BF9"/>
    <w:rPr>
      <w:rFonts w:ascii="Courier New" w:eastAsia="Times New Roman" w:hAnsi="Courier New" w:cs="Courier New"/>
      <w:sz w:val="20"/>
      <w:szCs w:val="20"/>
    </w:rPr>
  </w:style>
  <w:style w:type="paragraph" w:customStyle="1" w:styleId="aext">
    <w:name w:val="a_ext"/>
    <w:basedOn w:val="Normal"/>
    <w:link w:val="aextChar"/>
    <w:qFormat/>
    <w:rsid w:val="00FC4116"/>
    <w:rPr>
      <w:i/>
      <w:color w:val="FF0000"/>
    </w:rPr>
  </w:style>
  <w:style w:type="character" w:customStyle="1" w:styleId="aextChar">
    <w:name w:val="a_ext Char"/>
    <w:basedOn w:val="DefaultParagraphFont"/>
    <w:link w:val="aext"/>
    <w:rsid w:val="00FC4116"/>
    <w:rPr>
      <w:i/>
      <w:color w:val="FF0000"/>
    </w:rPr>
  </w:style>
  <w:style w:type="paragraph" w:customStyle="1" w:styleId="aos">
    <w:name w:val="a_os"/>
    <w:basedOn w:val="Caption"/>
    <w:link w:val="aosChar"/>
    <w:qFormat/>
    <w:rsid w:val="00DB3961"/>
  </w:style>
  <w:style w:type="character" w:customStyle="1" w:styleId="CaptionChar">
    <w:name w:val="Caption Char"/>
    <w:basedOn w:val="DefaultParagraphFont"/>
    <w:link w:val="Caption"/>
    <w:uiPriority w:val="35"/>
    <w:rsid w:val="00DB3961"/>
    <w:rPr>
      <w:i/>
      <w:iCs/>
      <w:color w:val="44546A" w:themeColor="text2"/>
      <w:sz w:val="18"/>
      <w:szCs w:val="18"/>
    </w:rPr>
  </w:style>
  <w:style w:type="character" w:customStyle="1" w:styleId="aosChar">
    <w:name w:val="a_os Char"/>
    <w:basedOn w:val="CaptionChar"/>
    <w:link w:val="aos"/>
    <w:rsid w:val="00DB3961"/>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20696">
      <w:bodyDiv w:val="1"/>
      <w:marLeft w:val="0"/>
      <w:marRight w:val="0"/>
      <w:marTop w:val="0"/>
      <w:marBottom w:val="0"/>
      <w:divBdr>
        <w:top w:val="none" w:sz="0" w:space="0" w:color="auto"/>
        <w:left w:val="none" w:sz="0" w:space="0" w:color="auto"/>
        <w:bottom w:val="none" w:sz="0" w:space="0" w:color="auto"/>
        <w:right w:val="none" w:sz="0" w:space="0" w:color="auto"/>
      </w:divBdr>
    </w:div>
    <w:div w:id="796797534">
      <w:bodyDiv w:val="1"/>
      <w:marLeft w:val="0"/>
      <w:marRight w:val="0"/>
      <w:marTop w:val="0"/>
      <w:marBottom w:val="0"/>
      <w:divBdr>
        <w:top w:val="none" w:sz="0" w:space="0" w:color="auto"/>
        <w:left w:val="none" w:sz="0" w:space="0" w:color="auto"/>
        <w:bottom w:val="none" w:sz="0" w:space="0" w:color="auto"/>
        <w:right w:val="none" w:sz="0" w:space="0" w:color="auto"/>
      </w:divBdr>
    </w:div>
    <w:div w:id="212002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image" Target="media/image13.ti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3.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jschrau@hhs.nl"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8.wmf"/><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file:///C:\Program%20Files\MATLAB\R2017a\help\matlab\ref\diff.html?overload=%28matlab%29%2Fdiff+false" TargetMode="External"/><Relationship Id="rId29" Type="http://schemas.openxmlformats.org/officeDocument/2006/relationships/image" Target="media/image16.wmf"/><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emf"/><Relationship Id="rId32" Type="http://schemas.openxmlformats.org/officeDocument/2006/relationships/oleObject" Target="embeddings/oleObject2.bin"/><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emf"/><Relationship Id="rId28" Type="http://schemas.openxmlformats.org/officeDocument/2006/relationships/image" Target="media/image15.png"/><Relationship Id="rId36" Type="http://schemas.openxmlformats.org/officeDocument/2006/relationships/image" Target="media/image20.png"/><Relationship Id="rId10" Type="http://schemas.openxmlformats.org/officeDocument/2006/relationships/comments" Target="comments.xml"/><Relationship Id="rId19" Type="http://schemas.openxmlformats.org/officeDocument/2006/relationships/hyperlink" Target="file:///C:\Program%20Files\MATLAB\R2017a\help\matlab\ref\diff.html?overload=%28matlab%29%2Fdiff+false" TargetMode="External"/><Relationship Id="rId31" Type="http://schemas.openxmlformats.org/officeDocument/2006/relationships/image" Target="media/image17.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ewegingstechnologie.com/weblinks/curr17/Biostatica/Wk3_2_staptijden" TargetMode="External"/><Relationship Id="rId22" Type="http://schemas.openxmlformats.org/officeDocument/2006/relationships/image" Target="media/image9.emf"/><Relationship Id="rId27" Type="http://schemas.openxmlformats.org/officeDocument/2006/relationships/image" Target="media/image14.png"/><Relationship Id="rId30" Type="http://schemas.openxmlformats.org/officeDocument/2006/relationships/oleObject" Target="embeddings/oleObject1.bin"/><Relationship Id="rId35" Type="http://schemas.openxmlformats.org/officeDocument/2006/relationships/image" Target="media/image1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3211846-3518-4B60-913B-41AAE7FA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25</Pages>
  <Words>5169</Words>
  <Characters>28433</Characters>
  <Application>Microsoft Office Word</Application>
  <DocSecurity>0</DocSecurity>
  <Lines>236</Lines>
  <Paragraphs>67</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33535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Bart van Trigt en Mark Schrauwen</dc:creator>
  <cp:keywords/>
  <dc:description/>
  <cp:lastModifiedBy>Faber, H.</cp:lastModifiedBy>
  <cp:revision>35</cp:revision>
  <cp:lastPrinted>2017-02-25T14:26:00Z</cp:lastPrinted>
  <dcterms:created xsi:type="dcterms:W3CDTF">2017-11-06T12:51:00Z</dcterms:created>
  <dcterms:modified xsi:type="dcterms:W3CDTF">2017-11-07T16:49:00Z</dcterms:modified>
  <cp:category>Matlab Wk3.2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