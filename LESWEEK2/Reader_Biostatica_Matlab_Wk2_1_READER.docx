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3CA6C49"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4A07789D" wp14:editId="4C26374B">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A00825" w14:paraId="03BC9B65" w14:textId="77777777">
                                  <w:trPr>
                                    <w:jc w:val="center"/>
                                  </w:trPr>
                                  <w:tc>
                                    <w:tcPr>
                                      <w:tcW w:w="2568" w:type="pct"/>
                                      <w:vAlign w:val="center"/>
                                    </w:tcPr>
                                    <w:p w14:paraId="67C906E3" w14:textId="77777777" w:rsidR="00A00825" w:rsidRDefault="00A00825"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A00825" w:rsidRDefault="00A0082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A00825" w:rsidRDefault="00A0082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A00825" w:rsidRDefault="00A00825" w:rsidP="00D75B78">
                                      <w:pPr>
                                        <w:pStyle w:val="Geenafstand"/>
                                        <w:jc w:val="right"/>
                                        <w:rPr>
                                          <w:color w:val="ED7D31" w:themeColor="accent2"/>
                                          <w:sz w:val="26"/>
                                          <w:szCs w:val="26"/>
                                        </w:rPr>
                                      </w:pPr>
                                    </w:p>
                                    <w:p w14:paraId="2A8DD75B" w14:textId="77777777" w:rsidR="00A00825" w:rsidRDefault="00A00825" w:rsidP="00D75B78">
                                      <w:pPr>
                                        <w:pStyle w:val="Geenafstand"/>
                                        <w:jc w:val="right"/>
                                        <w:rPr>
                                          <w:color w:val="ED7D31" w:themeColor="accent2"/>
                                          <w:sz w:val="26"/>
                                          <w:szCs w:val="26"/>
                                        </w:rPr>
                                      </w:pPr>
                                    </w:p>
                                    <w:p w14:paraId="1E8B8C83" w14:textId="77777777" w:rsidR="00A00825" w:rsidRDefault="00A00825" w:rsidP="00D75B78">
                                      <w:pPr>
                                        <w:pStyle w:val="Geenafstand"/>
                                        <w:jc w:val="right"/>
                                        <w:rPr>
                                          <w:color w:val="ED7D31" w:themeColor="accent2"/>
                                          <w:sz w:val="26"/>
                                          <w:szCs w:val="26"/>
                                        </w:rPr>
                                      </w:pPr>
                                    </w:p>
                                    <w:p w14:paraId="6A9A37E2" w14:textId="77777777" w:rsidR="00A00825" w:rsidRDefault="00A00825" w:rsidP="00D75B78">
                                      <w:pPr>
                                        <w:pStyle w:val="Geenafstand"/>
                                        <w:jc w:val="right"/>
                                        <w:rPr>
                                          <w:color w:val="ED7D31" w:themeColor="accent2"/>
                                          <w:sz w:val="26"/>
                                          <w:szCs w:val="26"/>
                                        </w:rPr>
                                      </w:pPr>
                                    </w:p>
                                    <w:p w14:paraId="395EBF14" w14:textId="77777777" w:rsidR="00A00825" w:rsidRDefault="00A00825" w:rsidP="00D75B78">
                                      <w:pPr>
                                        <w:pStyle w:val="Geenafstand"/>
                                        <w:jc w:val="right"/>
                                        <w:rPr>
                                          <w:color w:val="ED7D31" w:themeColor="accent2"/>
                                          <w:sz w:val="26"/>
                                          <w:szCs w:val="26"/>
                                        </w:rPr>
                                      </w:pPr>
                                    </w:p>
                                    <w:p w14:paraId="02D54447" w14:textId="77777777" w:rsidR="00A00825" w:rsidRDefault="00A00825" w:rsidP="00D75B78">
                                      <w:pPr>
                                        <w:pStyle w:val="Geenafstand"/>
                                        <w:jc w:val="right"/>
                                        <w:rPr>
                                          <w:color w:val="ED7D31" w:themeColor="accent2"/>
                                          <w:sz w:val="26"/>
                                          <w:szCs w:val="26"/>
                                        </w:rPr>
                                      </w:pPr>
                                    </w:p>
                                    <w:p w14:paraId="4AA8FB62" w14:textId="77777777" w:rsidR="00A00825" w:rsidRDefault="00A00825" w:rsidP="00D75B78">
                                      <w:pPr>
                                        <w:pStyle w:val="Geenafstand"/>
                                        <w:jc w:val="right"/>
                                        <w:rPr>
                                          <w:color w:val="ED7D31" w:themeColor="accent2"/>
                                          <w:sz w:val="26"/>
                                          <w:szCs w:val="26"/>
                                        </w:rPr>
                                      </w:pPr>
                                    </w:p>
                                    <w:p w14:paraId="4FC0C328" w14:textId="77777777" w:rsidR="00A00825" w:rsidRDefault="00A00825" w:rsidP="00D75B78">
                                      <w:pPr>
                                        <w:pStyle w:val="Geenafstand"/>
                                        <w:jc w:val="right"/>
                                        <w:rPr>
                                          <w:color w:val="ED7D31" w:themeColor="accent2"/>
                                          <w:sz w:val="26"/>
                                          <w:szCs w:val="26"/>
                                        </w:rPr>
                                      </w:pPr>
                                    </w:p>
                                    <w:p w14:paraId="310BBD3C" w14:textId="77777777" w:rsidR="00A00825" w:rsidRDefault="00A00825" w:rsidP="00D75B78">
                                      <w:pPr>
                                        <w:pStyle w:val="Geenafstand"/>
                                        <w:jc w:val="right"/>
                                        <w:rPr>
                                          <w:color w:val="ED7D31" w:themeColor="accent2"/>
                                          <w:sz w:val="26"/>
                                          <w:szCs w:val="26"/>
                                        </w:rPr>
                                      </w:pPr>
                                    </w:p>
                                    <w:p w14:paraId="2A676943" w14:textId="77777777" w:rsidR="00A00825" w:rsidRDefault="00A00825" w:rsidP="00D75B78">
                                      <w:pPr>
                                        <w:pStyle w:val="Geenafstand"/>
                                        <w:jc w:val="right"/>
                                        <w:rPr>
                                          <w:color w:val="ED7D31" w:themeColor="accent2"/>
                                          <w:sz w:val="26"/>
                                          <w:szCs w:val="26"/>
                                        </w:rPr>
                                      </w:pPr>
                                    </w:p>
                                    <w:p w14:paraId="5C3DE73C" w14:textId="77777777" w:rsidR="00A00825" w:rsidRDefault="00A00825" w:rsidP="00D75B78">
                                      <w:pPr>
                                        <w:pStyle w:val="Geenafstand"/>
                                        <w:jc w:val="right"/>
                                        <w:rPr>
                                          <w:color w:val="ED7D31" w:themeColor="accent2"/>
                                          <w:sz w:val="26"/>
                                          <w:szCs w:val="26"/>
                                        </w:rPr>
                                      </w:pPr>
                                    </w:p>
                                    <w:p w14:paraId="4DDCD5F8" w14:textId="77777777" w:rsidR="00A00825" w:rsidRDefault="00A00825" w:rsidP="00D75B78">
                                      <w:pPr>
                                        <w:pStyle w:val="Geenafstand"/>
                                        <w:jc w:val="right"/>
                                        <w:rPr>
                                          <w:color w:val="ED7D31" w:themeColor="accent2"/>
                                          <w:sz w:val="26"/>
                                          <w:szCs w:val="26"/>
                                        </w:rPr>
                                      </w:pPr>
                                    </w:p>
                                    <w:p w14:paraId="2C095786" w14:textId="77777777" w:rsidR="00A00825" w:rsidRDefault="00A00825" w:rsidP="00D75B78">
                                      <w:pPr>
                                        <w:pStyle w:val="Geenafstand"/>
                                        <w:jc w:val="right"/>
                                        <w:rPr>
                                          <w:color w:val="ED7D31" w:themeColor="accent2"/>
                                          <w:sz w:val="26"/>
                                          <w:szCs w:val="26"/>
                                        </w:rPr>
                                      </w:pPr>
                                    </w:p>
                                    <w:p w14:paraId="7D6F6DA4" w14:textId="77777777" w:rsidR="00A00825" w:rsidRDefault="00A00825" w:rsidP="00D75B78">
                                      <w:pPr>
                                        <w:pStyle w:val="Geenafstand"/>
                                        <w:jc w:val="right"/>
                                        <w:rPr>
                                          <w:color w:val="ED7D31" w:themeColor="accent2"/>
                                          <w:sz w:val="26"/>
                                          <w:szCs w:val="26"/>
                                        </w:rPr>
                                      </w:pPr>
                                    </w:p>
                                    <w:p w14:paraId="36CE3519" w14:textId="77777777" w:rsidR="00A00825" w:rsidRDefault="00A00825" w:rsidP="00D75B78">
                                      <w:pPr>
                                        <w:pStyle w:val="Geenafstand"/>
                                        <w:jc w:val="right"/>
                                        <w:rPr>
                                          <w:color w:val="ED7D31" w:themeColor="accent2"/>
                                          <w:sz w:val="26"/>
                                          <w:szCs w:val="26"/>
                                        </w:rPr>
                                      </w:pPr>
                                    </w:p>
                                    <w:p w14:paraId="1FD7D820" w14:textId="77777777" w:rsidR="00A00825" w:rsidRDefault="00A00825" w:rsidP="00D75B78">
                                      <w:pPr>
                                        <w:pStyle w:val="Geenafstand"/>
                                        <w:jc w:val="right"/>
                                        <w:rPr>
                                          <w:color w:val="ED7D31" w:themeColor="accent2"/>
                                          <w:sz w:val="26"/>
                                          <w:szCs w:val="26"/>
                                        </w:rPr>
                                      </w:pPr>
                                    </w:p>
                                    <w:p w14:paraId="368B0783" w14:textId="77777777" w:rsidR="00A00825" w:rsidRDefault="00A00825" w:rsidP="00D75B78">
                                      <w:pPr>
                                        <w:pStyle w:val="Geenafstand"/>
                                        <w:jc w:val="right"/>
                                        <w:rPr>
                                          <w:color w:val="ED7D31" w:themeColor="accent2"/>
                                          <w:sz w:val="26"/>
                                          <w:szCs w:val="26"/>
                                        </w:rPr>
                                      </w:pPr>
                                    </w:p>
                                    <w:p w14:paraId="0EABF5CC" w14:textId="77777777" w:rsidR="00A00825" w:rsidRDefault="00A0082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A00825" w:rsidRDefault="00A00825" w:rsidP="00D75B78">
                                          <w:pPr>
                                            <w:pStyle w:val="Geenafstand"/>
                                            <w:jc w:val="right"/>
                                            <w:rPr>
                                              <w:color w:val="ED7D31" w:themeColor="accent2"/>
                                              <w:sz w:val="26"/>
                                              <w:szCs w:val="26"/>
                                            </w:rPr>
                                          </w:pPr>
                                          <w:r w:rsidRPr="00A00825">
                                            <w:rPr>
                                              <w:color w:val="ED7D31" w:themeColor="accent2"/>
                                              <w:sz w:val="26"/>
                                              <w:szCs w:val="26"/>
                                            </w:rPr>
                                            <w:t>Door Bart van Trigt, Alistair Vardy en Mark Schrauwen</w:t>
                                          </w:r>
                                        </w:p>
                                      </w:sdtContent>
                                    </w:sdt>
                                    <w:p w14:paraId="2CA6FB84" w14:textId="77777777" w:rsidR="00A00825" w:rsidRDefault="00A00825">
                                      <w:pPr>
                                        <w:jc w:val="right"/>
                                      </w:pPr>
                                    </w:p>
                                    <w:p w14:paraId="1D0BBED0" w14:textId="77777777" w:rsidR="00A00825" w:rsidRDefault="00A00825" w:rsidP="004D00DB">
                                      <w:pPr>
                                        <w:jc w:val="right"/>
                                        <w:rPr>
                                          <w:sz w:val="24"/>
                                          <w:szCs w:val="24"/>
                                        </w:rPr>
                                      </w:pPr>
                                    </w:p>
                                  </w:tc>
                                  <w:tc>
                                    <w:tcPr>
                                      <w:tcW w:w="2432" w:type="pct"/>
                                      <w:vAlign w:val="center"/>
                                    </w:tcPr>
                                    <w:p w14:paraId="66A3EC74" w14:textId="77777777" w:rsidR="00A00825" w:rsidRDefault="00A00825" w:rsidP="00D75B78">
                                      <w:pPr>
                                        <w:rPr>
                                          <w:color w:val="000000" w:themeColor="text1"/>
                                        </w:rPr>
                                      </w:pPr>
                                    </w:p>
                                    <w:p w14:paraId="39B31581" w14:textId="77777777" w:rsidR="00A00825" w:rsidRDefault="00A00825"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A00825" w:rsidRDefault="002026E2"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A00825" w:rsidRPr="00D75B78">
                                            <w:rPr>
                                              <w:color w:val="ED7D31" w:themeColor="accent2"/>
                                              <w:sz w:val="72"/>
                                              <w:szCs w:val="26"/>
                                            </w:rPr>
                                            <w:t>Matlab</w:t>
                                          </w:r>
                                          <w:r w:rsidR="00A00825">
                                            <w:rPr>
                                              <w:color w:val="ED7D31" w:themeColor="accent2"/>
                                              <w:sz w:val="72"/>
                                              <w:szCs w:val="26"/>
                                            </w:rPr>
                                            <w:t xml:space="preserve"> Wk2.1</w:t>
                                          </w:r>
                                        </w:sdtContent>
                                      </w:sdt>
                                    </w:p>
                                    <w:p w14:paraId="681188DE" w14:textId="77777777" w:rsidR="00A00825" w:rsidRDefault="00A00825" w:rsidP="00D75B78">
                                      <w:pPr>
                                        <w:pStyle w:val="Geenafstand"/>
                                      </w:pPr>
                                    </w:p>
                                  </w:tc>
                                </w:tr>
                              </w:tbl>
                              <w:p w14:paraId="75A236FF" w14:textId="77777777" w:rsidR="00A00825" w:rsidRDefault="00A0082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A07789D"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A00825" w14:paraId="03BC9B65" w14:textId="77777777">
                            <w:trPr>
                              <w:jc w:val="center"/>
                            </w:trPr>
                            <w:tc>
                              <w:tcPr>
                                <w:tcW w:w="2568" w:type="pct"/>
                                <w:vAlign w:val="center"/>
                              </w:tcPr>
                              <w:p w14:paraId="67C906E3" w14:textId="77777777" w:rsidR="00A00825" w:rsidRDefault="00A00825" w:rsidP="00870358">
                                <w:pPr>
                                  <w:jc w:val="center"/>
                                </w:pPr>
                                <w:r>
                                  <w:rPr>
                                    <w:noProof/>
                                    <w:lang w:eastAsia="nl-NL"/>
                                  </w:rPr>
                                  <w:drawing>
                                    <wp:inline distT="0" distB="0" distL="0" distR="0" wp14:anchorId="06C51DC7" wp14:editId="53140D92">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261A1D64" w14:textId="77777777" w:rsidR="00A00825" w:rsidRDefault="00A00825">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E64085" w14:textId="77777777" w:rsidR="00A00825" w:rsidRDefault="00A00825"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66461B2F" w14:textId="77777777" w:rsidR="00A00825" w:rsidRDefault="00A00825" w:rsidP="00D75B78">
                                <w:pPr>
                                  <w:pStyle w:val="Geenafstand"/>
                                  <w:jc w:val="right"/>
                                  <w:rPr>
                                    <w:color w:val="ED7D31" w:themeColor="accent2"/>
                                    <w:sz w:val="26"/>
                                    <w:szCs w:val="26"/>
                                  </w:rPr>
                                </w:pPr>
                              </w:p>
                              <w:p w14:paraId="2A8DD75B" w14:textId="77777777" w:rsidR="00A00825" w:rsidRDefault="00A00825" w:rsidP="00D75B78">
                                <w:pPr>
                                  <w:pStyle w:val="Geenafstand"/>
                                  <w:jc w:val="right"/>
                                  <w:rPr>
                                    <w:color w:val="ED7D31" w:themeColor="accent2"/>
                                    <w:sz w:val="26"/>
                                    <w:szCs w:val="26"/>
                                  </w:rPr>
                                </w:pPr>
                              </w:p>
                              <w:p w14:paraId="1E8B8C83" w14:textId="77777777" w:rsidR="00A00825" w:rsidRDefault="00A00825" w:rsidP="00D75B78">
                                <w:pPr>
                                  <w:pStyle w:val="Geenafstand"/>
                                  <w:jc w:val="right"/>
                                  <w:rPr>
                                    <w:color w:val="ED7D31" w:themeColor="accent2"/>
                                    <w:sz w:val="26"/>
                                    <w:szCs w:val="26"/>
                                  </w:rPr>
                                </w:pPr>
                              </w:p>
                              <w:p w14:paraId="6A9A37E2" w14:textId="77777777" w:rsidR="00A00825" w:rsidRDefault="00A00825" w:rsidP="00D75B78">
                                <w:pPr>
                                  <w:pStyle w:val="Geenafstand"/>
                                  <w:jc w:val="right"/>
                                  <w:rPr>
                                    <w:color w:val="ED7D31" w:themeColor="accent2"/>
                                    <w:sz w:val="26"/>
                                    <w:szCs w:val="26"/>
                                  </w:rPr>
                                </w:pPr>
                              </w:p>
                              <w:p w14:paraId="395EBF14" w14:textId="77777777" w:rsidR="00A00825" w:rsidRDefault="00A00825" w:rsidP="00D75B78">
                                <w:pPr>
                                  <w:pStyle w:val="Geenafstand"/>
                                  <w:jc w:val="right"/>
                                  <w:rPr>
                                    <w:color w:val="ED7D31" w:themeColor="accent2"/>
                                    <w:sz w:val="26"/>
                                    <w:szCs w:val="26"/>
                                  </w:rPr>
                                </w:pPr>
                              </w:p>
                              <w:p w14:paraId="02D54447" w14:textId="77777777" w:rsidR="00A00825" w:rsidRDefault="00A00825" w:rsidP="00D75B78">
                                <w:pPr>
                                  <w:pStyle w:val="Geenafstand"/>
                                  <w:jc w:val="right"/>
                                  <w:rPr>
                                    <w:color w:val="ED7D31" w:themeColor="accent2"/>
                                    <w:sz w:val="26"/>
                                    <w:szCs w:val="26"/>
                                  </w:rPr>
                                </w:pPr>
                              </w:p>
                              <w:p w14:paraId="4AA8FB62" w14:textId="77777777" w:rsidR="00A00825" w:rsidRDefault="00A00825" w:rsidP="00D75B78">
                                <w:pPr>
                                  <w:pStyle w:val="Geenafstand"/>
                                  <w:jc w:val="right"/>
                                  <w:rPr>
                                    <w:color w:val="ED7D31" w:themeColor="accent2"/>
                                    <w:sz w:val="26"/>
                                    <w:szCs w:val="26"/>
                                  </w:rPr>
                                </w:pPr>
                              </w:p>
                              <w:p w14:paraId="4FC0C328" w14:textId="77777777" w:rsidR="00A00825" w:rsidRDefault="00A00825" w:rsidP="00D75B78">
                                <w:pPr>
                                  <w:pStyle w:val="Geenafstand"/>
                                  <w:jc w:val="right"/>
                                  <w:rPr>
                                    <w:color w:val="ED7D31" w:themeColor="accent2"/>
                                    <w:sz w:val="26"/>
                                    <w:szCs w:val="26"/>
                                  </w:rPr>
                                </w:pPr>
                              </w:p>
                              <w:p w14:paraId="310BBD3C" w14:textId="77777777" w:rsidR="00A00825" w:rsidRDefault="00A00825" w:rsidP="00D75B78">
                                <w:pPr>
                                  <w:pStyle w:val="Geenafstand"/>
                                  <w:jc w:val="right"/>
                                  <w:rPr>
                                    <w:color w:val="ED7D31" w:themeColor="accent2"/>
                                    <w:sz w:val="26"/>
                                    <w:szCs w:val="26"/>
                                  </w:rPr>
                                </w:pPr>
                              </w:p>
                              <w:p w14:paraId="2A676943" w14:textId="77777777" w:rsidR="00A00825" w:rsidRDefault="00A00825" w:rsidP="00D75B78">
                                <w:pPr>
                                  <w:pStyle w:val="Geenafstand"/>
                                  <w:jc w:val="right"/>
                                  <w:rPr>
                                    <w:color w:val="ED7D31" w:themeColor="accent2"/>
                                    <w:sz w:val="26"/>
                                    <w:szCs w:val="26"/>
                                  </w:rPr>
                                </w:pPr>
                              </w:p>
                              <w:p w14:paraId="5C3DE73C" w14:textId="77777777" w:rsidR="00A00825" w:rsidRDefault="00A00825" w:rsidP="00D75B78">
                                <w:pPr>
                                  <w:pStyle w:val="Geenafstand"/>
                                  <w:jc w:val="right"/>
                                  <w:rPr>
                                    <w:color w:val="ED7D31" w:themeColor="accent2"/>
                                    <w:sz w:val="26"/>
                                    <w:szCs w:val="26"/>
                                  </w:rPr>
                                </w:pPr>
                              </w:p>
                              <w:p w14:paraId="4DDCD5F8" w14:textId="77777777" w:rsidR="00A00825" w:rsidRDefault="00A00825" w:rsidP="00D75B78">
                                <w:pPr>
                                  <w:pStyle w:val="Geenafstand"/>
                                  <w:jc w:val="right"/>
                                  <w:rPr>
                                    <w:color w:val="ED7D31" w:themeColor="accent2"/>
                                    <w:sz w:val="26"/>
                                    <w:szCs w:val="26"/>
                                  </w:rPr>
                                </w:pPr>
                              </w:p>
                              <w:p w14:paraId="2C095786" w14:textId="77777777" w:rsidR="00A00825" w:rsidRDefault="00A00825" w:rsidP="00D75B78">
                                <w:pPr>
                                  <w:pStyle w:val="Geenafstand"/>
                                  <w:jc w:val="right"/>
                                  <w:rPr>
                                    <w:color w:val="ED7D31" w:themeColor="accent2"/>
                                    <w:sz w:val="26"/>
                                    <w:szCs w:val="26"/>
                                  </w:rPr>
                                </w:pPr>
                              </w:p>
                              <w:p w14:paraId="7D6F6DA4" w14:textId="77777777" w:rsidR="00A00825" w:rsidRDefault="00A00825" w:rsidP="00D75B78">
                                <w:pPr>
                                  <w:pStyle w:val="Geenafstand"/>
                                  <w:jc w:val="right"/>
                                  <w:rPr>
                                    <w:color w:val="ED7D31" w:themeColor="accent2"/>
                                    <w:sz w:val="26"/>
                                    <w:szCs w:val="26"/>
                                  </w:rPr>
                                </w:pPr>
                              </w:p>
                              <w:p w14:paraId="36CE3519" w14:textId="77777777" w:rsidR="00A00825" w:rsidRDefault="00A00825" w:rsidP="00D75B78">
                                <w:pPr>
                                  <w:pStyle w:val="Geenafstand"/>
                                  <w:jc w:val="right"/>
                                  <w:rPr>
                                    <w:color w:val="ED7D31" w:themeColor="accent2"/>
                                    <w:sz w:val="26"/>
                                    <w:szCs w:val="26"/>
                                  </w:rPr>
                                </w:pPr>
                              </w:p>
                              <w:p w14:paraId="1FD7D820" w14:textId="77777777" w:rsidR="00A00825" w:rsidRDefault="00A00825" w:rsidP="00D75B78">
                                <w:pPr>
                                  <w:pStyle w:val="Geenafstand"/>
                                  <w:jc w:val="right"/>
                                  <w:rPr>
                                    <w:color w:val="ED7D31" w:themeColor="accent2"/>
                                    <w:sz w:val="26"/>
                                    <w:szCs w:val="26"/>
                                  </w:rPr>
                                </w:pPr>
                              </w:p>
                              <w:p w14:paraId="368B0783" w14:textId="77777777" w:rsidR="00A00825" w:rsidRDefault="00A00825" w:rsidP="00D75B78">
                                <w:pPr>
                                  <w:pStyle w:val="Geenafstand"/>
                                  <w:jc w:val="right"/>
                                  <w:rPr>
                                    <w:color w:val="ED7D31" w:themeColor="accent2"/>
                                    <w:sz w:val="26"/>
                                    <w:szCs w:val="26"/>
                                  </w:rPr>
                                </w:pPr>
                              </w:p>
                              <w:p w14:paraId="0EABF5CC" w14:textId="77777777" w:rsidR="00A00825" w:rsidRDefault="00A00825"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6015857" w14:textId="243A14AB" w:rsidR="00A00825" w:rsidRDefault="00A00825" w:rsidP="00D75B78">
                                    <w:pPr>
                                      <w:pStyle w:val="Geenafstand"/>
                                      <w:jc w:val="right"/>
                                      <w:rPr>
                                        <w:color w:val="ED7D31" w:themeColor="accent2"/>
                                        <w:sz w:val="26"/>
                                        <w:szCs w:val="26"/>
                                      </w:rPr>
                                    </w:pPr>
                                    <w:r w:rsidRPr="00A00825">
                                      <w:rPr>
                                        <w:color w:val="ED7D31" w:themeColor="accent2"/>
                                        <w:sz w:val="26"/>
                                        <w:szCs w:val="26"/>
                                      </w:rPr>
                                      <w:t>Door Bart van Trigt, Alistair Vardy en Mark Schrauwen</w:t>
                                    </w:r>
                                  </w:p>
                                </w:sdtContent>
                              </w:sdt>
                              <w:p w14:paraId="2CA6FB84" w14:textId="77777777" w:rsidR="00A00825" w:rsidRDefault="00A00825">
                                <w:pPr>
                                  <w:jc w:val="right"/>
                                </w:pPr>
                              </w:p>
                              <w:p w14:paraId="1D0BBED0" w14:textId="77777777" w:rsidR="00A00825" w:rsidRDefault="00A00825" w:rsidP="004D00DB">
                                <w:pPr>
                                  <w:jc w:val="right"/>
                                  <w:rPr>
                                    <w:sz w:val="24"/>
                                    <w:szCs w:val="24"/>
                                  </w:rPr>
                                </w:pPr>
                              </w:p>
                            </w:tc>
                            <w:tc>
                              <w:tcPr>
                                <w:tcW w:w="2432" w:type="pct"/>
                                <w:vAlign w:val="center"/>
                              </w:tcPr>
                              <w:p w14:paraId="66A3EC74" w14:textId="77777777" w:rsidR="00A00825" w:rsidRDefault="00A00825" w:rsidP="00D75B78">
                                <w:pPr>
                                  <w:rPr>
                                    <w:color w:val="000000" w:themeColor="text1"/>
                                  </w:rPr>
                                </w:pPr>
                              </w:p>
                              <w:p w14:paraId="39B31581" w14:textId="77777777" w:rsidR="00A00825" w:rsidRDefault="00A00825" w:rsidP="00870358">
                                <w:pPr>
                                  <w:jc w:val="center"/>
                                  <w:rPr>
                                    <w:color w:val="000000" w:themeColor="text1"/>
                                  </w:rPr>
                                </w:pPr>
                                <w:r>
                                  <w:rPr>
                                    <w:noProof/>
                                    <w:lang w:eastAsia="nl-NL"/>
                                  </w:rPr>
                                  <w:drawing>
                                    <wp:inline distT="0" distB="0" distL="0" distR="0" wp14:anchorId="43596F4F" wp14:editId="590FF84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64CB6E7" w14:textId="77777777" w:rsidR="00A00825" w:rsidRDefault="002026E2"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A00825" w:rsidRPr="00D75B78">
                                      <w:rPr>
                                        <w:color w:val="ED7D31" w:themeColor="accent2"/>
                                        <w:sz w:val="72"/>
                                        <w:szCs w:val="26"/>
                                      </w:rPr>
                                      <w:t>Matlab</w:t>
                                    </w:r>
                                    <w:r w:rsidR="00A00825">
                                      <w:rPr>
                                        <w:color w:val="ED7D31" w:themeColor="accent2"/>
                                        <w:sz w:val="72"/>
                                        <w:szCs w:val="26"/>
                                      </w:rPr>
                                      <w:t xml:space="preserve"> Wk2.1</w:t>
                                    </w:r>
                                  </w:sdtContent>
                                </w:sdt>
                              </w:p>
                              <w:p w14:paraId="681188DE" w14:textId="77777777" w:rsidR="00A00825" w:rsidRDefault="00A00825" w:rsidP="00D75B78">
                                <w:pPr>
                                  <w:pStyle w:val="Geenafstand"/>
                                </w:pPr>
                              </w:p>
                            </w:tc>
                          </w:tr>
                        </w:tbl>
                        <w:p w14:paraId="75A236FF" w14:textId="77777777" w:rsidR="00A00825" w:rsidRDefault="00A00825"/>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27A8E89D" w14:textId="77777777" w:rsidR="00DF611E" w:rsidRDefault="00DF611E" w:rsidP="002D4702">
          <w:pPr>
            <w:pStyle w:val="Kopvaninhoudsopgave"/>
            <w:numPr>
              <w:ilvl w:val="0"/>
              <w:numId w:val="0"/>
            </w:numPr>
            <w:ind w:left="432" w:hanging="432"/>
          </w:pPr>
          <w:r>
            <w:t>Inhoudsopgave</w:t>
          </w:r>
        </w:p>
        <w:p w14:paraId="121F953F" w14:textId="77777777" w:rsidR="00A00825"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4730387" w:history="1">
            <w:r w:rsidR="00A00825" w:rsidRPr="00625FED">
              <w:rPr>
                <w:rStyle w:val="Hyperlink"/>
                <w:noProof/>
              </w:rPr>
              <w:t>Versiebeheer</w:t>
            </w:r>
            <w:r w:rsidR="00A00825">
              <w:rPr>
                <w:noProof/>
                <w:webHidden/>
              </w:rPr>
              <w:tab/>
            </w:r>
            <w:r w:rsidR="00A00825">
              <w:rPr>
                <w:noProof/>
                <w:webHidden/>
              </w:rPr>
              <w:fldChar w:fldCharType="begin"/>
            </w:r>
            <w:r w:rsidR="00A00825">
              <w:rPr>
                <w:noProof/>
                <w:webHidden/>
              </w:rPr>
              <w:instrText xml:space="preserve"> PAGEREF _Toc494730387 \h </w:instrText>
            </w:r>
            <w:r w:rsidR="00A00825">
              <w:rPr>
                <w:noProof/>
                <w:webHidden/>
              </w:rPr>
            </w:r>
            <w:r w:rsidR="00A00825">
              <w:rPr>
                <w:noProof/>
                <w:webHidden/>
              </w:rPr>
              <w:fldChar w:fldCharType="separate"/>
            </w:r>
            <w:r w:rsidR="00A00825">
              <w:rPr>
                <w:noProof/>
                <w:webHidden/>
              </w:rPr>
              <w:t>2</w:t>
            </w:r>
            <w:r w:rsidR="00A00825">
              <w:rPr>
                <w:noProof/>
                <w:webHidden/>
              </w:rPr>
              <w:fldChar w:fldCharType="end"/>
            </w:r>
          </w:hyperlink>
        </w:p>
        <w:p w14:paraId="60AD5E63" w14:textId="77777777" w:rsidR="00A00825" w:rsidRDefault="002026E2">
          <w:pPr>
            <w:pStyle w:val="Inhopg1"/>
            <w:rPr>
              <w:rFonts w:eastAsiaTheme="minorEastAsia"/>
              <w:b w:val="0"/>
              <w:noProof/>
              <w:lang w:eastAsia="nl-NL"/>
            </w:rPr>
          </w:pPr>
          <w:hyperlink w:anchor="_Toc494730388" w:history="1">
            <w:r w:rsidR="00A00825" w:rsidRPr="00625FED">
              <w:rPr>
                <w:rStyle w:val="Hyperlink"/>
                <w:noProof/>
              </w:rPr>
              <w:t>1</w:t>
            </w:r>
            <w:r w:rsidR="00A00825">
              <w:rPr>
                <w:rFonts w:eastAsiaTheme="minorEastAsia"/>
                <w:b w:val="0"/>
                <w:noProof/>
                <w:lang w:eastAsia="nl-NL"/>
              </w:rPr>
              <w:tab/>
            </w:r>
            <w:r w:rsidR="00A00825" w:rsidRPr="00625FED">
              <w:rPr>
                <w:rStyle w:val="Hyperlink"/>
                <w:noProof/>
              </w:rPr>
              <w:t>Inleiding</w:t>
            </w:r>
            <w:r w:rsidR="00A00825">
              <w:rPr>
                <w:noProof/>
                <w:webHidden/>
              </w:rPr>
              <w:tab/>
            </w:r>
            <w:r w:rsidR="00A00825">
              <w:rPr>
                <w:noProof/>
                <w:webHidden/>
              </w:rPr>
              <w:fldChar w:fldCharType="begin"/>
            </w:r>
            <w:r w:rsidR="00A00825">
              <w:rPr>
                <w:noProof/>
                <w:webHidden/>
              </w:rPr>
              <w:instrText xml:space="preserve"> PAGEREF _Toc494730388 \h </w:instrText>
            </w:r>
            <w:r w:rsidR="00A00825">
              <w:rPr>
                <w:noProof/>
                <w:webHidden/>
              </w:rPr>
            </w:r>
            <w:r w:rsidR="00A00825">
              <w:rPr>
                <w:noProof/>
                <w:webHidden/>
              </w:rPr>
              <w:fldChar w:fldCharType="separate"/>
            </w:r>
            <w:r w:rsidR="00A00825">
              <w:rPr>
                <w:noProof/>
                <w:webHidden/>
              </w:rPr>
              <w:t>3</w:t>
            </w:r>
            <w:r w:rsidR="00A00825">
              <w:rPr>
                <w:noProof/>
                <w:webHidden/>
              </w:rPr>
              <w:fldChar w:fldCharType="end"/>
            </w:r>
          </w:hyperlink>
        </w:p>
        <w:p w14:paraId="760AE742" w14:textId="77777777" w:rsidR="00A00825" w:rsidRDefault="002026E2">
          <w:pPr>
            <w:pStyle w:val="Inhopg1"/>
            <w:rPr>
              <w:rFonts w:eastAsiaTheme="minorEastAsia"/>
              <w:b w:val="0"/>
              <w:noProof/>
              <w:lang w:eastAsia="nl-NL"/>
            </w:rPr>
          </w:pPr>
          <w:hyperlink w:anchor="_Toc494730389" w:history="1">
            <w:r w:rsidR="00A00825" w:rsidRPr="00625FED">
              <w:rPr>
                <w:rStyle w:val="Hyperlink"/>
                <w:noProof/>
              </w:rPr>
              <w:t>2</w:t>
            </w:r>
            <w:r w:rsidR="00A00825">
              <w:rPr>
                <w:rFonts w:eastAsiaTheme="minorEastAsia"/>
                <w:b w:val="0"/>
                <w:noProof/>
                <w:lang w:eastAsia="nl-NL"/>
              </w:rPr>
              <w:tab/>
            </w:r>
            <w:r w:rsidR="00A00825" w:rsidRPr="00625FED">
              <w:rPr>
                <w:rStyle w:val="Hyperlink"/>
                <w:noProof/>
              </w:rPr>
              <w:t>Herhaling functies vorige week</w:t>
            </w:r>
            <w:r w:rsidR="00A00825">
              <w:rPr>
                <w:noProof/>
                <w:webHidden/>
              </w:rPr>
              <w:tab/>
            </w:r>
            <w:r w:rsidR="00A00825">
              <w:rPr>
                <w:noProof/>
                <w:webHidden/>
              </w:rPr>
              <w:fldChar w:fldCharType="begin"/>
            </w:r>
            <w:r w:rsidR="00A00825">
              <w:rPr>
                <w:noProof/>
                <w:webHidden/>
              </w:rPr>
              <w:instrText xml:space="preserve"> PAGEREF _Toc494730389 \h </w:instrText>
            </w:r>
            <w:r w:rsidR="00A00825">
              <w:rPr>
                <w:noProof/>
                <w:webHidden/>
              </w:rPr>
            </w:r>
            <w:r w:rsidR="00A00825">
              <w:rPr>
                <w:noProof/>
                <w:webHidden/>
              </w:rPr>
              <w:fldChar w:fldCharType="separate"/>
            </w:r>
            <w:r w:rsidR="00A00825">
              <w:rPr>
                <w:noProof/>
                <w:webHidden/>
              </w:rPr>
              <w:t>4</w:t>
            </w:r>
            <w:r w:rsidR="00A00825">
              <w:rPr>
                <w:noProof/>
                <w:webHidden/>
              </w:rPr>
              <w:fldChar w:fldCharType="end"/>
            </w:r>
          </w:hyperlink>
        </w:p>
        <w:p w14:paraId="1B56D361" w14:textId="77777777" w:rsidR="00A00825" w:rsidRDefault="002026E2">
          <w:pPr>
            <w:pStyle w:val="Inhopg1"/>
            <w:rPr>
              <w:rFonts w:eastAsiaTheme="minorEastAsia"/>
              <w:b w:val="0"/>
              <w:noProof/>
              <w:lang w:eastAsia="nl-NL"/>
            </w:rPr>
          </w:pPr>
          <w:hyperlink w:anchor="_Toc494730390" w:history="1">
            <w:r w:rsidR="00A00825" w:rsidRPr="00625FED">
              <w:rPr>
                <w:rStyle w:val="Hyperlink"/>
                <w:noProof/>
              </w:rPr>
              <w:t>3</w:t>
            </w:r>
            <w:r w:rsidR="00A00825">
              <w:rPr>
                <w:rFonts w:eastAsiaTheme="minorEastAsia"/>
                <w:b w:val="0"/>
                <w:noProof/>
                <w:lang w:eastAsia="nl-NL"/>
              </w:rPr>
              <w:tab/>
            </w:r>
            <w:r w:rsidR="00A00825" w:rsidRPr="00625FED">
              <w:rPr>
                <w:rStyle w:val="Hyperlink"/>
                <w:noProof/>
              </w:rPr>
              <w:t>Functies met meerdere outputs</w:t>
            </w:r>
            <w:r w:rsidR="00A00825">
              <w:rPr>
                <w:noProof/>
                <w:webHidden/>
              </w:rPr>
              <w:tab/>
            </w:r>
            <w:r w:rsidR="00A00825">
              <w:rPr>
                <w:noProof/>
                <w:webHidden/>
              </w:rPr>
              <w:fldChar w:fldCharType="begin"/>
            </w:r>
            <w:r w:rsidR="00A00825">
              <w:rPr>
                <w:noProof/>
                <w:webHidden/>
              </w:rPr>
              <w:instrText xml:space="preserve"> PAGEREF _Toc494730390 \h </w:instrText>
            </w:r>
            <w:r w:rsidR="00A00825">
              <w:rPr>
                <w:noProof/>
                <w:webHidden/>
              </w:rPr>
            </w:r>
            <w:r w:rsidR="00A00825">
              <w:rPr>
                <w:noProof/>
                <w:webHidden/>
              </w:rPr>
              <w:fldChar w:fldCharType="separate"/>
            </w:r>
            <w:r w:rsidR="00A00825">
              <w:rPr>
                <w:noProof/>
                <w:webHidden/>
              </w:rPr>
              <w:t>5</w:t>
            </w:r>
            <w:r w:rsidR="00A00825">
              <w:rPr>
                <w:noProof/>
                <w:webHidden/>
              </w:rPr>
              <w:fldChar w:fldCharType="end"/>
            </w:r>
          </w:hyperlink>
        </w:p>
        <w:p w14:paraId="6CF7E237" w14:textId="77777777" w:rsidR="00A00825" w:rsidRDefault="002026E2">
          <w:pPr>
            <w:pStyle w:val="Inhopg2"/>
            <w:rPr>
              <w:rFonts w:eastAsiaTheme="minorEastAsia"/>
              <w:noProof/>
              <w:sz w:val="22"/>
              <w:lang w:eastAsia="nl-NL"/>
            </w:rPr>
          </w:pPr>
          <w:hyperlink w:anchor="_Toc494730391" w:history="1">
            <w:r w:rsidR="00A00825" w:rsidRPr="00625FED">
              <w:rPr>
                <w:rStyle w:val="Hyperlink"/>
                <w:noProof/>
              </w:rPr>
              <w:t>3.1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_Toc494730391 \h </w:instrText>
            </w:r>
            <w:r w:rsidR="00A00825">
              <w:rPr>
                <w:noProof/>
                <w:webHidden/>
              </w:rPr>
            </w:r>
            <w:r w:rsidR="00A00825">
              <w:rPr>
                <w:noProof/>
                <w:webHidden/>
              </w:rPr>
              <w:fldChar w:fldCharType="separate"/>
            </w:r>
            <w:r w:rsidR="00A00825">
              <w:rPr>
                <w:noProof/>
                <w:webHidden/>
              </w:rPr>
              <w:t>5</w:t>
            </w:r>
            <w:r w:rsidR="00A00825">
              <w:rPr>
                <w:noProof/>
                <w:webHidden/>
              </w:rPr>
              <w:fldChar w:fldCharType="end"/>
            </w:r>
          </w:hyperlink>
        </w:p>
        <w:p w14:paraId="7CAE37BC" w14:textId="77777777" w:rsidR="00A00825" w:rsidRDefault="002026E2">
          <w:pPr>
            <w:pStyle w:val="Inhopg2"/>
            <w:rPr>
              <w:rFonts w:eastAsiaTheme="minorEastAsia"/>
              <w:noProof/>
              <w:sz w:val="22"/>
              <w:lang w:eastAsia="nl-NL"/>
            </w:rPr>
          </w:pPr>
          <w:hyperlink w:anchor="_Toc494730392" w:history="1">
            <w:r w:rsidR="00A00825" w:rsidRPr="00625FED">
              <w:rPr>
                <w:rStyle w:val="Hyperlink"/>
                <w:noProof/>
              </w:rPr>
              <w:t>3.2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_Toc494730392 \h </w:instrText>
            </w:r>
            <w:r w:rsidR="00A00825">
              <w:rPr>
                <w:noProof/>
                <w:webHidden/>
              </w:rPr>
            </w:r>
            <w:r w:rsidR="00A00825">
              <w:rPr>
                <w:noProof/>
                <w:webHidden/>
              </w:rPr>
              <w:fldChar w:fldCharType="separate"/>
            </w:r>
            <w:r w:rsidR="00A00825">
              <w:rPr>
                <w:noProof/>
                <w:webHidden/>
              </w:rPr>
              <w:t>6</w:t>
            </w:r>
            <w:r w:rsidR="00A00825">
              <w:rPr>
                <w:noProof/>
                <w:webHidden/>
              </w:rPr>
              <w:fldChar w:fldCharType="end"/>
            </w:r>
          </w:hyperlink>
        </w:p>
        <w:p w14:paraId="429D2CE5" w14:textId="77777777" w:rsidR="00A00825" w:rsidRDefault="002026E2">
          <w:pPr>
            <w:pStyle w:val="Inhopg1"/>
            <w:rPr>
              <w:rFonts w:eastAsiaTheme="minorEastAsia"/>
              <w:b w:val="0"/>
              <w:noProof/>
              <w:lang w:eastAsia="nl-NL"/>
            </w:rPr>
          </w:pPr>
          <w:hyperlink w:anchor="_Toc494730393" w:history="1">
            <w:r w:rsidR="00A00825" w:rsidRPr="00625FED">
              <w:rPr>
                <w:rStyle w:val="Hyperlink"/>
                <w:noProof/>
              </w:rPr>
              <w:t>4</w:t>
            </w:r>
            <w:r w:rsidR="00A00825">
              <w:rPr>
                <w:rFonts w:eastAsiaTheme="minorEastAsia"/>
                <w:b w:val="0"/>
                <w:noProof/>
                <w:lang w:eastAsia="nl-NL"/>
              </w:rPr>
              <w:tab/>
            </w:r>
            <w:r w:rsidR="00A00825" w:rsidRPr="00625FED">
              <w:rPr>
                <w:rStyle w:val="Hyperlink"/>
                <w:noProof/>
              </w:rPr>
              <w:t>Functie met meerdere inputs</w:t>
            </w:r>
            <w:r w:rsidR="00A00825">
              <w:rPr>
                <w:noProof/>
                <w:webHidden/>
              </w:rPr>
              <w:tab/>
            </w:r>
            <w:r w:rsidR="00A00825">
              <w:rPr>
                <w:noProof/>
                <w:webHidden/>
              </w:rPr>
              <w:fldChar w:fldCharType="begin"/>
            </w:r>
            <w:r w:rsidR="00A00825">
              <w:rPr>
                <w:noProof/>
                <w:webHidden/>
              </w:rPr>
              <w:instrText xml:space="preserve"> PAGEREF _Toc494730393 \h </w:instrText>
            </w:r>
            <w:r w:rsidR="00A00825">
              <w:rPr>
                <w:noProof/>
                <w:webHidden/>
              </w:rPr>
            </w:r>
            <w:r w:rsidR="00A00825">
              <w:rPr>
                <w:noProof/>
                <w:webHidden/>
              </w:rPr>
              <w:fldChar w:fldCharType="separate"/>
            </w:r>
            <w:r w:rsidR="00A00825">
              <w:rPr>
                <w:noProof/>
                <w:webHidden/>
              </w:rPr>
              <w:t>7</w:t>
            </w:r>
            <w:r w:rsidR="00A00825">
              <w:rPr>
                <w:noProof/>
                <w:webHidden/>
              </w:rPr>
              <w:fldChar w:fldCharType="end"/>
            </w:r>
          </w:hyperlink>
        </w:p>
        <w:p w14:paraId="22D021F0" w14:textId="77777777" w:rsidR="00A00825" w:rsidRDefault="002026E2">
          <w:pPr>
            <w:pStyle w:val="Inhopg2"/>
            <w:rPr>
              <w:rFonts w:eastAsiaTheme="minorEastAsia"/>
              <w:noProof/>
              <w:sz w:val="22"/>
              <w:lang w:eastAsia="nl-NL"/>
            </w:rPr>
          </w:pPr>
          <w:hyperlink w:anchor="_Toc494730394" w:history="1">
            <w:r w:rsidR="00A00825" w:rsidRPr="00625FED">
              <w:rPr>
                <w:rStyle w:val="Hyperlink"/>
                <w:noProof/>
              </w:rPr>
              <w:t>4.1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_Toc494730394 \h </w:instrText>
            </w:r>
            <w:r w:rsidR="00A00825">
              <w:rPr>
                <w:noProof/>
                <w:webHidden/>
              </w:rPr>
            </w:r>
            <w:r w:rsidR="00A00825">
              <w:rPr>
                <w:noProof/>
                <w:webHidden/>
              </w:rPr>
              <w:fldChar w:fldCharType="separate"/>
            </w:r>
            <w:r w:rsidR="00A00825">
              <w:rPr>
                <w:noProof/>
                <w:webHidden/>
              </w:rPr>
              <w:t>10</w:t>
            </w:r>
            <w:r w:rsidR="00A00825">
              <w:rPr>
                <w:noProof/>
                <w:webHidden/>
              </w:rPr>
              <w:fldChar w:fldCharType="end"/>
            </w:r>
          </w:hyperlink>
        </w:p>
        <w:p w14:paraId="25B2B860" w14:textId="77777777" w:rsidR="00A00825" w:rsidRDefault="002026E2">
          <w:pPr>
            <w:pStyle w:val="Inhopg2"/>
            <w:rPr>
              <w:rFonts w:eastAsiaTheme="minorEastAsia"/>
              <w:noProof/>
              <w:sz w:val="22"/>
              <w:lang w:eastAsia="nl-NL"/>
            </w:rPr>
          </w:pPr>
          <w:hyperlink w:anchor="_Toc494730395" w:history="1">
            <w:r w:rsidR="00A00825" w:rsidRPr="00625FED">
              <w:rPr>
                <w:rStyle w:val="Hyperlink"/>
                <w:noProof/>
              </w:rPr>
              <w:t>4.2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_Toc494730395 \h </w:instrText>
            </w:r>
            <w:r w:rsidR="00A00825">
              <w:rPr>
                <w:noProof/>
                <w:webHidden/>
              </w:rPr>
            </w:r>
            <w:r w:rsidR="00A00825">
              <w:rPr>
                <w:noProof/>
                <w:webHidden/>
              </w:rPr>
              <w:fldChar w:fldCharType="separate"/>
            </w:r>
            <w:r w:rsidR="00A00825">
              <w:rPr>
                <w:noProof/>
                <w:webHidden/>
              </w:rPr>
              <w:t>10</w:t>
            </w:r>
            <w:r w:rsidR="00A00825">
              <w:rPr>
                <w:noProof/>
                <w:webHidden/>
              </w:rPr>
              <w:fldChar w:fldCharType="end"/>
            </w:r>
          </w:hyperlink>
        </w:p>
        <w:p w14:paraId="5457F997" w14:textId="77777777" w:rsidR="00A00825" w:rsidRDefault="002026E2">
          <w:pPr>
            <w:pStyle w:val="Inhopg1"/>
            <w:rPr>
              <w:rFonts w:eastAsiaTheme="minorEastAsia"/>
              <w:b w:val="0"/>
              <w:noProof/>
              <w:lang w:eastAsia="nl-NL"/>
            </w:rPr>
          </w:pPr>
          <w:hyperlink w:anchor="_Toc494730396" w:history="1">
            <w:r w:rsidR="00A00825" w:rsidRPr="00625FED">
              <w:rPr>
                <w:rStyle w:val="Hyperlink"/>
                <w:noProof/>
              </w:rPr>
              <w:t>5</w:t>
            </w:r>
            <w:r w:rsidR="00A00825">
              <w:rPr>
                <w:rFonts w:eastAsiaTheme="minorEastAsia"/>
                <w:b w:val="0"/>
                <w:noProof/>
                <w:lang w:eastAsia="nl-NL"/>
              </w:rPr>
              <w:tab/>
            </w:r>
            <w:r w:rsidR="00A00825" w:rsidRPr="00625FED">
              <w:rPr>
                <w:rStyle w:val="Hyperlink"/>
                <w:noProof/>
              </w:rPr>
              <w:t>Ingewikkeldere functies maken</w:t>
            </w:r>
            <w:r w:rsidR="00A00825">
              <w:rPr>
                <w:noProof/>
                <w:webHidden/>
              </w:rPr>
              <w:tab/>
            </w:r>
            <w:r w:rsidR="00A00825">
              <w:rPr>
                <w:noProof/>
                <w:webHidden/>
              </w:rPr>
              <w:fldChar w:fldCharType="begin"/>
            </w:r>
            <w:r w:rsidR="00A00825">
              <w:rPr>
                <w:noProof/>
                <w:webHidden/>
              </w:rPr>
              <w:instrText xml:space="preserve"> PAGEREF _Toc494730396 \h </w:instrText>
            </w:r>
            <w:r w:rsidR="00A00825">
              <w:rPr>
                <w:noProof/>
                <w:webHidden/>
              </w:rPr>
            </w:r>
            <w:r w:rsidR="00A00825">
              <w:rPr>
                <w:noProof/>
                <w:webHidden/>
              </w:rPr>
              <w:fldChar w:fldCharType="separate"/>
            </w:r>
            <w:r w:rsidR="00A00825">
              <w:rPr>
                <w:noProof/>
                <w:webHidden/>
              </w:rPr>
              <w:t>11</w:t>
            </w:r>
            <w:r w:rsidR="00A00825">
              <w:rPr>
                <w:noProof/>
                <w:webHidden/>
              </w:rPr>
              <w:fldChar w:fldCharType="end"/>
            </w:r>
          </w:hyperlink>
        </w:p>
        <w:p w14:paraId="4E0EF0F8" w14:textId="77777777" w:rsidR="00A00825" w:rsidRDefault="002026E2">
          <w:pPr>
            <w:pStyle w:val="Inhopg2"/>
            <w:rPr>
              <w:rFonts w:eastAsiaTheme="minorEastAsia"/>
              <w:noProof/>
              <w:sz w:val="22"/>
              <w:lang w:eastAsia="nl-NL"/>
            </w:rPr>
          </w:pPr>
          <w:hyperlink w:anchor="_Toc494730397" w:history="1">
            <w:r w:rsidR="00A00825" w:rsidRPr="00625FED">
              <w:rPr>
                <w:rStyle w:val="Hyperlink"/>
                <w:noProof/>
              </w:rPr>
              <w:t>5.1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_Toc494730397 \h </w:instrText>
            </w:r>
            <w:r w:rsidR="00A00825">
              <w:rPr>
                <w:noProof/>
                <w:webHidden/>
              </w:rPr>
            </w:r>
            <w:r w:rsidR="00A00825">
              <w:rPr>
                <w:noProof/>
                <w:webHidden/>
              </w:rPr>
              <w:fldChar w:fldCharType="separate"/>
            </w:r>
            <w:r w:rsidR="00A00825">
              <w:rPr>
                <w:noProof/>
                <w:webHidden/>
              </w:rPr>
              <w:t>13</w:t>
            </w:r>
            <w:r w:rsidR="00A00825">
              <w:rPr>
                <w:noProof/>
                <w:webHidden/>
              </w:rPr>
              <w:fldChar w:fldCharType="end"/>
            </w:r>
          </w:hyperlink>
        </w:p>
        <w:p w14:paraId="2E3F2F24" w14:textId="77777777" w:rsidR="00A00825" w:rsidRDefault="002026E2">
          <w:pPr>
            <w:pStyle w:val="Inhopg2"/>
            <w:rPr>
              <w:rFonts w:eastAsiaTheme="minorEastAsia"/>
              <w:noProof/>
              <w:sz w:val="22"/>
              <w:lang w:eastAsia="nl-NL"/>
            </w:rPr>
          </w:pPr>
          <w:hyperlink w:anchor="_Toc494730398" w:history="1">
            <w:r w:rsidR="00A00825" w:rsidRPr="00625FED">
              <w:rPr>
                <w:rStyle w:val="Hyperlink"/>
                <w:noProof/>
              </w:rPr>
              <w:t>5.2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_Toc494730398 \h </w:instrText>
            </w:r>
            <w:r w:rsidR="00A00825">
              <w:rPr>
                <w:noProof/>
                <w:webHidden/>
              </w:rPr>
            </w:r>
            <w:r w:rsidR="00A00825">
              <w:rPr>
                <w:noProof/>
                <w:webHidden/>
              </w:rPr>
              <w:fldChar w:fldCharType="separate"/>
            </w:r>
            <w:r w:rsidR="00A00825">
              <w:rPr>
                <w:noProof/>
                <w:webHidden/>
              </w:rPr>
              <w:t>13</w:t>
            </w:r>
            <w:r w:rsidR="00A00825">
              <w:rPr>
                <w:noProof/>
                <w:webHidden/>
              </w:rPr>
              <w:fldChar w:fldCharType="end"/>
            </w:r>
          </w:hyperlink>
        </w:p>
        <w:p w14:paraId="490031C6" w14:textId="77777777" w:rsidR="00A00825" w:rsidRDefault="002026E2">
          <w:pPr>
            <w:pStyle w:val="Inhopg1"/>
            <w:rPr>
              <w:rFonts w:eastAsiaTheme="minorEastAsia"/>
              <w:b w:val="0"/>
              <w:noProof/>
              <w:lang w:eastAsia="nl-NL"/>
            </w:rPr>
          </w:pPr>
          <w:hyperlink w:anchor="_Toc494730399" w:history="1">
            <w:r w:rsidR="00A00825" w:rsidRPr="00625FED">
              <w:rPr>
                <w:rStyle w:val="Hyperlink"/>
                <w:noProof/>
              </w:rPr>
              <w:t>6</w:t>
            </w:r>
            <w:r w:rsidR="00A00825">
              <w:rPr>
                <w:rFonts w:eastAsiaTheme="minorEastAsia"/>
                <w:b w:val="0"/>
                <w:noProof/>
                <w:lang w:eastAsia="nl-NL"/>
              </w:rPr>
              <w:tab/>
            </w:r>
            <w:r w:rsidR="00A00825" w:rsidRPr="00625FED">
              <w:rPr>
                <w:rStyle w:val="Hyperlink"/>
                <w:noProof/>
              </w:rPr>
              <w:t>Specifieke terminologie en eigenschappen</w:t>
            </w:r>
            <w:r w:rsidR="00A00825">
              <w:rPr>
                <w:noProof/>
                <w:webHidden/>
              </w:rPr>
              <w:tab/>
            </w:r>
            <w:r w:rsidR="00A00825">
              <w:rPr>
                <w:noProof/>
                <w:webHidden/>
              </w:rPr>
              <w:fldChar w:fldCharType="begin"/>
            </w:r>
            <w:r w:rsidR="00A00825">
              <w:rPr>
                <w:noProof/>
                <w:webHidden/>
              </w:rPr>
              <w:instrText xml:space="preserve"> PAGEREF _Toc494730399 \h </w:instrText>
            </w:r>
            <w:r w:rsidR="00A00825">
              <w:rPr>
                <w:noProof/>
                <w:webHidden/>
              </w:rPr>
            </w:r>
            <w:r w:rsidR="00A00825">
              <w:rPr>
                <w:noProof/>
                <w:webHidden/>
              </w:rPr>
              <w:fldChar w:fldCharType="separate"/>
            </w:r>
            <w:r w:rsidR="00A00825">
              <w:rPr>
                <w:noProof/>
                <w:webHidden/>
              </w:rPr>
              <w:t>14</w:t>
            </w:r>
            <w:r w:rsidR="00A00825">
              <w:rPr>
                <w:noProof/>
                <w:webHidden/>
              </w:rPr>
              <w:fldChar w:fldCharType="end"/>
            </w:r>
          </w:hyperlink>
        </w:p>
        <w:p w14:paraId="27824D87" w14:textId="77777777" w:rsidR="00A00825" w:rsidRDefault="002026E2">
          <w:pPr>
            <w:pStyle w:val="Inhopg1"/>
            <w:rPr>
              <w:rFonts w:eastAsiaTheme="minorEastAsia"/>
              <w:b w:val="0"/>
              <w:noProof/>
              <w:lang w:eastAsia="nl-NL"/>
            </w:rPr>
          </w:pPr>
          <w:hyperlink w:anchor="_Toc494730400" w:history="1">
            <w:r w:rsidR="00A00825" w:rsidRPr="00625FED">
              <w:rPr>
                <w:rStyle w:val="Hyperlink"/>
                <w:noProof/>
              </w:rPr>
              <w:t>7</w:t>
            </w:r>
            <w:r w:rsidR="00A00825">
              <w:rPr>
                <w:rFonts w:eastAsiaTheme="minorEastAsia"/>
                <w:b w:val="0"/>
                <w:noProof/>
                <w:lang w:eastAsia="nl-NL"/>
              </w:rPr>
              <w:tab/>
            </w:r>
            <w:r w:rsidR="00A00825" w:rsidRPr="00625FED">
              <w:rPr>
                <w:rStyle w:val="Hyperlink"/>
                <w:noProof/>
              </w:rPr>
              <w:t>Handige Matlab functies</w:t>
            </w:r>
            <w:r w:rsidR="00A00825">
              <w:rPr>
                <w:noProof/>
                <w:webHidden/>
              </w:rPr>
              <w:tab/>
            </w:r>
            <w:r w:rsidR="00A00825">
              <w:rPr>
                <w:noProof/>
                <w:webHidden/>
              </w:rPr>
              <w:fldChar w:fldCharType="begin"/>
            </w:r>
            <w:r w:rsidR="00A00825">
              <w:rPr>
                <w:noProof/>
                <w:webHidden/>
              </w:rPr>
              <w:instrText xml:space="preserve"> PAGEREF _Toc494730400 \h </w:instrText>
            </w:r>
            <w:r w:rsidR="00A00825">
              <w:rPr>
                <w:noProof/>
                <w:webHidden/>
              </w:rPr>
            </w:r>
            <w:r w:rsidR="00A00825">
              <w:rPr>
                <w:noProof/>
                <w:webHidden/>
              </w:rPr>
              <w:fldChar w:fldCharType="separate"/>
            </w:r>
            <w:r w:rsidR="00A00825">
              <w:rPr>
                <w:noProof/>
                <w:webHidden/>
              </w:rPr>
              <w:t>16</w:t>
            </w:r>
            <w:r w:rsidR="00A00825">
              <w:rPr>
                <w:noProof/>
                <w:webHidden/>
              </w:rPr>
              <w:fldChar w:fldCharType="end"/>
            </w:r>
          </w:hyperlink>
        </w:p>
        <w:p w14:paraId="4CE4EA4A" w14:textId="77777777" w:rsidR="00A00825" w:rsidRDefault="002026E2">
          <w:pPr>
            <w:pStyle w:val="Inhopg2"/>
            <w:rPr>
              <w:rFonts w:eastAsiaTheme="minorEastAsia"/>
              <w:noProof/>
              <w:sz w:val="22"/>
              <w:lang w:eastAsia="nl-NL"/>
            </w:rPr>
          </w:pPr>
          <w:hyperlink w:anchor="_Toc494730401" w:history="1">
            <w:r w:rsidR="00A00825" w:rsidRPr="00625FED">
              <w:rPr>
                <w:rStyle w:val="Hyperlink"/>
                <w:noProof/>
              </w:rPr>
              <w:t>7.1</w:t>
            </w:r>
            <w:r w:rsidR="00A00825">
              <w:rPr>
                <w:rFonts w:eastAsiaTheme="minorEastAsia"/>
                <w:noProof/>
                <w:sz w:val="22"/>
                <w:lang w:eastAsia="nl-NL"/>
              </w:rPr>
              <w:tab/>
            </w:r>
            <w:r w:rsidR="00A00825" w:rsidRPr="00625FED">
              <w:rPr>
                <w:rStyle w:val="Hyperlink"/>
                <w:noProof/>
              </w:rPr>
              <w:t>Vragen en opdrachten</w:t>
            </w:r>
            <w:r w:rsidR="00A00825">
              <w:rPr>
                <w:noProof/>
                <w:webHidden/>
              </w:rPr>
              <w:tab/>
            </w:r>
            <w:r w:rsidR="00A00825">
              <w:rPr>
                <w:noProof/>
                <w:webHidden/>
              </w:rPr>
              <w:fldChar w:fldCharType="begin"/>
            </w:r>
            <w:r w:rsidR="00A00825">
              <w:rPr>
                <w:noProof/>
                <w:webHidden/>
              </w:rPr>
              <w:instrText xml:space="preserve"> PAGEREF _Toc494730401 \h </w:instrText>
            </w:r>
            <w:r w:rsidR="00A00825">
              <w:rPr>
                <w:noProof/>
                <w:webHidden/>
              </w:rPr>
            </w:r>
            <w:r w:rsidR="00A00825">
              <w:rPr>
                <w:noProof/>
                <w:webHidden/>
              </w:rPr>
              <w:fldChar w:fldCharType="separate"/>
            </w:r>
            <w:r w:rsidR="00A00825">
              <w:rPr>
                <w:noProof/>
                <w:webHidden/>
              </w:rPr>
              <w:t>18</w:t>
            </w:r>
            <w:r w:rsidR="00A00825">
              <w:rPr>
                <w:noProof/>
                <w:webHidden/>
              </w:rPr>
              <w:fldChar w:fldCharType="end"/>
            </w:r>
          </w:hyperlink>
        </w:p>
        <w:p w14:paraId="04FD0635" w14:textId="77777777" w:rsidR="00A00825" w:rsidRDefault="002026E2">
          <w:pPr>
            <w:pStyle w:val="Inhopg2"/>
            <w:rPr>
              <w:rFonts w:eastAsiaTheme="minorEastAsia"/>
              <w:noProof/>
              <w:sz w:val="22"/>
              <w:lang w:eastAsia="nl-NL"/>
            </w:rPr>
          </w:pPr>
          <w:hyperlink w:anchor="_Toc494730402" w:history="1">
            <w:r w:rsidR="00A00825" w:rsidRPr="00625FED">
              <w:rPr>
                <w:rStyle w:val="Hyperlink"/>
                <w:noProof/>
              </w:rPr>
              <w:t>7.2</w:t>
            </w:r>
            <w:r w:rsidR="00A00825">
              <w:rPr>
                <w:rFonts w:eastAsiaTheme="minorEastAsia"/>
                <w:noProof/>
                <w:sz w:val="22"/>
                <w:lang w:eastAsia="nl-NL"/>
              </w:rPr>
              <w:tab/>
            </w:r>
            <w:r w:rsidR="00A00825" w:rsidRPr="00625FED">
              <w:rPr>
                <w:rStyle w:val="Hyperlink"/>
                <w:noProof/>
              </w:rPr>
              <w:t>Antwoorden en uitwerkingen</w:t>
            </w:r>
            <w:r w:rsidR="00A00825">
              <w:rPr>
                <w:noProof/>
                <w:webHidden/>
              </w:rPr>
              <w:tab/>
            </w:r>
            <w:r w:rsidR="00A00825">
              <w:rPr>
                <w:noProof/>
                <w:webHidden/>
              </w:rPr>
              <w:fldChar w:fldCharType="begin"/>
            </w:r>
            <w:r w:rsidR="00A00825">
              <w:rPr>
                <w:noProof/>
                <w:webHidden/>
              </w:rPr>
              <w:instrText xml:space="preserve"> PAGEREF _Toc494730402 \h </w:instrText>
            </w:r>
            <w:r w:rsidR="00A00825">
              <w:rPr>
                <w:noProof/>
                <w:webHidden/>
              </w:rPr>
            </w:r>
            <w:r w:rsidR="00A00825">
              <w:rPr>
                <w:noProof/>
                <w:webHidden/>
              </w:rPr>
              <w:fldChar w:fldCharType="separate"/>
            </w:r>
            <w:r w:rsidR="00A00825">
              <w:rPr>
                <w:noProof/>
                <w:webHidden/>
              </w:rPr>
              <w:t>19</w:t>
            </w:r>
            <w:r w:rsidR="00A00825">
              <w:rPr>
                <w:noProof/>
                <w:webHidden/>
              </w:rPr>
              <w:fldChar w:fldCharType="end"/>
            </w:r>
          </w:hyperlink>
        </w:p>
        <w:p w14:paraId="49C85321" w14:textId="77777777" w:rsidR="00DF611E" w:rsidRDefault="00B23892">
          <w:r>
            <w:rPr>
              <w:bCs/>
              <w:noProof/>
            </w:rPr>
            <w:fldChar w:fldCharType="end"/>
          </w:r>
        </w:p>
      </w:sdtContent>
    </w:sdt>
    <w:p w14:paraId="2529FB25" w14:textId="77777777" w:rsidR="00870358" w:rsidRDefault="00870358" w:rsidP="00870358">
      <w:pPr>
        <w:tabs>
          <w:tab w:val="left" w:pos="6675"/>
        </w:tabs>
      </w:pPr>
      <w:r>
        <w:tab/>
      </w:r>
    </w:p>
    <w:p w14:paraId="56949255" w14:textId="77777777" w:rsidR="00257B09" w:rsidRDefault="00257B09" w:rsidP="00257B09">
      <w:pPr>
        <w:pStyle w:val="Kop1"/>
        <w:numPr>
          <w:ilvl w:val="0"/>
          <w:numId w:val="0"/>
        </w:numPr>
      </w:pPr>
    </w:p>
    <w:p w14:paraId="1CBEA331" w14:textId="77777777" w:rsidR="00257B09" w:rsidRDefault="00DF611E" w:rsidP="00257B09">
      <w:pPr>
        <w:pStyle w:val="Kop1"/>
        <w:numPr>
          <w:ilvl w:val="0"/>
          <w:numId w:val="0"/>
        </w:numPr>
      </w:pPr>
      <w:r w:rsidRPr="00870358">
        <w:br w:type="page"/>
      </w:r>
      <w:bookmarkStart w:id="0" w:name="_Toc487552828"/>
      <w:bookmarkStart w:id="1" w:name="_Toc494730387"/>
      <w:r w:rsidR="00257B09">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57B09" w14:paraId="421C7F4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887603F" w14:textId="77777777" w:rsidR="00257B09" w:rsidRDefault="00257B09">
            <w:r>
              <w:t>Versie</w:t>
            </w:r>
          </w:p>
        </w:tc>
        <w:tc>
          <w:tcPr>
            <w:tcW w:w="1349" w:type="dxa"/>
            <w:tcBorders>
              <w:top w:val="single" w:sz="4" w:space="0" w:color="auto"/>
              <w:left w:val="single" w:sz="4" w:space="0" w:color="auto"/>
              <w:bottom w:val="single" w:sz="4" w:space="0" w:color="auto"/>
              <w:right w:val="single" w:sz="4" w:space="0" w:color="auto"/>
            </w:tcBorders>
            <w:hideMark/>
          </w:tcPr>
          <w:p w14:paraId="5C843BBC" w14:textId="77777777" w:rsidR="00257B09" w:rsidRDefault="00257B09">
            <w:r>
              <w:t>Datum</w:t>
            </w:r>
          </w:p>
        </w:tc>
        <w:tc>
          <w:tcPr>
            <w:tcW w:w="5103" w:type="dxa"/>
            <w:tcBorders>
              <w:top w:val="single" w:sz="4" w:space="0" w:color="auto"/>
              <w:left w:val="single" w:sz="4" w:space="0" w:color="auto"/>
              <w:bottom w:val="single" w:sz="4" w:space="0" w:color="auto"/>
              <w:right w:val="single" w:sz="4" w:space="0" w:color="auto"/>
            </w:tcBorders>
            <w:hideMark/>
          </w:tcPr>
          <w:p w14:paraId="57F475E2" w14:textId="77777777" w:rsidR="00257B09" w:rsidRDefault="00257B09">
            <w:r>
              <w:t>Beschrijving</w:t>
            </w:r>
          </w:p>
        </w:tc>
        <w:tc>
          <w:tcPr>
            <w:tcW w:w="1837" w:type="dxa"/>
            <w:tcBorders>
              <w:top w:val="single" w:sz="4" w:space="0" w:color="auto"/>
              <w:left w:val="single" w:sz="4" w:space="0" w:color="auto"/>
              <w:bottom w:val="single" w:sz="4" w:space="0" w:color="auto"/>
              <w:right w:val="single" w:sz="4" w:space="0" w:color="auto"/>
            </w:tcBorders>
            <w:hideMark/>
          </w:tcPr>
          <w:p w14:paraId="585B5018" w14:textId="77777777" w:rsidR="00257B09" w:rsidRDefault="00257B09">
            <w:r>
              <w:t>Door</w:t>
            </w:r>
          </w:p>
        </w:tc>
      </w:tr>
      <w:tr w:rsidR="00257B09" w14:paraId="1C405783" w14:textId="77777777" w:rsidTr="00257B09">
        <w:tc>
          <w:tcPr>
            <w:tcW w:w="773" w:type="dxa"/>
            <w:tcBorders>
              <w:top w:val="single" w:sz="4" w:space="0" w:color="auto"/>
              <w:left w:val="single" w:sz="4" w:space="0" w:color="auto"/>
              <w:bottom w:val="single" w:sz="4" w:space="0" w:color="auto"/>
              <w:right w:val="single" w:sz="4" w:space="0" w:color="auto"/>
            </w:tcBorders>
            <w:hideMark/>
          </w:tcPr>
          <w:p w14:paraId="5A4AFF4F" w14:textId="77777777" w:rsidR="00257B09" w:rsidRDefault="00257B09">
            <w:r>
              <w:t>0.0</w:t>
            </w:r>
          </w:p>
        </w:tc>
        <w:tc>
          <w:tcPr>
            <w:tcW w:w="1349" w:type="dxa"/>
            <w:tcBorders>
              <w:top w:val="single" w:sz="4" w:space="0" w:color="auto"/>
              <w:left w:val="single" w:sz="4" w:space="0" w:color="auto"/>
              <w:bottom w:val="single" w:sz="4" w:space="0" w:color="auto"/>
              <w:right w:val="single" w:sz="4" w:space="0" w:color="auto"/>
            </w:tcBorders>
            <w:hideMark/>
          </w:tcPr>
          <w:p w14:paraId="0A316EF7" w14:textId="77777777" w:rsidR="00257B09" w:rsidRDefault="00257B09">
            <w:r>
              <w:t>11-07-2017</w:t>
            </w:r>
          </w:p>
        </w:tc>
        <w:tc>
          <w:tcPr>
            <w:tcW w:w="5103" w:type="dxa"/>
            <w:tcBorders>
              <w:top w:val="single" w:sz="4" w:space="0" w:color="auto"/>
              <w:left w:val="single" w:sz="4" w:space="0" w:color="auto"/>
              <w:bottom w:val="single" w:sz="4" w:space="0" w:color="auto"/>
              <w:right w:val="single" w:sz="4" w:space="0" w:color="auto"/>
            </w:tcBorders>
            <w:hideMark/>
          </w:tcPr>
          <w:p w14:paraId="257AB779" w14:textId="77777777" w:rsidR="00257B09" w:rsidRDefault="00257B09">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FDD6A35" w14:textId="66EEBDDA" w:rsidR="00257B09" w:rsidRDefault="00C412BD">
            <w:r>
              <w:t>Alistair Vardy</w:t>
            </w:r>
          </w:p>
        </w:tc>
      </w:tr>
      <w:tr w:rsidR="00257B09" w14:paraId="7525CAE3" w14:textId="77777777" w:rsidTr="00257B09">
        <w:tc>
          <w:tcPr>
            <w:tcW w:w="773" w:type="dxa"/>
            <w:tcBorders>
              <w:top w:val="single" w:sz="4" w:space="0" w:color="auto"/>
              <w:left w:val="single" w:sz="4" w:space="0" w:color="auto"/>
              <w:bottom w:val="single" w:sz="4" w:space="0" w:color="auto"/>
              <w:right w:val="single" w:sz="4" w:space="0" w:color="auto"/>
            </w:tcBorders>
          </w:tcPr>
          <w:p w14:paraId="6B69F190" w14:textId="6262EABB" w:rsidR="00257B09" w:rsidRDefault="008C2451">
            <w:ins w:id="2" w:author="Gebruiker" w:date="2017-09-11T16:54:00Z">
              <w:r>
                <w:t>0.1</w:t>
              </w:r>
            </w:ins>
          </w:p>
        </w:tc>
        <w:tc>
          <w:tcPr>
            <w:tcW w:w="1349" w:type="dxa"/>
            <w:tcBorders>
              <w:top w:val="single" w:sz="4" w:space="0" w:color="auto"/>
              <w:left w:val="single" w:sz="4" w:space="0" w:color="auto"/>
              <w:bottom w:val="single" w:sz="4" w:space="0" w:color="auto"/>
              <w:right w:val="single" w:sz="4" w:space="0" w:color="auto"/>
            </w:tcBorders>
          </w:tcPr>
          <w:p w14:paraId="5A650B43" w14:textId="6B965516" w:rsidR="00257B09" w:rsidRDefault="00616656">
            <w:ins w:id="3" w:author="Bart van Trigt" w:date="2017-09-13T16:56:00Z">
              <w:r>
                <w:t>13-09-2017</w:t>
              </w:r>
            </w:ins>
          </w:p>
        </w:tc>
        <w:tc>
          <w:tcPr>
            <w:tcW w:w="5103" w:type="dxa"/>
            <w:tcBorders>
              <w:top w:val="single" w:sz="4" w:space="0" w:color="auto"/>
              <w:left w:val="single" w:sz="4" w:space="0" w:color="auto"/>
              <w:bottom w:val="single" w:sz="4" w:space="0" w:color="auto"/>
              <w:right w:val="single" w:sz="4" w:space="0" w:color="auto"/>
            </w:tcBorders>
          </w:tcPr>
          <w:p w14:paraId="716DDD2F" w14:textId="4732ABB4" w:rsidR="00257B09" w:rsidRDefault="00616656">
            <w:ins w:id="4" w:author="Bart van Trigt" w:date="2017-09-13T16:56:00Z">
              <w:r>
                <w:t>Under construction</w:t>
              </w:r>
            </w:ins>
          </w:p>
        </w:tc>
        <w:tc>
          <w:tcPr>
            <w:tcW w:w="1837" w:type="dxa"/>
            <w:tcBorders>
              <w:top w:val="single" w:sz="4" w:space="0" w:color="auto"/>
              <w:left w:val="single" w:sz="4" w:space="0" w:color="auto"/>
              <w:bottom w:val="single" w:sz="4" w:space="0" w:color="auto"/>
              <w:right w:val="single" w:sz="4" w:space="0" w:color="auto"/>
            </w:tcBorders>
          </w:tcPr>
          <w:p w14:paraId="1ECB37BB" w14:textId="69B54607" w:rsidR="00257B09" w:rsidRDefault="008C2451">
            <w:ins w:id="5" w:author="Gebruiker" w:date="2017-09-11T16:54:00Z">
              <w:r>
                <w:t>Bart van Trigt</w:t>
              </w:r>
            </w:ins>
          </w:p>
        </w:tc>
      </w:tr>
      <w:tr w:rsidR="00257B09" w14:paraId="288E1E8D"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45E54B05" w14:textId="3C6BC33F" w:rsidR="00257B09" w:rsidRDefault="00BA1E5F">
            <w:r>
              <w:t>0.2</w:t>
            </w:r>
          </w:p>
        </w:tc>
        <w:tc>
          <w:tcPr>
            <w:tcW w:w="1349" w:type="dxa"/>
            <w:tcBorders>
              <w:top w:val="single" w:sz="4" w:space="0" w:color="auto"/>
              <w:left w:val="single" w:sz="4" w:space="0" w:color="auto"/>
              <w:bottom w:val="single" w:sz="4" w:space="0" w:color="auto"/>
              <w:right w:val="single" w:sz="4" w:space="0" w:color="auto"/>
            </w:tcBorders>
          </w:tcPr>
          <w:p w14:paraId="087BCFAB" w14:textId="0D2E1165" w:rsidR="00257B09" w:rsidRDefault="00BA1E5F">
            <w:r>
              <w:t>14-09-2017</w:t>
            </w:r>
          </w:p>
        </w:tc>
        <w:tc>
          <w:tcPr>
            <w:tcW w:w="5103" w:type="dxa"/>
            <w:tcBorders>
              <w:top w:val="single" w:sz="4" w:space="0" w:color="auto"/>
              <w:left w:val="single" w:sz="4" w:space="0" w:color="auto"/>
              <w:bottom w:val="single" w:sz="4" w:space="0" w:color="auto"/>
              <w:right w:val="single" w:sz="4" w:space="0" w:color="auto"/>
            </w:tcBorders>
          </w:tcPr>
          <w:p w14:paraId="03857B98" w14:textId="77777777" w:rsidR="00257B09" w:rsidRDefault="00A63B03">
            <w:r>
              <w:t>Meerder outputs en meerdere inputs klaar</w:t>
            </w:r>
          </w:p>
          <w:p w14:paraId="10DA863A" w14:textId="17F60A79" w:rsidR="00A63B03" w:rsidRDefault="00A63B03">
            <w:r>
              <w:t>Nu verder met ingewikkeldere functies</w:t>
            </w:r>
          </w:p>
        </w:tc>
        <w:tc>
          <w:tcPr>
            <w:tcW w:w="1837" w:type="dxa"/>
            <w:tcBorders>
              <w:top w:val="single" w:sz="4" w:space="0" w:color="auto"/>
              <w:left w:val="single" w:sz="4" w:space="0" w:color="auto"/>
              <w:bottom w:val="single" w:sz="4" w:space="0" w:color="auto"/>
              <w:right w:val="single" w:sz="4" w:space="0" w:color="auto"/>
            </w:tcBorders>
          </w:tcPr>
          <w:p w14:paraId="2A5C0DE7" w14:textId="54FC8478" w:rsidR="00257B09" w:rsidRDefault="00A63B03">
            <w:r>
              <w:t xml:space="preserve">Bart van Trigt </w:t>
            </w:r>
          </w:p>
        </w:tc>
      </w:tr>
      <w:tr w:rsidR="00E01D6D" w14:paraId="5B2D58A3" w14:textId="77777777" w:rsidTr="00E01D6D">
        <w:trPr>
          <w:trHeight w:val="599"/>
        </w:trPr>
        <w:tc>
          <w:tcPr>
            <w:tcW w:w="773" w:type="dxa"/>
            <w:tcBorders>
              <w:top w:val="single" w:sz="4" w:space="0" w:color="auto"/>
              <w:left w:val="single" w:sz="4" w:space="0" w:color="auto"/>
              <w:bottom w:val="single" w:sz="4" w:space="0" w:color="auto"/>
              <w:right w:val="single" w:sz="4" w:space="0" w:color="auto"/>
            </w:tcBorders>
          </w:tcPr>
          <w:p w14:paraId="468A897B" w14:textId="7ACC128F" w:rsidR="00E01D6D" w:rsidRDefault="00E01D6D">
            <w:r>
              <w:t>0.3</w:t>
            </w:r>
          </w:p>
        </w:tc>
        <w:tc>
          <w:tcPr>
            <w:tcW w:w="1349" w:type="dxa"/>
            <w:tcBorders>
              <w:top w:val="single" w:sz="4" w:space="0" w:color="auto"/>
              <w:left w:val="single" w:sz="4" w:space="0" w:color="auto"/>
              <w:bottom w:val="single" w:sz="4" w:space="0" w:color="auto"/>
              <w:right w:val="single" w:sz="4" w:space="0" w:color="auto"/>
            </w:tcBorders>
          </w:tcPr>
          <w:p w14:paraId="4BC8FF36" w14:textId="111FA7F1" w:rsidR="00E01D6D" w:rsidRDefault="00E01D6D">
            <w:r>
              <w:t>18-09-2017</w:t>
            </w:r>
          </w:p>
        </w:tc>
        <w:tc>
          <w:tcPr>
            <w:tcW w:w="5103" w:type="dxa"/>
            <w:tcBorders>
              <w:top w:val="single" w:sz="4" w:space="0" w:color="auto"/>
              <w:left w:val="single" w:sz="4" w:space="0" w:color="auto"/>
              <w:bottom w:val="single" w:sz="4" w:space="0" w:color="auto"/>
              <w:right w:val="single" w:sz="4" w:space="0" w:color="auto"/>
            </w:tcBorders>
          </w:tcPr>
          <w:p w14:paraId="78F3980D" w14:textId="54E9D1BB" w:rsidR="00E01D6D" w:rsidRDefault="00683D8E">
            <w:r>
              <w:t>Ingewikkeldere functies</w:t>
            </w:r>
          </w:p>
        </w:tc>
        <w:tc>
          <w:tcPr>
            <w:tcW w:w="1837" w:type="dxa"/>
            <w:tcBorders>
              <w:top w:val="single" w:sz="4" w:space="0" w:color="auto"/>
              <w:left w:val="single" w:sz="4" w:space="0" w:color="auto"/>
              <w:bottom w:val="single" w:sz="4" w:space="0" w:color="auto"/>
              <w:right w:val="single" w:sz="4" w:space="0" w:color="auto"/>
            </w:tcBorders>
          </w:tcPr>
          <w:p w14:paraId="341D17F8" w14:textId="067A7284" w:rsidR="00E01D6D" w:rsidRDefault="00E01D6D">
            <w:r>
              <w:t>Bart van Trigt</w:t>
            </w:r>
          </w:p>
        </w:tc>
      </w:tr>
      <w:tr w:rsidR="00E01D6D" w14:paraId="7A3ED203"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75AE535B" w14:textId="291FE08E" w:rsidR="00E01D6D" w:rsidRDefault="00683D8E">
            <w:r>
              <w:t>0.4</w:t>
            </w:r>
          </w:p>
        </w:tc>
        <w:tc>
          <w:tcPr>
            <w:tcW w:w="1349" w:type="dxa"/>
            <w:tcBorders>
              <w:top w:val="single" w:sz="4" w:space="0" w:color="auto"/>
              <w:left w:val="single" w:sz="4" w:space="0" w:color="auto"/>
              <w:bottom w:val="single" w:sz="4" w:space="0" w:color="auto"/>
              <w:right w:val="single" w:sz="4" w:space="0" w:color="auto"/>
            </w:tcBorders>
          </w:tcPr>
          <w:p w14:paraId="3BC0CAB6" w14:textId="46F67776" w:rsidR="00E01D6D" w:rsidRDefault="00683D8E">
            <w:r>
              <w:t>19-09-2017</w:t>
            </w:r>
          </w:p>
        </w:tc>
        <w:tc>
          <w:tcPr>
            <w:tcW w:w="5103" w:type="dxa"/>
            <w:tcBorders>
              <w:top w:val="single" w:sz="4" w:space="0" w:color="auto"/>
              <w:left w:val="single" w:sz="4" w:space="0" w:color="auto"/>
              <w:bottom w:val="single" w:sz="4" w:space="0" w:color="auto"/>
              <w:right w:val="single" w:sz="4" w:space="0" w:color="auto"/>
            </w:tcBorders>
          </w:tcPr>
          <w:p w14:paraId="6E2D7D4F" w14:textId="7851B577" w:rsidR="00E01D6D" w:rsidRDefault="00683D8E">
            <w:r>
              <w:t>Afronding versie 1</w:t>
            </w:r>
          </w:p>
        </w:tc>
        <w:tc>
          <w:tcPr>
            <w:tcW w:w="1837" w:type="dxa"/>
            <w:tcBorders>
              <w:top w:val="single" w:sz="4" w:space="0" w:color="auto"/>
              <w:left w:val="single" w:sz="4" w:space="0" w:color="auto"/>
              <w:bottom w:val="single" w:sz="4" w:space="0" w:color="auto"/>
              <w:right w:val="single" w:sz="4" w:space="0" w:color="auto"/>
            </w:tcBorders>
          </w:tcPr>
          <w:p w14:paraId="622D2DB1" w14:textId="71ABA0FF" w:rsidR="00E01D6D" w:rsidRDefault="00683D8E">
            <w:r>
              <w:t xml:space="preserve">Bart van Trigt </w:t>
            </w:r>
          </w:p>
        </w:tc>
      </w:tr>
      <w:tr w:rsidR="00E01D6D" w14:paraId="7F18F06A" w14:textId="77777777" w:rsidTr="00E01D6D">
        <w:trPr>
          <w:trHeight w:val="572"/>
        </w:trPr>
        <w:tc>
          <w:tcPr>
            <w:tcW w:w="773" w:type="dxa"/>
            <w:tcBorders>
              <w:top w:val="single" w:sz="4" w:space="0" w:color="auto"/>
              <w:left w:val="single" w:sz="4" w:space="0" w:color="auto"/>
              <w:bottom w:val="single" w:sz="4" w:space="0" w:color="auto"/>
              <w:right w:val="single" w:sz="4" w:space="0" w:color="auto"/>
            </w:tcBorders>
          </w:tcPr>
          <w:p w14:paraId="570BC0D0" w14:textId="0F73C298" w:rsidR="00E01D6D" w:rsidRDefault="00A85F17">
            <w:ins w:id="6" w:author="Gebruiker" w:date="2017-10-02T20:57:00Z">
              <w:r>
                <w:t>0.5</w:t>
              </w:r>
            </w:ins>
          </w:p>
        </w:tc>
        <w:tc>
          <w:tcPr>
            <w:tcW w:w="1349" w:type="dxa"/>
            <w:tcBorders>
              <w:top w:val="single" w:sz="4" w:space="0" w:color="auto"/>
              <w:left w:val="single" w:sz="4" w:space="0" w:color="auto"/>
              <w:bottom w:val="single" w:sz="4" w:space="0" w:color="auto"/>
              <w:right w:val="single" w:sz="4" w:space="0" w:color="auto"/>
            </w:tcBorders>
          </w:tcPr>
          <w:p w14:paraId="78F0D1FC" w14:textId="66FCEC27" w:rsidR="00E01D6D" w:rsidRDefault="00A85F17">
            <w:ins w:id="7" w:author="Gebruiker" w:date="2017-10-02T20:57:00Z">
              <w:r>
                <w:t>02-10-2017</w:t>
              </w:r>
            </w:ins>
          </w:p>
        </w:tc>
        <w:tc>
          <w:tcPr>
            <w:tcW w:w="5103" w:type="dxa"/>
            <w:tcBorders>
              <w:top w:val="single" w:sz="4" w:space="0" w:color="auto"/>
              <w:left w:val="single" w:sz="4" w:space="0" w:color="auto"/>
              <w:bottom w:val="single" w:sz="4" w:space="0" w:color="auto"/>
              <w:right w:val="single" w:sz="4" w:space="0" w:color="auto"/>
            </w:tcBorders>
          </w:tcPr>
          <w:p w14:paraId="49B4BC5D" w14:textId="3EAF6A76" w:rsidR="00E01D6D" w:rsidRDefault="00A85F17">
            <w:ins w:id="8" w:author="Gebruiker" w:date="2017-10-02T20:57:00Z">
              <w:r>
                <w:t>Paar opmerkingen van Chadier Wilson verwerkt.</w:t>
              </w:r>
            </w:ins>
          </w:p>
        </w:tc>
        <w:tc>
          <w:tcPr>
            <w:tcW w:w="1837" w:type="dxa"/>
            <w:tcBorders>
              <w:top w:val="single" w:sz="4" w:space="0" w:color="auto"/>
              <w:left w:val="single" w:sz="4" w:space="0" w:color="auto"/>
              <w:bottom w:val="single" w:sz="4" w:space="0" w:color="auto"/>
              <w:right w:val="single" w:sz="4" w:space="0" w:color="auto"/>
            </w:tcBorders>
          </w:tcPr>
          <w:p w14:paraId="35AB1387" w14:textId="4A382CC6" w:rsidR="00E01D6D" w:rsidRDefault="00A85F17">
            <w:ins w:id="9" w:author="Gebruiker" w:date="2017-10-02T20:58:00Z">
              <w:r>
                <w:t>Mark Schrauwen</w:t>
              </w:r>
            </w:ins>
            <w:bookmarkStart w:id="10" w:name="_GoBack"/>
            <w:bookmarkEnd w:id="10"/>
          </w:p>
        </w:tc>
      </w:tr>
    </w:tbl>
    <w:p w14:paraId="6F36D392" w14:textId="32E31923" w:rsidR="00257B09" w:rsidRDefault="00257B09" w:rsidP="00257B09"/>
    <w:p w14:paraId="255F8BC4" w14:textId="77777777" w:rsidR="00257B09" w:rsidRDefault="00257B09">
      <w:r>
        <w:br w:type="page"/>
      </w:r>
    </w:p>
    <w:p w14:paraId="5D819E44" w14:textId="77777777" w:rsidR="0016268D" w:rsidRDefault="0016268D" w:rsidP="0016268D">
      <w:pPr>
        <w:pStyle w:val="Kop1"/>
      </w:pPr>
      <w:bookmarkStart w:id="11" w:name="_Toc494730388"/>
      <w:r>
        <w:lastRenderedPageBreak/>
        <w:t>Inleiding</w:t>
      </w:r>
      <w:bookmarkEnd w:id="11"/>
    </w:p>
    <w:p w14:paraId="0145C45A" w14:textId="2E4047BC" w:rsidR="00616656" w:rsidRDefault="0016268D" w:rsidP="0016268D">
      <w:r w:rsidRPr="008D639A">
        <w:t>We hebben vorige wee</w:t>
      </w:r>
      <w:r w:rsidR="00616656">
        <w:t>k</w:t>
      </w:r>
      <w:r w:rsidRPr="008D639A">
        <w:t xml:space="preserve"> </w:t>
      </w:r>
      <w:r w:rsidR="00616656">
        <w:t xml:space="preserve">heb je kennis gemaakt met MATLAB. Als het goed is weet je nu waarom jij als bewegingstechnoloog MATLAB goed moet gebruiken. Vorige week heb je geleerd wat operatoren zijn, hoe je kan debuggen, hoe je vectoren maakt in MATLAB, standaard functies in MATLAB en je hebt al een keer een functie zelf gemaakt! We gaan in deze reader verder met het maken van een functie. Tot nu toe heb je makkelijke functies gemaakt, je gaf een input en er kwam een output uit. Maar wat nu als we bijvoorbeeld een formule hebben die meerder inputs heeft. </w:t>
      </w:r>
    </w:p>
    <w:p w14:paraId="1640F0A5" w14:textId="44AE2A92" w:rsidR="00616656" w:rsidRDefault="00616656" w:rsidP="0016268D">
      <w:r>
        <w:t>De volgende leerdoelen zijn hiervoor gemaakt, na het doorwerken van deze reader kan de student:</w:t>
      </w:r>
    </w:p>
    <w:p w14:paraId="1136101D" w14:textId="6337B62A" w:rsidR="00616656" w:rsidRDefault="00616656" w:rsidP="00616656">
      <w:pPr>
        <w:numPr>
          <w:ilvl w:val="0"/>
          <w:numId w:val="1"/>
        </w:numPr>
        <w:contextualSpacing/>
        <w:rPr>
          <w:rFonts w:eastAsia="Times New Roman" w:cs="Calibri"/>
        </w:rPr>
      </w:pPr>
      <w:commentRangeStart w:id="12"/>
      <w:r>
        <w:rPr>
          <w:rFonts w:eastAsia="Times New Roman" w:cs="Calibri"/>
        </w:rPr>
        <w:t>In eigenwoorden uitleggen wat een functie in Matlab is</w:t>
      </w:r>
      <w:r w:rsidR="00F56FEB">
        <w:rPr>
          <w:rFonts w:eastAsia="Times New Roman" w:cs="Calibri"/>
        </w:rPr>
        <w:t>.</w:t>
      </w:r>
    </w:p>
    <w:p w14:paraId="626E3487" w14:textId="374DA804" w:rsidR="00616656" w:rsidRDefault="00616656" w:rsidP="00616656">
      <w:pPr>
        <w:numPr>
          <w:ilvl w:val="0"/>
          <w:numId w:val="1"/>
        </w:numPr>
        <w:contextualSpacing/>
        <w:rPr>
          <w:rFonts w:eastAsia="Times New Roman" w:cs="Calibri"/>
        </w:rPr>
      </w:pPr>
      <w:r>
        <w:rPr>
          <w:rFonts w:eastAsia="Times New Roman" w:cs="Calibri"/>
        </w:rPr>
        <w:t>Gebruik maken van standaard functies in Matlab.</w:t>
      </w:r>
    </w:p>
    <w:p w14:paraId="5015C7C6" w14:textId="3137DDC4" w:rsidR="00616656" w:rsidRDefault="00616656" w:rsidP="00616656">
      <w:pPr>
        <w:numPr>
          <w:ilvl w:val="0"/>
          <w:numId w:val="1"/>
        </w:numPr>
        <w:contextualSpacing/>
        <w:rPr>
          <w:rFonts w:eastAsia="Times New Roman" w:cs="Calibri"/>
        </w:rPr>
      </w:pPr>
      <w:r>
        <w:rPr>
          <w:rFonts w:eastAsia="Times New Roman" w:cs="Calibri"/>
        </w:rPr>
        <w:t>Ee</w:t>
      </w:r>
      <w:r w:rsidR="00F56FEB">
        <w:rPr>
          <w:rFonts w:eastAsia="Times New Roman" w:cs="Calibri"/>
        </w:rPr>
        <w:t xml:space="preserve">n functie met meerdere outputs </w:t>
      </w:r>
      <w:r w:rsidR="004B5285">
        <w:rPr>
          <w:rFonts w:eastAsia="Times New Roman" w:cs="Calibri"/>
        </w:rPr>
        <w:t>aanroepen</w:t>
      </w:r>
      <w:r w:rsidR="00F56FEB">
        <w:rPr>
          <w:rFonts w:eastAsia="Times New Roman" w:cs="Calibri"/>
        </w:rPr>
        <w:t>.</w:t>
      </w:r>
    </w:p>
    <w:p w14:paraId="634755F1" w14:textId="45D9023E" w:rsidR="00616656" w:rsidRPr="00CF33C1" w:rsidRDefault="00616656" w:rsidP="00616656">
      <w:pPr>
        <w:numPr>
          <w:ilvl w:val="0"/>
          <w:numId w:val="1"/>
        </w:numPr>
        <w:contextualSpacing/>
        <w:rPr>
          <w:rFonts w:eastAsia="Times New Roman" w:cs="Calibri"/>
        </w:rPr>
      </w:pPr>
      <w:r>
        <w:rPr>
          <w:rFonts w:eastAsia="Times New Roman" w:cs="Calibri"/>
        </w:rPr>
        <w:t>Een f</w:t>
      </w:r>
      <w:r w:rsidR="00F56FEB">
        <w:rPr>
          <w:rFonts w:eastAsia="Times New Roman" w:cs="Calibri"/>
        </w:rPr>
        <w:t>unctie met meerder</w:t>
      </w:r>
      <w:r w:rsidR="000818D4">
        <w:rPr>
          <w:rFonts w:eastAsia="Times New Roman" w:cs="Calibri"/>
        </w:rPr>
        <w:t>e</w:t>
      </w:r>
      <w:r w:rsidR="004B5285">
        <w:rPr>
          <w:rFonts w:eastAsia="Times New Roman" w:cs="Calibri"/>
        </w:rPr>
        <w:t xml:space="preserve"> inputs aanroepen</w:t>
      </w:r>
      <w:r>
        <w:rPr>
          <w:rFonts w:eastAsia="Times New Roman" w:cs="Calibri"/>
        </w:rPr>
        <w:t>.</w:t>
      </w:r>
    </w:p>
    <w:p w14:paraId="6214F290" w14:textId="7B56A3DB" w:rsidR="00616656" w:rsidRDefault="004B5285" w:rsidP="00616656">
      <w:pPr>
        <w:numPr>
          <w:ilvl w:val="0"/>
          <w:numId w:val="1"/>
        </w:numPr>
        <w:contextualSpacing/>
        <w:rPr>
          <w:rFonts w:eastAsia="Times New Roman" w:cs="Calibri"/>
        </w:rPr>
      </w:pPr>
      <w:r>
        <w:rPr>
          <w:rFonts w:eastAsia="Times New Roman" w:cs="Calibri"/>
        </w:rPr>
        <w:t>Zelf</w:t>
      </w:r>
      <w:r w:rsidR="000818D4">
        <w:rPr>
          <w:rFonts w:eastAsia="Times New Roman" w:cs="Calibri"/>
        </w:rPr>
        <w:t xml:space="preserve"> een functie aanmaken in</w:t>
      </w:r>
      <w:r w:rsidR="00616656" w:rsidRPr="00CF33C1">
        <w:rPr>
          <w:rFonts w:eastAsia="Times New Roman" w:cs="Calibri"/>
        </w:rPr>
        <w:t xml:space="preserve"> Matlab</w:t>
      </w:r>
      <w:r w:rsidR="00616656">
        <w:rPr>
          <w:rFonts w:eastAsia="Times New Roman" w:cs="Calibri"/>
        </w:rPr>
        <w:t xml:space="preserve"> </w:t>
      </w:r>
      <w:r w:rsidR="000818D4">
        <w:rPr>
          <w:rFonts w:eastAsia="Times New Roman" w:cs="Calibri"/>
        </w:rPr>
        <w:t>met meerdere inputs en outputs.</w:t>
      </w:r>
      <w:r w:rsidR="00616656" w:rsidRPr="00CF33C1">
        <w:rPr>
          <w:rFonts w:eastAsia="Times New Roman" w:cs="Calibri"/>
        </w:rPr>
        <w:t xml:space="preserve"> </w:t>
      </w:r>
    </w:p>
    <w:p w14:paraId="6E942460" w14:textId="0276104F" w:rsidR="00E93697" w:rsidRPr="00E93697" w:rsidRDefault="00E93697" w:rsidP="00E93697">
      <w:pPr>
        <w:numPr>
          <w:ilvl w:val="0"/>
          <w:numId w:val="1"/>
        </w:numPr>
        <w:contextualSpacing/>
        <w:rPr>
          <w:rFonts w:eastAsia="Times New Roman" w:cs="Calibri"/>
        </w:rPr>
      </w:pPr>
      <w:r>
        <w:rPr>
          <w:rFonts w:eastAsia="Times New Roman" w:cs="Calibri"/>
        </w:rPr>
        <w:t xml:space="preserve">Uitleggen dat een matrix rijen en kolommen bevat. </w:t>
      </w:r>
    </w:p>
    <w:p w14:paraId="58AA69D5" w14:textId="45597712" w:rsidR="00616656" w:rsidRPr="00CF33C1" w:rsidRDefault="000818D4" w:rsidP="00616656">
      <w:pPr>
        <w:numPr>
          <w:ilvl w:val="0"/>
          <w:numId w:val="1"/>
        </w:numPr>
        <w:contextualSpacing/>
        <w:rPr>
          <w:rFonts w:eastAsia="Times New Roman" w:cs="Calibri"/>
        </w:rPr>
      </w:pPr>
      <w:r>
        <w:rPr>
          <w:rFonts w:eastAsia="Times New Roman" w:cs="Calibri"/>
        </w:rPr>
        <w:t>In eigenwoorden inleidende Matlab terminologie uitleggen, zoals:</w:t>
      </w:r>
      <w:r w:rsidR="00616656" w:rsidRPr="00CF33C1">
        <w:rPr>
          <w:rFonts w:eastAsia="Times New Roman" w:cs="Calibri"/>
        </w:rPr>
        <w:t xml:space="preserve"> colon, operator, indices, etc.</w:t>
      </w:r>
    </w:p>
    <w:p w14:paraId="1CAB0352" w14:textId="77777777" w:rsidR="00616656" w:rsidRPr="00CF33C1" w:rsidRDefault="00616656" w:rsidP="00616656">
      <w:pPr>
        <w:numPr>
          <w:ilvl w:val="0"/>
          <w:numId w:val="1"/>
        </w:numPr>
        <w:contextualSpacing/>
        <w:rPr>
          <w:rFonts w:eastAsia="Times New Roman" w:cs="Calibri"/>
        </w:rPr>
      </w:pPr>
      <w:r w:rsidRPr="00CF33C1">
        <w:rPr>
          <w:rFonts w:eastAsia="Times New Roman" w:cs="Calibri"/>
        </w:rPr>
        <w:t>Wk2.1: Matlab help/doc functionaliteit</w:t>
      </w:r>
      <w:commentRangeEnd w:id="12"/>
      <w:r w:rsidR="00A00825">
        <w:rPr>
          <w:rStyle w:val="Verwijzingopmerking"/>
        </w:rPr>
        <w:commentReference w:id="12"/>
      </w:r>
    </w:p>
    <w:p w14:paraId="34326361" w14:textId="77777777" w:rsidR="00616656" w:rsidRDefault="00616656" w:rsidP="0016268D"/>
    <w:p w14:paraId="0400D627" w14:textId="77777777" w:rsidR="00616656" w:rsidRDefault="00616656" w:rsidP="0016268D"/>
    <w:p w14:paraId="3F913E0A" w14:textId="335C0A5D" w:rsidR="00155E07" w:rsidRPr="00155E07" w:rsidRDefault="000E31E7" w:rsidP="00155E07">
      <w:pPr>
        <w:rPr>
          <w:b/>
          <w:color w:val="70AD47" w:themeColor="accent6"/>
        </w:rPr>
      </w:pPr>
      <w:r>
        <w:rPr>
          <w:b/>
          <w:color w:val="70AD47" w:themeColor="accent6"/>
        </w:rPr>
        <w:t xml:space="preserve">Zie je een fout? Of heb je een aanbeveling dan horen we dat graag! Stuur dan een e-mail naar </w:t>
      </w:r>
      <w:hyperlink r:id="rId12" w:history="1">
        <w:r>
          <w:rPr>
            <w:rStyle w:val="Hyperlink"/>
            <w:b/>
          </w:rPr>
          <w:t>mjschrau@hhs.nl</w:t>
        </w:r>
      </w:hyperlink>
      <w:r>
        <w:rPr>
          <w:b/>
          <w:color w:val="70AD47" w:themeColor="accent6"/>
        </w:rPr>
        <w:t xml:space="preserve"> en wij passen het dan z.s.m. aan.</w:t>
      </w:r>
    </w:p>
    <w:p w14:paraId="742A6FD8" w14:textId="77777777" w:rsidR="00F56FEB" w:rsidRDefault="00F56FEB" w:rsidP="00F56FEB">
      <w:pPr>
        <w:pStyle w:val="Kop1"/>
      </w:pPr>
      <w:r w:rsidRPr="00155E07">
        <w:br w:type="page"/>
      </w:r>
      <w:bookmarkStart w:id="13" w:name="_Toc494730389"/>
      <w:commentRangeStart w:id="14"/>
      <w:r>
        <w:lastRenderedPageBreak/>
        <w:t>Herhaling functies vorige week</w:t>
      </w:r>
      <w:bookmarkEnd w:id="13"/>
    </w:p>
    <w:p w14:paraId="7567812A" w14:textId="77777777" w:rsidR="00155E07" w:rsidRDefault="000D0DDC">
      <w:r>
        <w:t>Vorige week heb je kennis gemaakt met functies. Deze reader gaat hier verder op in. Om deze reader goed te begrijpen is het van belang dat je de reader van vorige week hebt afgerond.</w:t>
      </w:r>
      <w:r w:rsidR="00155E07">
        <w:t xml:space="preserve"> Mocht je dit niet gedaan hebben zorg ervoor dat je dit eerst afmaakt (reader 1_2, hoofdstuk 4).</w:t>
      </w:r>
    </w:p>
    <w:p w14:paraId="25093119" w14:textId="77777777" w:rsidR="00155E07" w:rsidRDefault="00155E07"/>
    <w:p w14:paraId="1A10A3F1" w14:textId="77777777" w:rsidR="00155E07" w:rsidRDefault="00155E07">
      <w:r>
        <w:t xml:space="preserve"> Een korte herhaling:</w:t>
      </w:r>
    </w:p>
    <w:p w14:paraId="69A8897E" w14:textId="39ED3DAF" w:rsidR="00155E07" w:rsidRDefault="00155E07" w:rsidP="00155E07">
      <w:pPr>
        <w:pStyle w:val="Lijstalinea"/>
        <w:numPr>
          <w:ilvl w:val="0"/>
          <w:numId w:val="38"/>
        </w:numPr>
      </w:pPr>
      <w:r>
        <w:t>Je kan een functie aanroepen in je Command Window, door zijn functienaam te geven en dan met haakjes openen een variabele mee te geven bijvoorbeeld cos(pi). Hier komt dan een waarde uit, namelijk de cosinus van pi. Hierin is cos een standaard functie.</w:t>
      </w:r>
    </w:p>
    <w:p w14:paraId="4D33D469" w14:textId="454FEFD4" w:rsidR="00155E07" w:rsidRDefault="00155E07" w:rsidP="00155E07">
      <w:pPr>
        <w:pStyle w:val="Lijstalinea"/>
        <w:numPr>
          <w:ilvl w:val="0"/>
          <w:numId w:val="38"/>
        </w:numPr>
      </w:pPr>
      <w:r>
        <w:t>Je hebt ook al geleerd om je eigen functie te maken, door onder het tabblad editor te klikken en dan op function. Wanneer je dit doet krijg je bovenaan een balk met output, de naam van de functie en de inputs, zoals je hieronder kan zien.</w:t>
      </w:r>
    </w:p>
    <w:p w14:paraId="1037BCBA" w14:textId="26B08410" w:rsidR="00155E07" w:rsidRDefault="00155E07" w:rsidP="00155E07">
      <w:pPr>
        <w:pStyle w:val="Lijstalinea"/>
      </w:pPr>
      <w:r>
        <w:rPr>
          <w:noProof/>
          <w:lang w:eastAsia="nl-NL"/>
        </w:rPr>
        <w:drawing>
          <wp:inline distT="0" distB="0" distL="0" distR="0" wp14:anchorId="5CC730CE" wp14:editId="60A82441">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13">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FF0C9D5" w14:textId="13DA5B28" w:rsidR="00155E07" w:rsidRDefault="00155E07" w:rsidP="00155E07">
      <w:pPr>
        <w:pStyle w:val="Lijstalinea"/>
        <w:numPr>
          <w:ilvl w:val="0"/>
          <w:numId w:val="38"/>
        </w:numPr>
      </w:pPr>
      <w:r>
        <w:t xml:space="preserve">We gaan nu hieronder door functies met meerdere inputs en outputs. Succes! </w:t>
      </w:r>
      <w:commentRangeEnd w:id="14"/>
      <w:r w:rsidR="00237910">
        <w:rPr>
          <w:rStyle w:val="Verwijzingopmerking"/>
        </w:rPr>
        <w:commentReference w:id="14"/>
      </w:r>
    </w:p>
    <w:p w14:paraId="7BE201D0" w14:textId="5D644807" w:rsidR="0016268D" w:rsidRDefault="00155E07">
      <w:r>
        <w:t xml:space="preserve"> </w:t>
      </w:r>
      <w:r w:rsidR="000C7623">
        <w:br w:type="page"/>
      </w:r>
    </w:p>
    <w:p w14:paraId="4803A610" w14:textId="77777777" w:rsidR="0016268D" w:rsidRDefault="0016268D" w:rsidP="0016268D">
      <w:pPr>
        <w:pStyle w:val="Kop1"/>
      </w:pPr>
      <w:bookmarkStart w:id="15" w:name="_Toc494730390"/>
      <w:r>
        <w:lastRenderedPageBreak/>
        <w:t>Functies met meerdere outputs</w:t>
      </w:r>
      <w:bookmarkEnd w:id="15"/>
    </w:p>
    <w:p w14:paraId="470B12ED" w14:textId="5DC21CC4" w:rsidR="009D4C4C" w:rsidRDefault="009D4C4C" w:rsidP="0016268D">
      <w:r>
        <w:t>We beginnen met een functie die meerder outputs geeft. Stel je wilt bij een 100</w:t>
      </w:r>
      <w:ins w:id="16" w:author="Gebruiker" w:date="2017-10-02T17:58:00Z">
        <w:r w:rsidR="00A00825">
          <w:t xml:space="preserve"> </w:t>
        </w:r>
      </w:ins>
      <w:r>
        <w:t xml:space="preserve">meter sprint van </w:t>
      </w:r>
      <w:r w:rsidR="00D127B2">
        <w:t>Usain Bolt</w:t>
      </w:r>
      <w:r>
        <w:t xml:space="preserve"> weten </w:t>
      </w:r>
      <w:r w:rsidR="00D127B2">
        <w:t>op welk moment zijn</w:t>
      </w:r>
      <w:r>
        <w:t xml:space="preserve"> snelheid</w:t>
      </w:r>
      <w:r w:rsidR="00D127B2">
        <w:t xml:space="preserve"> maximaal</w:t>
      </w:r>
      <w:r>
        <w:t xml:space="preserve"> is. </w:t>
      </w:r>
      <w:r w:rsidR="00D127B2">
        <w:t>Nu gaat er vast een lampje branden, vorige week heb je geleerd dat er een functie max(x) is. Waarmee je een maximale waarde kan berekenen.</w:t>
      </w:r>
      <w:r>
        <w:t xml:space="preserve"> Als output krijg je dan </w:t>
      </w:r>
      <w:r w:rsidR="006965E7">
        <w:t>een maximale waarde, maar we willen</w:t>
      </w:r>
      <w:r w:rsidR="00D127B2">
        <w:t xml:space="preserve"> meer</w:t>
      </w:r>
      <w:r w:rsidR="006965E7">
        <w:t xml:space="preserve"> weten</w:t>
      </w:r>
      <w:r w:rsidR="00D127B2">
        <w:t>, namelijk bij welke afstand is dit?</w:t>
      </w:r>
      <w:r w:rsidR="006965E7">
        <w:t xml:space="preserve"> </w:t>
      </w:r>
      <w:r w:rsidR="00D127B2">
        <w:t>Dit kan je doen door te kijken naar een index nummer</w:t>
      </w:r>
      <w:r w:rsidR="007C7307">
        <w:t>.</w:t>
      </w:r>
      <w:r w:rsidR="00D127B2">
        <w:t xml:space="preserve"> </w:t>
      </w:r>
    </w:p>
    <w:p w14:paraId="760280C2" w14:textId="7F36C2E7" w:rsidR="007C7307" w:rsidRDefault="007C7307" w:rsidP="0016268D">
      <w:r w:rsidRPr="007C7307">
        <w:rPr>
          <w:b/>
        </w:rPr>
        <w:t>Wat is een index?</w:t>
      </w:r>
      <w:r>
        <w:br/>
      </w:r>
      <w:r w:rsidR="0016268D">
        <w:t xml:space="preserve">Je kunt het vijfde element van een vector </w:t>
      </w:r>
      <w:r w:rsidR="0016268D" w:rsidRPr="002A6BD2">
        <w:rPr>
          <w:rFonts w:ascii="Consolas" w:hAnsi="Consolas"/>
        </w:rPr>
        <w:t>x</w:t>
      </w:r>
      <w:r w:rsidR="0016268D">
        <w:t xml:space="preserve"> opvragen met het commando </w:t>
      </w:r>
      <w:r w:rsidR="0016268D" w:rsidRPr="002A6BD2">
        <w:rPr>
          <w:rFonts w:ascii="Consolas" w:hAnsi="Consolas"/>
        </w:rPr>
        <w:t>x(5)</w:t>
      </w:r>
      <w:r w:rsidR="0016268D">
        <w:t xml:space="preserve">. Het getal 5 heet hier de index. </w:t>
      </w:r>
      <w:r>
        <w:t>Dus wanneer je van het onderstaande plaatje 5 stapjes telt zie je dat je bij 8 uitkomt.</w:t>
      </w:r>
    </w:p>
    <w:p w14:paraId="4844D342" w14:textId="2B7AA2DA" w:rsidR="007C7307" w:rsidRDefault="007C7307" w:rsidP="0016268D">
      <w:r w:rsidRPr="007C7307">
        <w:rPr>
          <w:noProof/>
          <w:lang w:eastAsia="nl-NL"/>
        </w:rPr>
        <w:drawing>
          <wp:inline distT="0" distB="0" distL="0" distR="0" wp14:anchorId="1AC6511A" wp14:editId="71241FB8">
            <wp:extent cx="5760720" cy="1825625"/>
            <wp:effectExtent l="0" t="0" r="508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25625"/>
                    </a:xfrm>
                    <a:prstGeom prst="rect">
                      <a:avLst/>
                    </a:prstGeom>
                  </pic:spPr>
                </pic:pic>
              </a:graphicData>
            </a:graphic>
          </wp:inline>
        </w:drawing>
      </w:r>
    </w:p>
    <w:p w14:paraId="4F0695BE" w14:textId="35D78502" w:rsidR="0016268D" w:rsidRDefault="0016268D" w:rsidP="0016268D">
      <w:r>
        <w:t xml:space="preserve">Echter, weten we </w:t>
      </w:r>
      <w:r w:rsidR="007C7307">
        <w:t>bij Usain Bolt niet waar zijn maximale snelheid is, dus je kan dan kijken naar op welke moment vinden we de hoogste waarde in de vector en wat is daarbij de index</w:t>
      </w:r>
      <w:r>
        <w:t xml:space="preserve">. </w:t>
      </w:r>
    </w:p>
    <w:p w14:paraId="7D0A947B" w14:textId="429A60FA" w:rsidR="007C7307" w:rsidRDefault="007C7307" w:rsidP="0016268D">
      <w:r>
        <w:t>Open het bestand Usain_Bolt.mat</w:t>
      </w:r>
      <w:r w:rsidR="005503A5">
        <w:t xml:space="preserve"> of sleep het bestand naar je workspace. Nu verschijn</w:t>
      </w:r>
      <w:r w:rsidR="00F56FEB">
        <w:t>t er een variabele met Snelheid in je Workspace.</w:t>
      </w:r>
    </w:p>
    <w:p w14:paraId="43E700E4" w14:textId="114BC469" w:rsidR="0016268D" w:rsidRDefault="005503A5" w:rsidP="0016268D">
      <w:r>
        <w:t>Gebruik nu de functie max. Vul in Maximalesnelheid=max(Snelheid)</w:t>
      </w:r>
    </w:p>
    <w:p w14:paraId="44E8361A" w14:textId="431D2732" w:rsidR="005503A5" w:rsidRDefault="005503A5" w:rsidP="005503A5">
      <w:pPr>
        <w:jc w:val="center"/>
      </w:pPr>
      <w:commentRangeStart w:id="17"/>
      <w:r w:rsidRPr="005503A5">
        <w:rPr>
          <w:noProof/>
          <w:lang w:eastAsia="nl-NL"/>
        </w:rPr>
        <w:drawing>
          <wp:inline distT="0" distB="0" distL="0" distR="0" wp14:anchorId="6EBEB332" wp14:editId="11E1D021">
            <wp:extent cx="3860800" cy="12827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0800" cy="1282700"/>
                    </a:xfrm>
                    <a:prstGeom prst="rect">
                      <a:avLst/>
                    </a:prstGeom>
                  </pic:spPr>
                </pic:pic>
              </a:graphicData>
            </a:graphic>
          </wp:inline>
        </w:drawing>
      </w:r>
      <w:commentRangeEnd w:id="17"/>
      <w:r w:rsidR="00A00825">
        <w:rPr>
          <w:rStyle w:val="Verwijzingopmerking"/>
        </w:rPr>
        <w:commentReference w:id="17"/>
      </w:r>
    </w:p>
    <w:p w14:paraId="5C89D61F" w14:textId="4431A440" w:rsidR="005503A5" w:rsidRDefault="005503A5" w:rsidP="0016268D">
      <w:r>
        <w:t>We weten dus dat zijn maximale snelheid 12.44 m/s is, maar we weten nog steeds niet op welk moment. Dit kunnen we doen door nog een output te krijgen. Dit doe je do</w:t>
      </w:r>
      <w:r w:rsidR="00843B64">
        <w:t>or voor je functie aanvraag blokhaken</w:t>
      </w:r>
      <w:r w:rsidR="00237F1F">
        <w:t xml:space="preserve"> te zetten, tussen de blokhaken kan je</w:t>
      </w:r>
      <w:r>
        <w:t xml:space="preserve"> meerder</w:t>
      </w:r>
      <w:r w:rsidR="00BA1E5F">
        <w:t>e</w:t>
      </w:r>
      <w:r>
        <w:t xml:space="preserve"> output variabele </w:t>
      </w:r>
      <w:r w:rsidR="00237F1F">
        <w:t xml:space="preserve">zetten, </w:t>
      </w:r>
      <w:r>
        <w:t xml:space="preserve">dat ziet er dan als volgt uit:   </w:t>
      </w:r>
    </w:p>
    <w:p w14:paraId="4F157E1B" w14:textId="14E8BF4A" w:rsidR="0016268D" w:rsidRDefault="00E93697" w:rsidP="005503A5">
      <w:pPr>
        <w:jc w:val="center"/>
      </w:pPr>
      <w:r>
        <w:t>[m</w:t>
      </w:r>
      <w:r w:rsidR="005503A5">
        <w:t>aximaleSnelheid, index]=max(Snelheid)</w:t>
      </w:r>
    </w:p>
    <w:p w14:paraId="3B98F6B6" w14:textId="06BE48A9" w:rsidR="00A00825" w:rsidRDefault="005503A5" w:rsidP="005503A5">
      <w:pPr>
        <w:rPr>
          <w:ins w:id="18" w:author="Gebruiker" w:date="2017-10-02T18:00:00Z"/>
        </w:rPr>
      </w:pPr>
      <w:r>
        <w:t>Voer dit in in Matlab.</w:t>
      </w:r>
      <w:r>
        <w:br/>
        <w:t>Op hoeveel meter is Usain Bolt op zijn maximale snelheid?</w:t>
      </w:r>
      <w:r w:rsidR="00BA1E5F">
        <w:t xml:space="preserve"> Laat je antwoord zien aan de docent</w:t>
      </w:r>
    </w:p>
    <w:p w14:paraId="4CF626DA" w14:textId="77777777" w:rsidR="00A00825" w:rsidRDefault="00A00825">
      <w:pPr>
        <w:rPr>
          <w:ins w:id="19" w:author="Gebruiker" w:date="2017-10-02T18:00:00Z"/>
        </w:rPr>
      </w:pPr>
      <w:ins w:id="20" w:author="Gebruiker" w:date="2017-10-02T18:00:00Z">
        <w:r>
          <w:br w:type="page"/>
        </w:r>
      </w:ins>
    </w:p>
    <w:p w14:paraId="2C7E5CE3" w14:textId="77777777" w:rsidR="00123EEC" w:rsidRDefault="00123EEC" w:rsidP="005503A5"/>
    <w:p w14:paraId="2AF66BCD" w14:textId="77777777" w:rsidR="0016268D" w:rsidRDefault="0016268D" w:rsidP="0016268D">
      <w:pPr>
        <w:pStyle w:val="Kop2"/>
      </w:pPr>
      <w:bookmarkStart w:id="21" w:name="_Toc494730391"/>
      <w:r>
        <w:t>Vragen en opdrachten</w:t>
      </w:r>
      <w:bookmarkEnd w:id="21"/>
    </w:p>
    <w:p w14:paraId="1A66CECE" w14:textId="482C6B48" w:rsidR="00123EEC" w:rsidRPr="00123EEC" w:rsidRDefault="00123EEC" w:rsidP="00123EEC">
      <w:r>
        <w:t>Beantwoorde de volgende vragen met juist of onjuist:</w:t>
      </w:r>
    </w:p>
    <w:p w14:paraId="264A9319" w14:textId="4CE127EC" w:rsidR="00123EEC" w:rsidRDefault="001416C9" w:rsidP="00123EEC">
      <w:pPr>
        <w:pStyle w:val="Lijstalinea"/>
        <w:numPr>
          <w:ilvl w:val="0"/>
          <w:numId w:val="20"/>
        </w:numPr>
        <w:spacing w:after="200" w:line="252" w:lineRule="auto"/>
        <w:rPr>
          <w:rFonts w:ascii="Calibri" w:hAnsi="Calibri" w:cs="Cordia New"/>
        </w:rPr>
      </w:pPr>
      <w:commentRangeStart w:id="22"/>
      <w:r w:rsidRPr="001416C9">
        <w:rPr>
          <w:rFonts w:ascii="Calibri" w:hAnsi="Calibri" w:cs="Cordia New"/>
        </w:rPr>
        <w:t>We hebben y =[3 6 7 12 8 15 20 2 4]; Om het maximum te bepalen maken we ge</w:t>
      </w:r>
      <w:r w:rsidR="00123EEC">
        <w:rPr>
          <w:rFonts w:ascii="Calibri" w:hAnsi="Calibri" w:cs="Cordia New"/>
        </w:rPr>
        <w:t>bruik van het commando max[y].</w:t>
      </w:r>
    </w:p>
    <w:p w14:paraId="4275727A" w14:textId="43C2BA08" w:rsidR="00123EEC" w:rsidRDefault="00123EEC" w:rsidP="00123EEC">
      <w:pPr>
        <w:pStyle w:val="Lijstalinea"/>
        <w:numPr>
          <w:ilvl w:val="0"/>
          <w:numId w:val="20"/>
        </w:numPr>
        <w:spacing w:after="200" w:line="252" w:lineRule="auto"/>
        <w:rPr>
          <w:rFonts w:ascii="Calibri" w:hAnsi="Calibri" w:cs="Cordia New"/>
        </w:rPr>
      </w:pPr>
      <w:r>
        <w:rPr>
          <w:rFonts w:ascii="Calibri" w:hAnsi="Calibri" w:cs="Cordia New"/>
        </w:rPr>
        <w:t>We hebben een commando max en willen het indexnummer weten dit doen we met het volgende statement: [hoogstewaard</w:t>
      </w:r>
      <w:r w:rsidR="00A64BDC">
        <w:rPr>
          <w:rFonts w:ascii="Calibri" w:hAnsi="Calibri" w:cs="Cordia New"/>
        </w:rPr>
        <w:t>e</w:t>
      </w:r>
      <w:r>
        <w:rPr>
          <w:rFonts w:ascii="Calibri" w:hAnsi="Calibri" w:cs="Cordia New"/>
        </w:rPr>
        <w:t>,index]=max(x)</w:t>
      </w:r>
    </w:p>
    <w:p w14:paraId="74C577C6" w14:textId="555F3AF5" w:rsidR="00123EEC" w:rsidRPr="00123EEC" w:rsidRDefault="00123EEC" w:rsidP="001416C9">
      <w:pPr>
        <w:pStyle w:val="Lijstalinea"/>
        <w:numPr>
          <w:ilvl w:val="0"/>
          <w:numId w:val="20"/>
        </w:numPr>
        <w:spacing w:after="200" w:line="252" w:lineRule="auto"/>
        <w:rPr>
          <w:rFonts w:ascii="Calibri" w:hAnsi="Calibri" w:cs="Cordia New"/>
        </w:rPr>
      </w:pPr>
      <w:r>
        <w:rPr>
          <w:rFonts w:ascii="Calibri" w:hAnsi="Calibri" w:cs="Cordia New"/>
        </w:rPr>
        <w:t>Je wilt meerder outputs berekenen hiervoor gebruik je { output1, output2   }=min(x)</w:t>
      </w:r>
      <w:commentRangeEnd w:id="22"/>
      <w:r w:rsidR="00A00825">
        <w:rPr>
          <w:rStyle w:val="Verwijzingopmerking"/>
        </w:rPr>
        <w:commentReference w:id="22"/>
      </w:r>
    </w:p>
    <w:p w14:paraId="4A926985" w14:textId="77777777" w:rsidR="0016268D" w:rsidRDefault="0016268D" w:rsidP="0016268D">
      <w:pPr>
        <w:pStyle w:val="Kop2"/>
      </w:pPr>
      <w:bookmarkStart w:id="23" w:name="_Toc494730392"/>
      <w:r>
        <w:t>Antwoorden en uitwerkingen</w:t>
      </w:r>
      <w:bookmarkEnd w:id="23"/>
    </w:p>
    <w:p w14:paraId="7D014C50" w14:textId="77777777" w:rsidR="001416C9" w:rsidRDefault="001416C9" w:rsidP="001416C9">
      <w:pPr>
        <w:pStyle w:val="Lijstalinea"/>
        <w:numPr>
          <w:ilvl w:val="0"/>
          <w:numId w:val="23"/>
        </w:numPr>
        <w:spacing w:after="200" w:line="252" w:lineRule="auto"/>
        <w:rPr>
          <w:rFonts w:ascii="Calibri" w:hAnsi="Calibri" w:cs="Cordia New"/>
        </w:rPr>
      </w:pPr>
      <w:r w:rsidRPr="005C3E71">
        <w:rPr>
          <w:rFonts w:ascii="Calibri" w:hAnsi="Calibri" w:cs="Cordia New"/>
        </w:rPr>
        <w:t>Het antwoord is onjuist, het commando bevat ronde haken, geen blokhaken</w:t>
      </w:r>
    </w:p>
    <w:p w14:paraId="765BFD9C" w14:textId="421D52B7" w:rsidR="00123EEC" w:rsidRDefault="00123EEC" w:rsidP="001416C9">
      <w:pPr>
        <w:pStyle w:val="Lijstalinea"/>
        <w:numPr>
          <w:ilvl w:val="0"/>
          <w:numId w:val="23"/>
        </w:numPr>
        <w:spacing w:after="200" w:line="252" w:lineRule="auto"/>
        <w:rPr>
          <w:rFonts w:ascii="Calibri" w:hAnsi="Calibri" w:cs="Cordia New"/>
        </w:rPr>
      </w:pPr>
      <w:r>
        <w:rPr>
          <w:rFonts w:ascii="Calibri" w:hAnsi="Calibri" w:cs="Cordia New"/>
        </w:rPr>
        <w:t>Het antwoord is juist, met dit statement bereken je de hoogste waarde en de index.</w:t>
      </w:r>
    </w:p>
    <w:p w14:paraId="520C1441" w14:textId="47CB192C" w:rsidR="00123EEC" w:rsidRPr="005C3E71" w:rsidRDefault="00123EEC" w:rsidP="001416C9">
      <w:pPr>
        <w:pStyle w:val="Lijstalinea"/>
        <w:numPr>
          <w:ilvl w:val="0"/>
          <w:numId w:val="23"/>
        </w:numPr>
        <w:spacing w:after="200" w:line="252" w:lineRule="auto"/>
        <w:rPr>
          <w:rFonts w:ascii="Calibri" w:hAnsi="Calibri" w:cs="Cordia New"/>
        </w:rPr>
      </w:pPr>
      <w:r>
        <w:rPr>
          <w:rFonts w:ascii="Calibri" w:hAnsi="Calibri" w:cs="Cordia New"/>
        </w:rPr>
        <w:t>Het antwoord is onjuist, je gebruikt blokhaken [ ] en geen accolade { }.</w:t>
      </w:r>
    </w:p>
    <w:p w14:paraId="025BD204" w14:textId="77777777" w:rsidR="00BA1E5F" w:rsidRDefault="00BA1E5F"/>
    <w:p w14:paraId="75AFF5B6" w14:textId="77777777" w:rsidR="00123EEC" w:rsidRPr="00123EEC" w:rsidRDefault="00123EEC">
      <w:pPr>
        <w:rPr>
          <w:b/>
        </w:rPr>
      </w:pPr>
      <w:r w:rsidRPr="00123EEC">
        <w:rPr>
          <w:b/>
        </w:rPr>
        <w:t>Extra opdracht:</w:t>
      </w:r>
    </w:p>
    <w:p w14:paraId="0ADF60B8" w14:textId="77777777" w:rsidR="00123EEC" w:rsidRPr="00DF1494" w:rsidRDefault="00123EEC" w:rsidP="00123EEC">
      <w:pPr>
        <w:rPr>
          <w:b/>
        </w:rPr>
      </w:pPr>
      <w:r w:rsidRPr="00DF1494">
        <w:rPr>
          <w:b/>
        </w:rPr>
        <w:t>Voer het volgende commando in:</w:t>
      </w:r>
    </w:p>
    <w:p w14:paraId="368E1E87" w14:textId="77777777" w:rsidR="00123EEC" w:rsidRPr="00DF1494" w:rsidRDefault="00123EEC" w:rsidP="00123EEC">
      <w:pPr>
        <w:rPr>
          <w:b/>
        </w:rPr>
      </w:pPr>
      <w:r w:rsidRPr="00DF1494">
        <w:rPr>
          <w:b/>
        </w:rPr>
        <w:t>x = [20    11    11     5    10    23    14     8     8    20];</w:t>
      </w:r>
    </w:p>
    <w:p w14:paraId="0535F6EA" w14:textId="77777777" w:rsidR="00123EEC" w:rsidRPr="00DF1494" w:rsidRDefault="00123EEC" w:rsidP="00123EEC">
      <w:pPr>
        <w:rPr>
          <w:b/>
        </w:rPr>
      </w:pPr>
      <w:r w:rsidRPr="00DF1494">
        <w:rPr>
          <w:b/>
        </w:rPr>
        <w:t>Bereken de index van het maximum en die van het minimum</w:t>
      </w:r>
    </w:p>
    <w:p w14:paraId="024E28A2" w14:textId="77777777" w:rsidR="00123EEC" w:rsidRPr="00DF1494" w:rsidRDefault="00123EEC" w:rsidP="00123EEC">
      <w:pPr>
        <w:rPr>
          <w:b/>
        </w:rPr>
      </w:pPr>
      <w:r w:rsidRPr="00DF1494">
        <w:rPr>
          <w:b/>
        </w:rPr>
        <w:t>Het kan voorkomen dat het maximum meerdere keren voorkomt.</w:t>
      </w:r>
    </w:p>
    <w:p w14:paraId="0B79761E" w14:textId="77777777" w:rsidR="00123EEC" w:rsidRPr="00DF1494" w:rsidRDefault="00123EEC" w:rsidP="00123EEC">
      <w:pPr>
        <w:rPr>
          <w:b/>
        </w:rPr>
      </w:pPr>
      <w:r w:rsidRPr="00DF1494">
        <w:rPr>
          <w:b/>
        </w:rPr>
        <w:t>Voer het volgende commando in:</w:t>
      </w:r>
    </w:p>
    <w:p w14:paraId="4DB51745" w14:textId="77777777" w:rsidR="00123EEC" w:rsidRPr="00DF1494" w:rsidRDefault="00123EEC" w:rsidP="00123EEC">
      <w:pPr>
        <w:rPr>
          <w:b/>
        </w:rPr>
      </w:pPr>
      <w:r w:rsidRPr="00DF1494">
        <w:rPr>
          <w:b/>
        </w:rPr>
        <w:t xml:space="preserve">x = [20    11    11     5    10    </w:t>
      </w:r>
      <w:r>
        <w:rPr>
          <w:b/>
        </w:rPr>
        <w:t>1</w:t>
      </w:r>
      <w:r w:rsidRPr="00DF1494">
        <w:rPr>
          <w:b/>
        </w:rPr>
        <w:t>3    14     8     8    20];</w:t>
      </w:r>
    </w:p>
    <w:p w14:paraId="374A8FA5" w14:textId="77777777" w:rsidR="00123EEC" w:rsidRDefault="00123EEC" w:rsidP="00123EEC">
      <w:pPr>
        <w:rPr>
          <w:b/>
        </w:rPr>
      </w:pPr>
      <w:r>
        <w:rPr>
          <w:b/>
        </w:rPr>
        <w:t>Onderzoek wat Matlab nu als antwoord geeft.</w:t>
      </w:r>
    </w:p>
    <w:p w14:paraId="6DE6E92F" w14:textId="7A72381B" w:rsidR="001416C9" w:rsidRDefault="001416C9">
      <w:r>
        <w:br w:type="page"/>
      </w:r>
    </w:p>
    <w:p w14:paraId="4E8C900F" w14:textId="1CF48A36" w:rsidR="0016268D" w:rsidRDefault="0016268D" w:rsidP="0016268D">
      <w:pPr>
        <w:pStyle w:val="Kop1"/>
      </w:pPr>
      <w:bookmarkStart w:id="24" w:name="_Toc494730393"/>
      <w:r>
        <w:lastRenderedPageBreak/>
        <w:t>Functie met meerdere inputs</w:t>
      </w:r>
      <w:bookmarkEnd w:id="24"/>
    </w:p>
    <w:p w14:paraId="69E71E1F" w14:textId="6735786C" w:rsidR="00F56FEB" w:rsidRDefault="00F56FEB" w:rsidP="0016268D">
      <w:r>
        <w:t xml:space="preserve">Net hebben we gezien dat een functie meerdere outputs kan hebben, je raad het al, een functie kan ook meerder inputs hebben. </w:t>
      </w:r>
    </w:p>
    <w:tbl>
      <w:tblPr>
        <w:tblStyle w:val="Tabelraster"/>
        <w:tblpPr w:leftFromText="180" w:rightFromText="180" w:vertAnchor="text" w:horzAnchor="page" w:tblpX="3790" w:tblpY="1385"/>
        <w:tblW w:w="0" w:type="auto"/>
        <w:tblLook w:val="04A0" w:firstRow="1" w:lastRow="0" w:firstColumn="1" w:lastColumn="0" w:noHBand="0" w:noVBand="1"/>
      </w:tblPr>
      <w:tblGrid>
        <w:gridCol w:w="970"/>
        <w:gridCol w:w="970"/>
        <w:gridCol w:w="970"/>
        <w:gridCol w:w="970"/>
      </w:tblGrid>
      <w:tr w:rsidR="0056531B" w14:paraId="73C024E5" w14:textId="77777777" w:rsidTr="0056531B">
        <w:trPr>
          <w:trHeight w:val="247"/>
        </w:trPr>
        <w:tc>
          <w:tcPr>
            <w:tcW w:w="970" w:type="dxa"/>
          </w:tcPr>
          <w:p w14:paraId="1FC37567" w14:textId="77777777" w:rsidR="0056531B" w:rsidRDefault="0056531B" w:rsidP="0056531B">
            <w:pPr>
              <w:jc w:val="center"/>
            </w:pPr>
          </w:p>
        </w:tc>
        <w:tc>
          <w:tcPr>
            <w:tcW w:w="970" w:type="dxa"/>
          </w:tcPr>
          <w:p w14:paraId="287BB4D4" w14:textId="77777777" w:rsidR="0056531B" w:rsidRDefault="0056531B" w:rsidP="0056531B">
            <w:pPr>
              <w:jc w:val="center"/>
            </w:pPr>
            <w:r>
              <w:t>Kolom 1</w:t>
            </w:r>
          </w:p>
        </w:tc>
        <w:tc>
          <w:tcPr>
            <w:tcW w:w="970" w:type="dxa"/>
          </w:tcPr>
          <w:p w14:paraId="2CD4FCA3" w14:textId="77777777" w:rsidR="0056531B" w:rsidRDefault="0056531B" w:rsidP="0056531B">
            <w:pPr>
              <w:jc w:val="center"/>
            </w:pPr>
            <w:r>
              <w:t>Kolom2</w:t>
            </w:r>
          </w:p>
        </w:tc>
        <w:tc>
          <w:tcPr>
            <w:tcW w:w="970" w:type="dxa"/>
          </w:tcPr>
          <w:p w14:paraId="01ECC7F8" w14:textId="77777777" w:rsidR="0056531B" w:rsidRDefault="0056531B" w:rsidP="0056531B">
            <w:pPr>
              <w:jc w:val="center"/>
            </w:pPr>
            <w:r>
              <w:t>Kolom 3</w:t>
            </w:r>
          </w:p>
        </w:tc>
      </w:tr>
      <w:tr w:rsidR="0056531B" w14:paraId="623A1C00" w14:textId="77777777" w:rsidTr="0056531B">
        <w:trPr>
          <w:trHeight w:val="258"/>
        </w:trPr>
        <w:tc>
          <w:tcPr>
            <w:tcW w:w="970" w:type="dxa"/>
          </w:tcPr>
          <w:p w14:paraId="2D54610D" w14:textId="77777777" w:rsidR="0056531B" w:rsidRDefault="0056531B" w:rsidP="0056531B">
            <w:pPr>
              <w:jc w:val="center"/>
            </w:pPr>
            <w:r>
              <w:t>Rij 1</w:t>
            </w:r>
          </w:p>
        </w:tc>
        <w:tc>
          <w:tcPr>
            <w:tcW w:w="970" w:type="dxa"/>
          </w:tcPr>
          <w:p w14:paraId="191C03DF" w14:textId="77777777" w:rsidR="0056531B" w:rsidRDefault="0056531B" w:rsidP="0056531B">
            <w:pPr>
              <w:jc w:val="center"/>
            </w:pPr>
            <w:r>
              <w:t>1</w:t>
            </w:r>
          </w:p>
        </w:tc>
        <w:tc>
          <w:tcPr>
            <w:tcW w:w="970" w:type="dxa"/>
          </w:tcPr>
          <w:p w14:paraId="62CD34D0" w14:textId="77777777" w:rsidR="0056531B" w:rsidRDefault="0056531B" w:rsidP="0056531B">
            <w:pPr>
              <w:jc w:val="center"/>
            </w:pPr>
            <w:r>
              <w:t>2</w:t>
            </w:r>
          </w:p>
        </w:tc>
        <w:tc>
          <w:tcPr>
            <w:tcW w:w="970" w:type="dxa"/>
          </w:tcPr>
          <w:p w14:paraId="756FEF3E" w14:textId="77777777" w:rsidR="0056531B" w:rsidRDefault="0056531B" w:rsidP="0056531B">
            <w:pPr>
              <w:jc w:val="center"/>
            </w:pPr>
            <w:r>
              <w:t>3</w:t>
            </w:r>
          </w:p>
        </w:tc>
      </w:tr>
      <w:tr w:rsidR="0056531B" w14:paraId="683A0F5A" w14:textId="77777777" w:rsidTr="0056531B">
        <w:trPr>
          <w:trHeight w:val="247"/>
        </w:trPr>
        <w:tc>
          <w:tcPr>
            <w:tcW w:w="970" w:type="dxa"/>
          </w:tcPr>
          <w:p w14:paraId="6A511D37" w14:textId="77777777" w:rsidR="0056531B" w:rsidRDefault="0056531B" w:rsidP="0056531B">
            <w:pPr>
              <w:jc w:val="center"/>
            </w:pPr>
            <w:r>
              <w:t xml:space="preserve">Rij 2 </w:t>
            </w:r>
          </w:p>
        </w:tc>
        <w:tc>
          <w:tcPr>
            <w:tcW w:w="970" w:type="dxa"/>
          </w:tcPr>
          <w:p w14:paraId="44DAB26D" w14:textId="77777777" w:rsidR="0056531B" w:rsidRDefault="0056531B" w:rsidP="0056531B">
            <w:pPr>
              <w:jc w:val="center"/>
            </w:pPr>
            <w:r>
              <w:t>4</w:t>
            </w:r>
          </w:p>
        </w:tc>
        <w:tc>
          <w:tcPr>
            <w:tcW w:w="970" w:type="dxa"/>
          </w:tcPr>
          <w:p w14:paraId="14FBEB93" w14:textId="77777777" w:rsidR="0056531B" w:rsidRDefault="0056531B" w:rsidP="0056531B">
            <w:pPr>
              <w:jc w:val="center"/>
            </w:pPr>
            <w:r>
              <w:t>5</w:t>
            </w:r>
          </w:p>
        </w:tc>
        <w:tc>
          <w:tcPr>
            <w:tcW w:w="970" w:type="dxa"/>
          </w:tcPr>
          <w:p w14:paraId="1F891011" w14:textId="77777777" w:rsidR="0056531B" w:rsidRDefault="0056531B" w:rsidP="0056531B">
            <w:pPr>
              <w:jc w:val="center"/>
            </w:pPr>
            <w:r>
              <w:t>6</w:t>
            </w:r>
          </w:p>
        </w:tc>
      </w:tr>
      <w:tr w:rsidR="0056531B" w14:paraId="67840AFB" w14:textId="77777777" w:rsidTr="0056531B">
        <w:trPr>
          <w:trHeight w:val="258"/>
        </w:trPr>
        <w:tc>
          <w:tcPr>
            <w:tcW w:w="970" w:type="dxa"/>
          </w:tcPr>
          <w:p w14:paraId="166BCBDC" w14:textId="77777777" w:rsidR="0056531B" w:rsidRDefault="0056531B" w:rsidP="0056531B">
            <w:pPr>
              <w:jc w:val="center"/>
            </w:pPr>
            <w:r>
              <w:t>Rij 3</w:t>
            </w:r>
          </w:p>
        </w:tc>
        <w:tc>
          <w:tcPr>
            <w:tcW w:w="970" w:type="dxa"/>
          </w:tcPr>
          <w:p w14:paraId="40787A6F" w14:textId="77777777" w:rsidR="0056531B" w:rsidRDefault="0056531B" w:rsidP="0056531B">
            <w:pPr>
              <w:jc w:val="center"/>
            </w:pPr>
            <w:r>
              <w:t>7</w:t>
            </w:r>
          </w:p>
        </w:tc>
        <w:tc>
          <w:tcPr>
            <w:tcW w:w="970" w:type="dxa"/>
          </w:tcPr>
          <w:p w14:paraId="68FDC10C" w14:textId="77777777" w:rsidR="0056531B" w:rsidRDefault="0056531B" w:rsidP="0056531B">
            <w:pPr>
              <w:jc w:val="center"/>
            </w:pPr>
            <w:r>
              <w:t>8</w:t>
            </w:r>
          </w:p>
        </w:tc>
        <w:tc>
          <w:tcPr>
            <w:tcW w:w="970" w:type="dxa"/>
          </w:tcPr>
          <w:p w14:paraId="69E3E98F" w14:textId="77777777" w:rsidR="0056531B" w:rsidRDefault="0056531B" w:rsidP="0056531B">
            <w:pPr>
              <w:jc w:val="center"/>
            </w:pPr>
            <w:r>
              <w:t>9</w:t>
            </w:r>
          </w:p>
        </w:tc>
      </w:tr>
    </w:tbl>
    <w:p w14:paraId="0E256282" w14:textId="6AD2E4C5" w:rsidR="0016268D" w:rsidRDefault="00BE4E77" w:rsidP="0016268D">
      <w:r>
        <w:rPr>
          <w:noProof/>
          <w:lang w:eastAsia="nl-NL"/>
        </w:rPr>
        <mc:AlternateContent>
          <mc:Choice Requires="wps">
            <w:drawing>
              <wp:anchor distT="0" distB="0" distL="114300" distR="114300" simplePos="0" relativeHeight="251661312" behindDoc="0" locked="0" layoutInCell="1" allowOverlap="1" wp14:anchorId="3C95DB83" wp14:editId="103569A6">
                <wp:simplePos x="0" y="0"/>
                <wp:positionH relativeFrom="column">
                  <wp:posOffset>4641215</wp:posOffset>
                </wp:positionH>
                <wp:positionV relativeFrom="paragraph">
                  <wp:posOffset>309880</wp:posOffset>
                </wp:positionV>
                <wp:extent cx="1954530" cy="1485265"/>
                <wp:effectExtent l="558800" t="76200" r="52070" b="38735"/>
                <wp:wrapThrough wrapText="bothSides">
                  <wp:wrapPolygon edited="0">
                    <wp:start x="-6175" y="-1108"/>
                    <wp:lineTo x="-6175" y="4802"/>
                    <wp:lineTo x="-1684" y="4802"/>
                    <wp:lineTo x="-1684" y="10712"/>
                    <wp:lineTo x="-561" y="10712"/>
                    <wp:lineTo x="281" y="20316"/>
                    <wp:lineTo x="9825" y="21794"/>
                    <wp:lineTo x="12070" y="21794"/>
                    <wp:lineTo x="12351" y="21794"/>
                    <wp:lineTo x="19088" y="16992"/>
                    <wp:lineTo x="19368" y="16622"/>
                    <wp:lineTo x="21895" y="11082"/>
                    <wp:lineTo x="21895" y="10712"/>
                    <wp:lineTo x="21614" y="5171"/>
                    <wp:lineTo x="21895" y="1108"/>
                    <wp:lineTo x="11789" y="-1108"/>
                    <wp:lineTo x="-4491" y="-1108"/>
                    <wp:lineTo x="-6175" y="-1108"/>
                  </wp:wrapPolygon>
                </wp:wrapThrough>
                <wp:docPr id="4" name="Cloud Callout 4"/>
                <wp:cNvGraphicFramePr/>
                <a:graphic xmlns:a="http://schemas.openxmlformats.org/drawingml/2006/main">
                  <a:graphicData uri="http://schemas.microsoft.com/office/word/2010/wordprocessingShape">
                    <wps:wsp>
                      <wps:cNvSpPr/>
                      <wps:spPr>
                        <a:xfrm>
                          <a:off x="0" y="0"/>
                          <a:ext cx="1954530" cy="1485265"/>
                        </a:xfrm>
                        <a:prstGeom prst="cloudCallout">
                          <a:avLst>
                            <a:gd name="adj1" fmla="val -75683"/>
                            <a:gd name="adj2" fmla="val -5213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4A0A8" w14:textId="6E73E5CA" w:rsidR="00A00825" w:rsidRPr="00BE4E77" w:rsidRDefault="00A00825" w:rsidP="00BE4E77">
                            <w:pPr>
                              <w:jc w:val="center"/>
                              <w:rPr>
                                <w:sz w:val="16"/>
                                <w:szCs w:val="16"/>
                              </w:rPr>
                            </w:pPr>
                            <w:r w:rsidRPr="00BE4E77">
                              <w:rPr>
                                <w:sz w:val="16"/>
                                <w:szCs w:val="16"/>
                              </w:rPr>
                              <w:t xml:space="preserve">Leuk weetje: </w:t>
                            </w:r>
                          </w:p>
                          <w:p w14:paraId="020AABF7" w14:textId="01B0BAFC" w:rsidR="00A00825" w:rsidRPr="00BE4E77" w:rsidRDefault="00A00825"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laboratory </w:t>
                            </w:r>
                            <w:r w:rsidRPr="00BE4E77">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95DB83"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4" o:spid="_x0000_s1027" type="#_x0000_t106" style="position:absolute;margin-left:365.45pt;margin-top:24.4pt;width:153.9pt;height:11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" adj="-5548,-462" fillcolor="#5b9bd5 [3204]" strokecolor="#1f4d78 [1604]" strokeweight="1pt">
                <v:stroke joinstyle="miter"/>
                <v:textbox>
                  <w:txbxContent>
                    <w:p w14:paraId="60C4A0A8" w14:textId="6E73E5CA" w:rsidR="00A00825" w:rsidRPr="00BE4E77" w:rsidRDefault="00A00825" w:rsidP="00BE4E77">
                      <w:pPr>
                        <w:jc w:val="center"/>
                        <w:rPr>
                          <w:sz w:val="16"/>
                          <w:szCs w:val="16"/>
                        </w:rPr>
                      </w:pPr>
                      <w:r w:rsidRPr="00BE4E77">
                        <w:rPr>
                          <w:sz w:val="16"/>
                          <w:szCs w:val="16"/>
                        </w:rPr>
                        <w:t xml:space="preserve">Leuk weetje: </w:t>
                      </w:r>
                    </w:p>
                    <w:p w14:paraId="020AABF7" w14:textId="01B0BAFC" w:rsidR="00A00825" w:rsidRPr="00BE4E77" w:rsidRDefault="00A00825" w:rsidP="00BE4E77">
                      <w:pPr>
                        <w:jc w:val="center"/>
                        <w:rPr>
                          <w:sz w:val="16"/>
                          <w:szCs w:val="16"/>
                        </w:rPr>
                      </w:pPr>
                      <w:r>
                        <w:rPr>
                          <w:sz w:val="16"/>
                          <w:szCs w:val="16"/>
                        </w:rPr>
                        <w:t xml:space="preserve">De eerste drie letters van </w:t>
                      </w:r>
                      <w:r w:rsidRPr="00BE4E77">
                        <w:rPr>
                          <w:sz w:val="16"/>
                          <w:szCs w:val="16"/>
                        </w:rPr>
                        <w:t xml:space="preserve">MATLAB </w:t>
                      </w:r>
                      <w:r>
                        <w:rPr>
                          <w:sz w:val="16"/>
                          <w:szCs w:val="16"/>
                        </w:rPr>
                        <w:t xml:space="preserve">staat voor matrix en de laatste drie voor </w:t>
                      </w:r>
                      <w:proofErr w:type="spellStart"/>
                      <w:r>
                        <w:rPr>
                          <w:sz w:val="16"/>
                          <w:szCs w:val="16"/>
                        </w:rPr>
                        <w:t>laboratory</w:t>
                      </w:r>
                      <w:proofErr w:type="spellEnd"/>
                      <w:r>
                        <w:rPr>
                          <w:sz w:val="16"/>
                          <w:szCs w:val="16"/>
                        </w:rPr>
                        <w:t xml:space="preserve"> </w:t>
                      </w:r>
                      <w:r w:rsidRPr="00BE4E77">
                        <w:rPr>
                          <w:sz w:val="16"/>
                          <w:szCs w:val="16"/>
                        </w:rPr>
                        <w:t xml:space="preserve">   </w:t>
                      </w:r>
                    </w:p>
                  </w:txbxContent>
                </v:textbox>
                <w10:wrap type="through"/>
              </v:shape>
            </w:pict>
          </mc:Fallback>
        </mc:AlternateContent>
      </w:r>
      <w:r w:rsidR="0016268D">
        <w:t>Bekijk de volgende matrix</w:t>
      </w:r>
      <w:r>
        <w:t xml:space="preserve">. </w:t>
      </w:r>
      <w:r w:rsidR="00E93697">
        <w:t xml:space="preserve">Een Matrix kan gezien worden als soort tabel. LET OP! Dit is een versimpeling in de toekomst ga je meer leren over </w:t>
      </w:r>
      <w:commentRangeStart w:id="25"/>
      <w:r w:rsidR="00E93697">
        <w:t xml:space="preserve">matrixen maar nu </w:t>
      </w:r>
      <w:commentRangeEnd w:id="25"/>
      <w:r w:rsidR="00237910">
        <w:rPr>
          <w:rStyle w:val="Verwijzingopmerking"/>
        </w:rPr>
        <w:commentReference w:id="25"/>
      </w:r>
      <w:r w:rsidR="00E93697">
        <w:t>vatten we het even op als een tabel. E</w:t>
      </w:r>
      <w:r>
        <w:t>en matrix bestaat uit rijen en kolommen.</w:t>
      </w:r>
      <w:r w:rsidR="00E01D6D">
        <w:t xml:space="preserve"> In het vervolg van je studie ga je meer leren over matrixen. </w:t>
      </w:r>
    </w:p>
    <w:p w14:paraId="37B9905F" w14:textId="740947C7" w:rsidR="001C0458" w:rsidRPr="00DF1494" w:rsidDel="00A00825" w:rsidRDefault="00BE4E77" w:rsidP="00BE4E77">
      <w:pPr>
        <w:jc w:val="center"/>
        <w:rPr>
          <w:del w:id="26" w:author="Gebruiker" w:date="2017-10-02T18:01:00Z"/>
        </w:rPr>
      </w:pPr>
      <w:r w:rsidRPr="00BE4E77">
        <w:rPr>
          <w:noProof/>
          <w:lang w:eastAsia="nl-NL"/>
        </w:rPr>
        <w:drawing>
          <wp:inline distT="0" distB="0" distL="0" distR="0" wp14:anchorId="7A1D3C3F" wp14:editId="4E9D45A1">
            <wp:extent cx="27178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7800" cy="1905000"/>
                    </a:xfrm>
                    <a:prstGeom prst="rect">
                      <a:avLst/>
                    </a:prstGeom>
                  </pic:spPr>
                </pic:pic>
              </a:graphicData>
            </a:graphic>
          </wp:inline>
        </w:drawing>
      </w:r>
    </w:p>
    <w:p w14:paraId="4B40D7B0" w14:textId="52C0563F" w:rsidR="0016268D" w:rsidRPr="00DF1494" w:rsidRDefault="0016268D" w:rsidP="00BE4E77">
      <w:pPr>
        <w:jc w:val="center"/>
      </w:pPr>
    </w:p>
    <w:p w14:paraId="168398EC" w14:textId="499439A8" w:rsidR="00BE4E77" w:rsidDel="00A00825" w:rsidRDefault="00BE4E77" w:rsidP="0016268D">
      <w:pPr>
        <w:rPr>
          <w:del w:id="27" w:author="Gebruiker" w:date="2017-10-02T18:01:00Z"/>
        </w:rPr>
      </w:pPr>
      <w:r>
        <w:t xml:space="preserve">Het berekenen van het gemiddelde van een vector hebben we vorige week al gedaan dat doe je met het </w:t>
      </w:r>
      <w:r w:rsidR="0016268D">
        <w:t xml:space="preserve">commando </w:t>
      </w:r>
      <w:r w:rsidR="0016268D" w:rsidRPr="00DB65F8">
        <w:rPr>
          <w:rFonts w:ascii="Consolas" w:hAnsi="Consolas"/>
        </w:rPr>
        <w:t>mean(x)</w:t>
      </w:r>
      <w:r>
        <w:rPr>
          <w:rFonts w:ascii="Consolas" w:hAnsi="Consolas"/>
        </w:rPr>
        <w:t xml:space="preserve">, </w:t>
      </w:r>
      <w:r w:rsidRPr="00BE4E77">
        <w:t>de x is hier je vector</w:t>
      </w:r>
      <w:r w:rsidR="0016268D" w:rsidRPr="00BE4E77">
        <w:t xml:space="preserve">. </w:t>
      </w:r>
      <w:r w:rsidR="0016268D">
        <w:t>Van een matrix kunnen we de rijgemiddelden en de kolomgemiddelden uitrekenen. Echter, we zullen dit wel moeten aangeven. Een matrix</w:t>
      </w:r>
      <w:r>
        <w:t>/tabel</w:t>
      </w:r>
      <w:r w:rsidR="0016268D">
        <w:t xml:space="preserve"> heeft twee dimensies; de eerste zijn de rijen, de tweede de kolommen. </w:t>
      </w:r>
      <w:r>
        <w:t xml:space="preserve">Wanneer je de index opvraagt van bovenstaande matrix krijg je bij het volgende: </w:t>
      </w:r>
      <w:r w:rsidR="0016268D">
        <w:t xml:space="preserve">Element </w:t>
      </w:r>
      <w:r w:rsidR="0016268D" w:rsidRPr="00DB65F8">
        <w:rPr>
          <w:rFonts w:ascii="Consolas" w:hAnsi="Consolas"/>
        </w:rPr>
        <w:t>A(3,2)</w:t>
      </w:r>
      <w:r>
        <w:rPr>
          <w:rFonts w:ascii="Consolas" w:hAnsi="Consolas"/>
        </w:rPr>
        <w:t xml:space="preserve"> </w:t>
      </w:r>
      <w:r w:rsidR="0016268D">
        <w:t xml:space="preserve"> is dan ook gelijk aan 8. </w:t>
      </w:r>
      <w:r>
        <w:t>Je gaat 3 rijen naar beneden en twee kolommen naar rechts.</w:t>
      </w:r>
      <w:r w:rsidRPr="00BE4E77">
        <w:rPr>
          <w:rFonts w:ascii="Consolas" w:hAnsi="Consolas"/>
        </w:rPr>
        <w:t xml:space="preserve"> </w:t>
      </w:r>
      <w:r>
        <w:rPr>
          <w:rFonts w:ascii="Consolas" w:hAnsi="Consolas"/>
        </w:rPr>
        <w:t>A(rijen,kolommen</w:t>
      </w:r>
      <w:r w:rsidRPr="00DB65F8">
        <w:rPr>
          <w:rFonts w:ascii="Consolas" w:hAnsi="Consolas"/>
        </w:rPr>
        <w:t>)</w:t>
      </w:r>
      <w:r>
        <w:rPr>
          <w:rFonts w:ascii="Consolas" w:hAnsi="Consolas"/>
        </w:rPr>
        <w:t xml:space="preserve"> </w:t>
      </w:r>
      <w:r>
        <w:t xml:space="preserve"> </w:t>
      </w:r>
    </w:p>
    <w:p w14:paraId="5674B61A" w14:textId="77777777" w:rsidR="0056531B" w:rsidRDefault="0056531B" w:rsidP="0016268D"/>
    <w:p w14:paraId="518E54E6" w14:textId="1BA161A5" w:rsidR="00BE4E77" w:rsidRDefault="00BE4E77" w:rsidP="0016268D">
      <w:r>
        <w:t>Stel je hebt een bloeddrukmeting gedaan bij drie proefpersonen, zoals je weet moet je een meting meerder keren uitvoeren wil het betrouwbaar zijn</w:t>
      </w:r>
      <w:r w:rsidR="00D75DFC">
        <w:t>,</w:t>
      </w:r>
      <w:r>
        <w:t xml:space="preserve"> dus je hebt vier keer hun systolische (boven)bloeddruk gemeten. </w:t>
      </w:r>
      <w:r w:rsidR="0056531B">
        <w:t>De proefpersonen zijn de rijen en de metingen de kolommen.</w:t>
      </w:r>
    </w:p>
    <w:tbl>
      <w:tblPr>
        <w:tblStyle w:val="Tabelraster"/>
        <w:tblW w:w="0" w:type="auto"/>
        <w:tblLook w:val="04A0" w:firstRow="1" w:lastRow="0" w:firstColumn="1" w:lastColumn="0" w:noHBand="0" w:noVBand="1"/>
      </w:tblPr>
      <w:tblGrid>
        <w:gridCol w:w="1812"/>
        <w:gridCol w:w="1812"/>
        <w:gridCol w:w="1812"/>
        <w:gridCol w:w="1813"/>
        <w:gridCol w:w="1813"/>
      </w:tblGrid>
      <w:tr w:rsidR="001C0458" w14:paraId="49A19963" w14:textId="77777777" w:rsidTr="001C0458">
        <w:trPr>
          <w:trHeight w:val="292"/>
        </w:trPr>
        <w:tc>
          <w:tcPr>
            <w:tcW w:w="1812" w:type="dxa"/>
          </w:tcPr>
          <w:p w14:paraId="49B804C9" w14:textId="77777777" w:rsidR="001C0458" w:rsidRDefault="001C0458" w:rsidP="0016268D"/>
        </w:tc>
        <w:tc>
          <w:tcPr>
            <w:tcW w:w="1812" w:type="dxa"/>
          </w:tcPr>
          <w:p w14:paraId="339C6285" w14:textId="0FBF66C3" w:rsidR="001C0458" w:rsidRDefault="001C0458" w:rsidP="0016268D">
            <w:r>
              <w:t>Meting 1</w:t>
            </w:r>
          </w:p>
        </w:tc>
        <w:tc>
          <w:tcPr>
            <w:tcW w:w="1812" w:type="dxa"/>
          </w:tcPr>
          <w:p w14:paraId="117C5772" w14:textId="4593E738" w:rsidR="001C0458" w:rsidRDefault="001C0458" w:rsidP="0016268D">
            <w:r>
              <w:t xml:space="preserve">Meting2 </w:t>
            </w:r>
          </w:p>
        </w:tc>
        <w:tc>
          <w:tcPr>
            <w:tcW w:w="1813" w:type="dxa"/>
          </w:tcPr>
          <w:p w14:paraId="6A335CB2" w14:textId="1CAD01F5" w:rsidR="001C0458" w:rsidRDefault="001C0458" w:rsidP="0016268D">
            <w:r>
              <w:t>Meting3</w:t>
            </w:r>
          </w:p>
        </w:tc>
        <w:tc>
          <w:tcPr>
            <w:tcW w:w="1813" w:type="dxa"/>
          </w:tcPr>
          <w:p w14:paraId="4F77FFEA" w14:textId="0D789704" w:rsidR="001C0458" w:rsidRDefault="001C0458" w:rsidP="0016268D">
            <w:r>
              <w:t>Meting 4</w:t>
            </w:r>
          </w:p>
        </w:tc>
      </w:tr>
      <w:tr w:rsidR="001C0458" w14:paraId="4812CA39" w14:textId="77777777" w:rsidTr="001C0458">
        <w:tc>
          <w:tcPr>
            <w:tcW w:w="1812" w:type="dxa"/>
          </w:tcPr>
          <w:p w14:paraId="57863B96" w14:textId="70EA1D76" w:rsidR="001C0458" w:rsidRDefault="001C0458" w:rsidP="0016268D">
            <w:commentRangeStart w:id="28"/>
            <w:r>
              <w:t>Mark</w:t>
            </w:r>
          </w:p>
        </w:tc>
        <w:tc>
          <w:tcPr>
            <w:tcW w:w="1812" w:type="dxa"/>
          </w:tcPr>
          <w:p w14:paraId="53A8D46A" w14:textId="7C61FFEB" w:rsidR="001C0458" w:rsidRDefault="001C0458" w:rsidP="0016268D">
            <w:r w:rsidRPr="00C546D9">
              <w:t>140</w:t>
            </w:r>
          </w:p>
        </w:tc>
        <w:tc>
          <w:tcPr>
            <w:tcW w:w="1812" w:type="dxa"/>
          </w:tcPr>
          <w:p w14:paraId="0EE9C811" w14:textId="56A3D208" w:rsidR="001C0458" w:rsidRDefault="001C0458" w:rsidP="0016268D">
            <w:r w:rsidRPr="00C546D9">
              <w:t>139</w:t>
            </w:r>
          </w:p>
        </w:tc>
        <w:tc>
          <w:tcPr>
            <w:tcW w:w="1813" w:type="dxa"/>
          </w:tcPr>
          <w:p w14:paraId="39ACFAAF" w14:textId="65BD59E4" w:rsidR="001C0458" w:rsidRDefault="001C0458" w:rsidP="0016268D">
            <w:r w:rsidRPr="00C546D9">
              <w:t>138</w:t>
            </w:r>
          </w:p>
        </w:tc>
        <w:tc>
          <w:tcPr>
            <w:tcW w:w="1813" w:type="dxa"/>
          </w:tcPr>
          <w:p w14:paraId="3C19E27E" w14:textId="2C2E69A1" w:rsidR="001C0458" w:rsidRDefault="001C0458" w:rsidP="0016268D">
            <w:r w:rsidRPr="00C546D9">
              <w:t>128</w:t>
            </w:r>
            <w:commentRangeEnd w:id="28"/>
            <w:r w:rsidR="00A00825">
              <w:rPr>
                <w:rStyle w:val="Verwijzingopmerking"/>
              </w:rPr>
              <w:commentReference w:id="28"/>
            </w:r>
          </w:p>
        </w:tc>
      </w:tr>
      <w:tr w:rsidR="001C0458" w14:paraId="057B3CFA" w14:textId="77777777" w:rsidTr="001C0458">
        <w:tc>
          <w:tcPr>
            <w:tcW w:w="1812" w:type="dxa"/>
          </w:tcPr>
          <w:p w14:paraId="13E4CD5E" w14:textId="24A844E1" w:rsidR="001C0458" w:rsidRDefault="001C0458" w:rsidP="0016268D">
            <w:r>
              <w:t>Bart</w:t>
            </w:r>
          </w:p>
        </w:tc>
        <w:tc>
          <w:tcPr>
            <w:tcW w:w="1812" w:type="dxa"/>
          </w:tcPr>
          <w:p w14:paraId="4BA74EC3" w14:textId="0B970B40" w:rsidR="001C0458" w:rsidRDefault="001C0458" w:rsidP="0016268D">
            <w:r w:rsidRPr="00C546D9">
              <w:t>110</w:t>
            </w:r>
          </w:p>
        </w:tc>
        <w:tc>
          <w:tcPr>
            <w:tcW w:w="1812" w:type="dxa"/>
          </w:tcPr>
          <w:p w14:paraId="6C8570D8" w14:textId="3C974DD9" w:rsidR="001C0458" w:rsidRDefault="001C0458" w:rsidP="0016268D">
            <w:r w:rsidRPr="00C546D9">
              <w:t>111</w:t>
            </w:r>
          </w:p>
        </w:tc>
        <w:tc>
          <w:tcPr>
            <w:tcW w:w="1813" w:type="dxa"/>
          </w:tcPr>
          <w:p w14:paraId="5646FEC9" w14:textId="13924F22" w:rsidR="001C0458" w:rsidRDefault="001C0458" w:rsidP="0016268D">
            <w:r w:rsidRPr="00C546D9">
              <w:t>130</w:t>
            </w:r>
          </w:p>
        </w:tc>
        <w:tc>
          <w:tcPr>
            <w:tcW w:w="1813" w:type="dxa"/>
          </w:tcPr>
          <w:p w14:paraId="7CA949A5" w14:textId="6EF281E6" w:rsidR="001C0458" w:rsidRDefault="001C0458" w:rsidP="0016268D">
            <w:r w:rsidRPr="00C546D9">
              <w:t>123</w:t>
            </w:r>
          </w:p>
        </w:tc>
      </w:tr>
      <w:tr w:rsidR="001C0458" w14:paraId="301F4DF5" w14:textId="77777777" w:rsidTr="001C0458">
        <w:tc>
          <w:tcPr>
            <w:tcW w:w="1812" w:type="dxa"/>
          </w:tcPr>
          <w:p w14:paraId="63DEE403" w14:textId="19A4F75C" w:rsidR="001C0458" w:rsidRDefault="001C0458" w:rsidP="0016268D">
            <w:r>
              <w:t>Hubert</w:t>
            </w:r>
          </w:p>
        </w:tc>
        <w:tc>
          <w:tcPr>
            <w:tcW w:w="1812" w:type="dxa"/>
          </w:tcPr>
          <w:p w14:paraId="78DE32D5" w14:textId="686E3762" w:rsidR="001C0458" w:rsidRDefault="001C0458" w:rsidP="0016268D">
            <w:r w:rsidRPr="00C546D9">
              <w:t>120</w:t>
            </w:r>
          </w:p>
        </w:tc>
        <w:tc>
          <w:tcPr>
            <w:tcW w:w="1812" w:type="dxa"/>
          </w:tcPr>
          <w:p w14:paraId="7F511D38" w14:textId="674F9AEB" w:rsidR="001C0458" w:rsidRDefault="001C0458" w:rsidP="0016268D">
            <w:r w:rsidRPr="00C546D9">
              <w:t>132</w:t>
            </w:r>
          </w:p>
        </w:tc>
        <w:tc>
          <w:tcPr>
            <w:tcW w:w="1813" w:type="dxa"/>
          </w:tcPr>
          <w:p w14:paraId="65DAF9AF" w14:textId="73F70DEC" w:rsidR="001C0458" w:rsidRDefault="001C0458" w:rsidP="0016268D">
            <w:r w:rsidRPr="00C546D9">
              <w:t>122</w:t>
            </w:r>
          </w:p>
        </w:tc>
        <w:tc>
          <w:tcPr>
            <w:tcW w:w="1813" w:type="dxa"/>
          </w:tcPr>
          <w:p w14:paraId="1CA990A8" w14:textId="67DE0DCB" w:rsidR="001C0458" w:rsidRDefault="001C0458" w:rsidP="0016268D">
            <w:r w:rsidRPr="00C546D9">
              <w:t>132</w:t>
            </w:r>
          </w:p>
        </w:tc>
      </w:tr>
    </w:tbl>
    <w:p w14:paraId="602F0635" w14:textId="77777777" w:rsidR="001C0458" w:rsidRDefault="001C0458" w:rsidP="00BE4E77">
      <w:pPr>
        <w:jc w:val="center"/>
      </w:pPr>
    </w:p>
    <w:p w14:paraId="7DE96E0B" w14:textId="44353DE4" w:rsidR="001C0458" w:rsidRPr="001C0458" w:rsidRDefault="0056531B" w:rsidP="001C0458">
      <w:pPr>
        <w:rPr>
          <w:b/>
        </w:rPr>
      </w:pPr>
      <w:r>
        <w:rPr>
          <w:b/>
        </w:rPr>
        <w:t xml:space="preserve">Van </w:t>
      </w:r>
      <w:r w:rsidR="001C0458" w:rsidRPr="001C0458">
        <w:rPr>
          <w:b/>
        </w:rPr>
        <w:t xml:space="preserve">de </w:t>
      </w:r>
      <w:r>
        <w:rPr>
          <w:b/>
        </w:rPr>
        <w:t>meetgegevens</w:t>
      </w:r>
      <w:r w:rsidR="001C0458" w:rsidRPr="001C0458">
        <w:rPr>
          <w:b/>
        </w:rPr>
        <w:t xml:space="preserve"> is de volgende Matrix gemaakt:</w:t>
      </w:r>
    </w:p>
    <w:p w14:paraId="22814936" w14:textId="7104BC5E" w:rsidR="00BE4E77" w:rsidRDefault="001C0458" w:rsidP="00BE4E77">
      <w:pPr>
        <w:jc w:val="center"/>
      </w:pPr>
      <w:r w:rsidRPr="001C0458">
        <w:rPr>
          <w:noProof/>
          <w:lang w:eastAsia="nl-NL"/>
        </w:rPr>
        <w:drawing>
          <wp:inline distT="0" distB="0" distL="0" distR="0" wp14:anchorId="4A9244D7" wp14:editId="6867CBDD">
            <wp:extent cx="2844800" cy="134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4800" cy="1346200"/>
                    </a:xfrm>
                    <a:prstGeom prst="rect">
                      <a:avLst/>
                    </a:prstGeom>
                  </pic:spPr>
                </pic:pic>
              </a:graphicData>
            </a:graphic>
          </wp:inline>
        </w:drawing>
      </w:r>
    </w:p>
    <w:p w14:paraId="27DF8EA5" w14:textId="3FF14A2E" w:rsidR="001C0458" w:rsidRDefault="001C0458" w:rsidP="0016268D">
      <w:r>
        <w:t>Kopieer de onderstaande code naar je command window en je hebt dezelfde matrix.</w:t>
      </w:r>
    </w:p>
    <w:p w14:paraId="40B8CC0E" w14:textId="4162D862" w:rsidR="00BE4E77" w:rsidRDefault="00BE4E77" w:rsidP="0056531B">
      <w:pPr>
        <w:jc w:val="center"/>
      </w:pPr>
      <w:r>
        <w:t>A= [ 140 139 138 128; 1</w:t>
      </w:r>
      <w:r w:rsidR="001C0458">
        <w:t>10 111 130 123; 120 132 122 132</w:t>
      </w:r>
      <w:r>
        <w:t>]</w:t>
      </w:r>
    </w:p>
    <w:p w14:paraId="1B9D4781" w14:textId="79935AE3" w:rsidR="00BE4E77" w:rsidRDefault="001C0458" w:rsidP="0016268D">
      <w:r>
        <w:t>Nu willen we het gemiddelde van de proefpersoon berekenen over de vier metingen. Dit kan je doen door twee inputs te geven aan de functie</w:t>
      </w:r>
      <w:r w:rsidR="00D75DFC">
        <w:t xml:space="preserve"> mean(input1,input2) dat wordt als volgt</w:t>
      </w:r>
      <w:r>
        <w:t xml:space="preserve"> mean(A,2). Je geeft hierin nu de matrix </w:t>
      </w:r>
      <w:del w:id="29" w:author="Gebruiker" w:date="2017-10-02T18:01:00Z">
        <w:r w:rsidDel="00A00825">
          <w:delText>mee</w:delText>
        </w:r>
        <w:r w:rsidR="0056531B" w:rsidDel="00A00825">
          <w:delText xml:space="preserve"> </w:delText>
        </w:r>
        <w:r w:rsidDel="00A00825">
          <w:delText>(A)</w:delText>
        </w:r>
      </w:del>
      <w:ins w:id="30" w:author="Gebruiker" w:date="2017-10-02T18:01:00Z">
        <w:r w:rsidR="00A00825">
          <w:t>A mee</w:t>
        </w:r>
      </w:ins>
      <w:r>
        <w:t xml:space="preserve"> en met d</w:t>
      </w:r>
      <w:ins w:id="31" w:author="Gebruiker" w:date="2017-10-02T18:02:00Z">
        <w:r w:rsidR="00A00825">
          <w:t>i</w:t>
        </w:r>
      </w:ins>
      <w:r>
        <w:t xml:space="preserve">e twee geef je </w:t>
      </w:r>
      <w:r w:rsidR="0056531B">
        <w:t>aan dat je de tweede dimensie wilt hebben</w:t>
      </w:r>
      <w:del w:id="32" w:author="Gebruiker" w:date="2017-10-02T18:02:00Z">
        <w:r w:rsidR="0056531B" w:rsidDel="00A00825">
          <w:delText>,</w:delText>
        </w:r>
      </w:del>
      <w:r w:rsidR="0056531B">
        <w:t xml:space="preserve"> dus dat er een kolomvector over moet blijven</w:t>
      </w:r>
      <w:r w:rsidR="00D75DFC">
        <w:t xml:space="preserve"> en deze is de tweede dimensie</w:t>
      </w:r>
      <w:r w:rsidR="0056531B">
        <w:t>. Wil je de gemiddelde bloeddruk per proefpersoon weten dan middel je over een rij, dus de vier metingen.</w:t>
      </w:r>
    </w:p>
    <w:p w14:paraId="68B25079" w14:textId="3F402A3E" w:rsidR="001C0458" w:rsidRDefault="00D75DFC" w:rsidP="0016268D">
      <w:r>
        <w:rPr>
          <w:b/>
        </w:rPr>
        <w:t xml:space="preserve">Vraag: </w:t>
      </w:r>
      <w:r w:rsidR="001C0458" w:rsidRPr="00D75DFC">
        <w:rPr>
          <w:b/>
        </w:rPr>
        <w:t>Wie heeft de laagste bloeddruk</w:t>
      </w:r>
      <w:r>
        <w:rPr>
          <w:b/>
        </w:rPr>
        <w:t xml:space="preserve"> en hoeveel is die</w:t>
      </w:r>
      <w:r w:rsidR="001C0458" w:rsidRPr="00D75DFC">
        <w:rPr>
          <w:b/>
        </w:rPr>
        <w:t>?</w:t>
      </w:r>
      <w:r w:rsidR="0056531B">
        <w:br/>
        <w:t>antwoord:</w:t>
      </w:r>
      <w:r>
        <w:t xml:space="preserve"> </w:t>
      </w:r>
      <w:r w:rsidR="0056531B">
        <w:t>Bart met 118.5</w:t>
      </w:r>
    </w:p>
    <w:p w14:paraId="1BC619CF" w14:textId="0768B7E2" w:rsidR="001C0458" w:rsidRDefault="001C0458" w:rsidP="0016268D">
      <w:r>
        <w:t xml:space="preserve">Je kan nu ook middelen over de </w:t>
      </w:r>
      <w:r w:rsidR="00D75DFC">
        <w:t xml:space="preserve">kolommen, </w:t>
      </w:r>
      <w:r>
        <w:t xml:space="preserve">om te kijken of een meting ergens verkeerd ging. </w:t>
      </w:r>
      <w:r w:rsidR="00D75DFC">
        <w:t xml:space="preserve">Zo blijft er een rijvector over. </w:t>
      </w:r>
      <w:r>
        <w:t xml:space="preserve">Matlab telt dan alle rijen bij elkaar op en </w:t>
      </w:r>
      <w:r w:rsidR="0056531B">
        <w:t>middelt ze dan over de rijen. Dit doe je dan niet met</w:t>
      </w:r>
      <w:r>
        <w:t xml:space="preserve"> </w:t>
      </w:r>
      <w:r w:rsidR="0056531B">
        <w:t xml:space="preserve">mean(A,2) maar met mean(A,1). </w:t>
      </w:r>
      <w:r w:rsidR="00D75DFC">
        <w:t>Dus over de eerste dimensie en dit zijn de rijen. Voer dit commando uit. Wat zie je?</w:t>
      </w:r>
    </w:p>
    <w:p w14:paraId="57630FA7" w14:textId="51DADE46" w:rsidR="00D75DFC" w:rsidDel="00A00825" w:rsidRDefault="00D75DFC" w:rsidP="0016268D">
      <w:pPr>
        <w:rPr>
          <w:del w:id="33" w:author="Gebruiker" w:date="2017-10-02T18:02:00Z"/>
        </w:rPr>
      </w:pPr>
    </w:p>
    <w:p w14:paraId="0E5C4D22" w14:textId="67EEFE14" w:rsidR="00D75DFC" w:rsidDel="00A00825" w:rsidRDefault="00D75DFC" w:rsidP="0016268D">
      <w:pPr>
        <w:rPr>
          <w:del w:id="34" w:author="Gebruiker" w:date="2017-10-02T18:02:00Z"/>
        </w:rPr>
      </w:pPr>
    </w:p>
    <w:p w14:paraId="406A6F64" w14:textId="6179B79F" w:rsidR="00B6757D" w:rsidRDefault="00D75DFC" w:rsidP="0016268D">
      <w:r>
        <w:t xml:space="preserve">Stel we willen de </w:t>
      </w:r>
      <w:r w:rsidR="00B6757D">
        <w:t>bloedrukmetingen mooi op volgorde zetten per proefpersoon. Hiervoor heeft Matlab ook een ingebouwde functie namelijk sort.</w:t>
      </w:r>
    </w:p>
    <w:p w14:paraId="345C69EB" w14:textId="1CCB1C4A" w:rsidR="00B6757D" w:rsidRDefault="00B6757D" w:rsidP="0016268D">
      <w:r>
        <w:t>Voer het volgende commando in:</w:t>
      </w:r>
    </w:p>
    <w:p w14:paraId="49E295C6" w14:textId="2563E308" w:rsidR="00B6757D" w:rsidRDefault="00B6757D" w:rsidP="00B6757D">
      <w:pPr>
        <w:jc w:val="center"/>
      </w:pPr>
      <w:commentRangeStart w:id="35"/>
      <w:r w:rsidRPr="00B6757D">
        <w:rPr>
          <w:noProof/>
          <w:lang w:eastAsia="nl-NL"/>
        </w:rPr>
        <w:drawing>
          <wp:inline distT="0" distB="0" distL="0" distR="0" wp14:anchorId="040967CD" wp14:editId="77DFD84B">
            <wp:extent cx="22352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5200" cy="406400"/>
                    </a:xfrm>
                    <a:prstGeom prst="rect">
                      <a:avLst/>
                    </a:prstGeom>
                  </pic:spPr>
                </pic:pic>
              </a:graphicData>
            </a:graphic>
          </wp:inline>
        </w:drawing>
      </w:r>
      <w:commentRangeEnd w:id="35"/>
      <w:r w:rsidR="00A00825">
        <w:rPr>
          <w:rStyle w:val="Verwijzingopmerking"/>
        </w:rPr>
        <w:commentReference w:id="35"/>
      </w:r>
    </w:p>
    <w:p w14:paraId="0607C2E2" w14:textId="15862AB4" w:rsidR="00D75DFC" w:rsidRDefault="00B6757D" w:rsidP="0016268D">
      <w:r>
        <w:t xml:space="preserve">Je geeft nu zelfs drie inputs mee aan de functie. Namelijk je matrix, de dimensie en een string waarmee je zegt oplopend. </w:t>
      </w:r>
    </w:p>
    <w:p w14:paraId="3708F8C2" w14:textId="388A50B9" w:rsidR="00B6757D" w:rsidRDefault="00B6757D" w:rsidP="00B6757D">
      <w:pPr>
        <w:jc w:val="center"/>
      </w:pPr>
      <w:r w:rsidRPr="00B6757D">
        <w:rPr>
          <w:noProof/>
          <w:lang w:eastAsia="nl-NL"/>
        </w:rPr>
        <w:drawing>
          <wp:inline distT="0" distB="0" distL="0" distR="0" wp14:anchorId="2D478EF7" wp14:editId="2D4477B1">
            <wp:extent cx="2781300" cy="13716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1300" cy="1371600"/>
                    </a:xfrm>
                    <a:prstGeom prst="rect">
                      <a:avLst/>
                    </a:prstGeom>
                  </pic:spPr>
                </pic:pic>
              </a:graphicData>
            </a:graphic>
          </wp:inline>
        </w:drawing>
      </w:r>
    </w:p>
    <w:p w14:paraId="223FB9A2" w14:textId="5387AD1F" w:rsidR="0016268D" w:rsidRDefault="00B6757D" w:rsidP="0016268D">
      <w:r>
        <w:lastRenderedPageBreak/>
        <w:t>Je ziet nu dat de metingen mooi oplopen per proefpersoon. Probeer het ook eens met ‘</w:t>
      </w:r>
      <w:commentRangeStart w:id="36"/>
      <w:r>
        <w:t xml:space="preserve">decend’ </w:t>
      </w:r>
      <w:commentRangeEnd w:id="36"/>
      <w:r w:rsidR="00A00825">
        <w:rPr>
          <w:rStyle w:val="Verwijzingopmerking"/>
        </w:rPr>
        <w:commentReference w:id="36"/>
      </w:r>
      <w:r>
        <w:t>wat zie je nu?</w:t>
      </w:r>
    </w:p>
    <w:p w14:paraId="113CEC39" w14:textId="2A5573FE" w:rsidR="0016268D" w:rsidRDefault="00B6757D" w:rsidP="0016268D">
      <w:pPr>
        <w:rPr>
          <w:b/>
        </w:rPr>
      </w:pPr>
      <w:r>
        <w:rPr>
          <w:noProof/>
          <w:lang w:eastAsia="nl-NL"/>
        </w:rPr>
        <mc:AlternateContent>
          <mc:Choice Requires="wps">
            <w:drawing>
              <wp:anchor distT="0" distB="0" distL="114300" distR="114300" simplePos="0" relativeHeight="251663360" behindDoc="0" locked="0" layoutInCell="1" allowOverlap="1" wp14:anchorId="3CDB33B4" wp14:editId="0D6726DF">
                <wp:simplePos x="0" y="0"/>
                <wp:positionH relativeFrom="column">
                  <wp:posOffset>-1270</wp:posOffset>
                </wp:positionH>
                <wp:positionV relativeFrom="paragraph">
                  <wp:posOffset>282575</wp:posOffset>
                </wp:positionV>
                <wp:extent cx="5895975" cy="4648835"/>
                <wp:effectExtent l="0" t="0" r="22225" b="24765"/>
                <wp:wrapSquare wrapText="bothSides"/>
                <wp:docPr id="2" name="Text Box 2"/>
                <wp:cNvGraphicFramePr/>
                <a:graphic xmlns:a="http://schemas.openxmlformats.org/drawingml/2006/main">
                  <a:graphicData uri="http://schemas.microsoft.com/office/word/2010/wordprocessingShape">
                    <wps:wsp>
                      <wps:cNvSpPr txBox="1"/>
                      <wps:spPr>
                        <a:xfrm>
                          <a:off x="0" y="0"/>
                          <a:ext cx="5895975" cy="4648835"/>
                        </a:xfrm>
                        <a:prstGeom prst="rect">
                          <a:avLst/>
                        </a:prstGeom>
                        <a:noFill/>
                        <a:ln w="28575">
                          <a:solidFill>
                            <a:schemeClr val="accent1">
                              <a:shade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A1CB489" w14:textId="383DCA06" w:rsidR="00A00825" w:rsidRDefault="00A00825" w:rsidP="00B6757D">
                            <w:r>
                              <w:t>De help functie!</w:t>
                            </w:r>
                          </w:p>
                          <w:p w14:paraId="3D30C8A1" w14:textId="796A43A6" w:rsidR="00A00825" w:rsidRDefault="00A00825" w:rsidP="00B6757D">
                            <w:r>
                              <w:t xml:space="preserve">Vorige week heb je al gelezen over de help functie, maar omdat die zo belangrijk is herhalen we het hier nog een keer! Dit doen we omdat er zoveel functies zijn kunnen we nooit helemaal onthouden wat voor inputs en outputs er zijn. Daarom maken we gebruik van de help functie. </w:t>
                            </w:r>
                          </w:p>
                          <w:p w14:paraId="17F2DDEC" w14:textId="004D3D84" w:rsidR="00A00825" w:rsidRDefault="00A00825" w:rsidP="00B6757D">
                            <w:r>
                              <w:t xml:space="preserve">Voer maar eens in je command window: </w:t>
                            </w:r>
                            <w:r>
                              <w:rPr>
                                <w:b/>
                              </w:rPr>
                              <w:t xml:space="preserve">help mean </w:t>
                            </w:r>
                          </w:p>
                          <w:p w14:paraId="3DBD5F60" w14:textId="1A37B37D" w:rsidR="00A00825" w:rsidRDefault="00A00825" w:rsidP="00B6757D">
                            <w:r>
                              <w:t>Er verschijnt nu een hele uitleg wat de input en outputs zijn van de functie. Om het wat overzichtelijker te maken kan je op reference page for mean klikken onderaan.</w:t>
                            </w:r>
                          </w:p>
                          <w:p w14:paraId="5356AAEB" w14:textId="3EE7D921" w:rsidR="00A00825" w:rsidRDefault="00A00825" w:rsidP="00903149">
                            <w:pPr>
                              <w:jc w:val="center"/>
                            </w:pPr>
                            <w:r w:rsidRPr="00B6757D">
                              <w:rPr>
                                <w:b/>
                                <w:noProof/>
                                <w:lang w:eastAsia="nl-NL"/>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439" cy="1238364"/>
                                          </a:xfrm>
                                          <a:prstGeom prst="rect">
                                            <a:avLst/>
                                          </a:prstGeom>
                                        </pic:spPr>
                                      </pic:pic>
                                    </a:graphicData>
                                  </a:graphic>
                                </wp:inline>
                              </w:drawing>
                            </w:r>
                          </w:p>
                          <w:p w14:paraId="78999727" w14:textId="3748A938" w:rsidR="00A00825" w:rsidRDefault="00A00825" w:rsidP="00903149">
                            <w:pPr>
                              <w:jc w:val="center"/>
                            </w:pPr>
                            <w:r>
                              <w:t>Dit kan je voor elke functie doen, de help functie is je grootste vriend, ook al is het soms lastig te lezen in het engels.</w:t>
                            </w:r>
                          </w:p>
                          <w:p w14:paraId="1CDE1FA3" w14:textId="45597031" w:rsidR="00A00825" w:rsidRDefault="00A00825" w:rsidP="00FC5217">
                            <w:r>
                              <w:t xml:space="preserve">Weet je nog hoe je deze reference page ook kan openen uit je command window? </w:t>
                            </w:r>
                          </w:p>
                          <w:p w14:paraId="10707587" w14:textId="5C0F1929" w:rsidR="00A00825" w:rsidRPr="00FC5217" w:rsidRDefault="00A00825" w:rsidP="00FC5217">
                            <w:pPr>
                              <w:jc w:val="center"/>
                            </w:pPr>
                            <w:r>
                              <w:t>Probeer eens:</w:t>
                            </w:r>
                            <w:r>
                              <w:rPr>
                                <w:b/>
                              </w:rPr>
                              <w:t xml:space="preserve"> doc mean</w:t>
                            </w:r>
                          </w:p>
                          <w:p w14:paraId="7CB2249F" w14:textId="77777777" w:rsidR="00A00825" w:rsidRDefault="00A00825" w:rsidP="00903149">
                            <w:pPr>
                              <w:jc w:val="center"/>
                            </w:pPr>
                          </w:p>
                          <w:p w14:paraId="5933E890" w14:textId="77777777" w:rsidR="00A00825" w:rsidRPr="00B6757D" w:rsidRDefault="00A00825" w:rsidP="0090314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33B4" id="Text Box 2" o:spid="_x0000_s1028" type="#_x0000_t202" style="position:absolute;margin-left:-.1pt;margin-top:22.25pt;width:464.25pt;height:36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" filled="f" strokecolor="#1f4d78 [1604]" strokeweight="2.25pt">
                <v:textbox>
                  <w:txbxContent>
                    <w:p w14:paraId="6A1CB489" w14:textId="383DCA06" w:rsidR="00A00825" w:rsidRDefault="00A00825" w:rsidP="00B6757D">
                      <w:r>
                        <w:t>De help functie!</w:t>
                      </w:r>
                    </w:p>
                    <w:p w14:paraId="3D30C8A1" w14:textId="796A43A6" w:rsidR="00A00825" w:rsidRDefault="00A00825" w:rsidP="00B6757D">
                      <w:r>
                        <w:t xml:space="preserve">Vorige week heb je al gelezen over de help functie, maar omdat die zo belangrijk is herhalen we het hier nog een keer! Dit doen we omdat er zoveel functies zijn kunnen we nooit helemaal onthouden wat voor </w:t>
                      </w:r>
                      <w:proofErr w:type="spellStart"/>
                      <w:r>
                        <w:t>inputs</w:t>
                      </w:r>
                      <w:proofErr w:type="spellEnd"/>
                      <w:r>
                        <w:t xml:space="preserve"> en </w:t>
                      </w:r>
                      <w:proofErr w:type="spellStart"/>
                      <w:r>
                        <w:t>outputs</w:t>
                      </w:r>
                      <w:proofErr w:type="spellEnd"/>
                      <w:r>
                        <w:t xml:space="preserve"> er zijn. Daarom maken we gebruik van de help functie. </w:t>
                      </w:r>
                    </w:p>
                    <w:p w14:paraId="17F2DDEC" w14:textId="004D3D84" w:rsidR="00A00825" w:rsidRDefault="00A00825" w:rsidP="00B6757D">
                      <w:r>
                        <w:t xml:space="preserve">Voer maar eens in je </w:t>
                      </w:r>
                      <w:proofErr w:type="spellStart"/>
                      <w:r>
                        <w:t>command</w:t>
                      </w:r>
                      <w:proofErr w:type="spellEnd"/>
                      <w:r>
                        <w:t xml:space="preserve"> </w:t>
                      </w:r>
                      <w:proofErr w:type="spellStart"/>
                      <w:r>
                        <w:t>window</w:t>
                      </w:r>
                      <w:proofErr w:type="spellEnd"/>
                      <w:r>
                        <w:t xml:space="preserve">: </w:t>
                      </w:r>
                      <w:r>
                        <w:rPr>
                          <w:b/>
                        </w:rPr>
                        <w:t xml:space="preserve">help </w:t>
                      </w:r>
                      <w:proofErr w:type="spellStart"/>
                      <w:r>
                        <w:rPr>
                          <w:b/>
                        </w:rPr>
                        <w:t>mean</w:t>
                      </w:r>
                      <w:proofErr w:type="spellEnd"/>
                      <w:r>
                        <w:rPr>
                          <w:b/>
                        </w:rPr>
                        <w:t xml:space="preserve"> </w:t>
                      </w:r>
                    </w:p>
                    <w:p w14:paraId="3DBD5F60" w14:textId="1A37B37D" w:rsidR="00A00825" w:rsidRDefault="00A00825" w:rsidP="00B6757D">
                      <w:r>
                        <w:t xml:space="preserve">Er verschijnt nu een hele uitleg wat de input en </w:t>
                      </w:r>
                      <w:proofErr w:type="spellStart"/>
                      <w:r>
                        <w:t>outputs</w:t>
                      </w:r>
                      <w:proofErr w:type="spellEnd"/>
                      <w:r>
                        <w:t xml:space="preserve"> zijn van de functie. Om het wat overzichtelijker te maken kan je op </w:t>
                      </w:r>
                      <w:proofErr w:type="spellStart"/>
                      <w:r>
                        <w:t>reference</w:t>
                      </w:r>
                      <w:proofErr w:type="spellEnd"/>
                      <w:r>
                        <w:t xml:space="preserve"> page </w:t>
                      </w:r>
                      <w:proofErr w:type="spellStart"/>
                      <w:r>
                        <w:t>for</w:t>
                      </w:r>
                      <w:proofErr w:type="spellEnd"/>
                      <w:r>
                        <w:t xml:space="preserve"> </w:t>
                      </w:r>
                      <w:proofErr w:type="spellStart"/>
                      <w:r>
                        <w:t>mean</w:t>
                      </w:r>
                      <w:proofErr w:type="spellEnd"/>
                      <w:r>
                        <w:t xml:space="preserve"> klikken onderaan.</w:t>
                      </w:r>
                    </w:p>
                    <w:p w14:paraId="5356AAEB" w14:textId="3EE7D921" w:rsidR="00A00825" w:rsidRDefault="00A00825" w:rsidP="00903149">
                      <w:pPr>
                        <w:jc w:val="center"/>
                      </w:pPr>
                      <w:r w:rsidRPr="00B6757D">
                        <w:rPr>
                          <w:b/>
                          <w:noProof/>
                          <w:lang w:eastAsia="nl-NL"/>
                        </w:rPr>
                        <w:drawing>
                          <wp:inline distT="0" distB="0" distL="0" distR="0" wp14:anchorId="5F81A612" wp14:editId="63F36DD2">
                            <wp:extent cx="2830107" cy="1222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439" cy="1238364"/>
                                    </a:xfrm>
                                    <a:prstGeom prst="rect">
                                      <a:avLst/>
                                    </a:prstGeom>
                                  </pic:spPr>
                                </pic:pic>
                              </a:graphicData>
                            </a:graphic>
                          </wp:inline>
                        </w:drawing>
                      </w:r>
                    </w:p>
                    <w:p w14:paraId="78999727" w14:textId="3748A938" w:rsidR="00A00825" w:rsidRDefault="00A00825" w:rsidP="00903149">
                      <w:pPr>
                        <w:jc w:val="center"/>
                      </w:pPr>
                      <w:r>
                        <w:t xml:space="preserve">Dit kan je voor elke functie doen, de help functie is je grootste vriend, ook al is het soms lastig te lezen in het </w:t>
                      </w:r>
                      <w:proofErr w:type="spellStart"/>
                      <w:r>
                        <w:t>engels</w:t>
                      </w:r>
                      <w:proofErr w:type="spellEnd"/>
                      <w:r>
                        <w:t>.</w:t>
                      </w:r>
                    </w:p>
                    <w:p w14:paraId="1CDE1FA3" w14:textId="45597031" w:rsidR="00A00825" w:rsidRDefault="00A00825" w:rsidP="00FC5217">
                      <w:r>
                        <w:t xml:space="preserve">Weet je nog hoe je deze </w:t>
                      </w:r>
                      <w:proofErr w:type="spellStart"/>
                      <w:r>
                        <w:t>reference</w:t>
                      </w:r>
                      <w:proofErr w:type="spellEnd"/>
                      <w:r>
                        <w:t xml:space="preserve"> page ook kan openen uit je </w:t>
                      </w:r>
                      <w:proofErr w:type="spellStart"/>
                      <w:r>
                        <w:t>command</w:t>
                      </w:r>
                      <w:proofErr w:type="spellEnd"/>
                      <w:r>
                        <w:t xml:space="preserve"> </w:t>
                      </w:r>
                      <w:proofErr w:type="spellStart"/>
                      <w:r>
                        <w:t>window</w:t>
                      </w:r>
                      <w:proofErr w:type="spellEnd"/>
                      <w:r>
                        <w:t xml:space="preserve">? </w:t>
                      </w:r>
                    </w:p>
                    <w:p w14:paraId="10707587" w14:textId="5C0F1929" w:rsidR="00A00825" w:rsidRPr="00FC5217" w:rsidRDefault="00A00825" w:rsidP="00FC5217">
                      <w:pPr>
                        <w:jc w:val="center"/>
                      </w:pPr>
                      <w:r>
                        <w:t>Probeer eens:</w:t>
                      </w:r>
                      <w:r>
                        <w:rPr>
                          <w:b/>
                        </w:rPr>
                        <w:t xml:space="preserve"> </w:t>
                      </w:r>
                      <w:proofErr w:type="spellStart"/>
                      <w:r>
                        <w:rPr>
                          <w:b/>
                        </w:rPr>
                        <w:t>doc</w:t>
                      </w:r>
                      <w:proofErr w:type="spellEnd"/>
                      <w:r>
                        <w:rPr>
                          <w:b/>
                        </w:rPr>
                        <w:t xml:space="preserve"> </w:t>
                      </w:r>
                      <w:proofErr w:type="spellStart"/>
                      <w:r>
                        <w:rPr>
                          <w:b/>
                        </w:rPr>
                        <w:t>mean</w:t>
                      </w:r>
                      <w:proofErr w:type="spellEnd"/>
                    </w:p>
                    <w:p w14:paraId="7CB2249F" w14:textId="77777777" w:rsidR="00A00825" w:rsidRDefault="00A00825" w:rsidP="00903149">
                      <w:pPr>
                        <w:jc w:val="center"/>
                      </w:pPr>
                    </w:p>
                    <w:p w14:paraId="5933E890" w14:textId="77777777" w:rsidR="00A00825" w:rsidRPr="00B6757D" w:rsidRDefault="00A00825" w:rsidP="00903149">
                      <w:pPr>
                        <w:jc w:val="center"/>
                      </w:pPr>
                    </w:p>
                  </w:txbxContent>
                </v:textbox>
                <w10:wrap type="square"/>
              </v:shape>
            </w:pict>
          </mc:Fallback>
        </mc:AlternateContent>
      </w:r>
    </w:p>
    <w:p w14:paraId="4DB31269" w14:textId="30A120E9" w:rsidR="00BE4E77" w:rsidRDefault="0016268D" w:rsidP="00D75DFC">
      <w:pPr>
        <w:pStyle w:val="Kop2"/>
      </w:pPr>
      <w:r>
        <w:rPr>
          <w:b/>
        </w:rPr>
        <w:br w:type="page"/>
      </w:r>
      <w:bookmarkStart w:id="37" w:name="_Toc494730394"/>
      <w:r>
        <w:lastRenderedPageBreak/>
        <w:t>Vragen en opdrachten</w:t>
      </w:r>
      <w:bookmarkEnd w:id="37"/>
    </w:p>
    <w:p w14:paraId="035A062B" w14:textId="77777777" w:rsidR="00D75DFC" w:rsidRPr="00123EEC" w:rsidRDefault="00D75DFC" w:rsidP="00D75DFC">
      <w:commentRangeStart w:id="38"/>
      <w:r>
        <w:t>Beantwoorde de volgende vragen met juist of onjuist:</w:t>
      </w:r>
    </w:p>
    <w:p w14:paraId="69D636C2" w14:textId="709E5765" w:rsidR="00BE4E77" w:rsidRPr="00903149" w:rsidRDefault="00903149" w:rsidP="00D75DFC">
      <w:pPr>
        <w:pStyle w:val="Lijstalinea"/>
        <w:numPr>
          <w:ilvl w:val="0"/>
          <w:numId w:val="26"/>
        </w:numPr>
        <w:spacing w:after="200" w:line="252" w:lineRule="auto"/>
      </w:pPr>
      <w:r>
        <w:rPr>
          <w:rFonts w:ascii="Calibri" w:hAnsi="Calibri" w:cs="Cordia New"/>
        </w:rPr>
        <w:t>Een functie kan meerdere inputs hebben.</w:t>
      </w:r>
    </w:p>
    <w:p w14:paraId="5A2E2A36" w14:textId="40A22DB4" w:rsidR="00903149" w:rsidRPr="00903149" w:rsidRDefault="00903149" w:rsidP="00D75DFC">
      <w:pPr>
        <w:pStyle w:val="Lijstalinea"/>
        <w:numPr>
          <w:ilvl w:val="0"/>
          <w:numId w:val="26"/>
        </w:numPr>
        <w:spacing w:after="200" w:line="252" w:lineRule="auto"/>
      </w:pPr>
      <w:r>
        <w:rPr>
          <w:rFonts w:ascii="Calibri" w:hAnsi="Calibri" w:cs="Cordia New"/>
        </w:rPr>
        <w:t>Wanneer je een index wilt oproepen van een Matrix gebruik je: A(kolommen,rijen)</w:t>
      </w:r>
    </w:p>
    <w:p w14:paraId="28C0342C" w14:textId="2B78599A" w:rsidR="00903149" w:rsidRDefault="00903149" w:rsidP="00D75DFC">
      <w:pPr>
        <w:pStyle w:val="Lijstalinea"/>
        <w:numPr>
          <w:ilvl w:val="0"/>
          <w:numId w:val="26"/>
        </w:numPr>
        <w:spacing w:after="200" w:line="252" w:lineRule="auto"/>
      </w:pPr>
      <w:r>
        <w:t>Een functie kan verschillende inputs hebben, op dezelfde plek waarmee je hem aanroept.</w:t>
      </w:r>
    </w:p>
    <w:p w14:paraId="43122A95" w14:textId="4A93D754" w:rsidR="00903149" w:rsidRDefault="00903149" w:rsidP="00903149">
      <w:pPr>
        <w:spacing w:after="200" w:line="252" w:lineRule="auto"/>
      </w:pPr>
      <w:r>
        <w:t>Open vragen:</w:t>
      </w:r>
    </w:p>
    <w:p w14:paraId="3D83EE99" w14:textId="2701E3DC" w:rsidR="00903149" w:rsidRDefault="00903149" w:rsidP="00903149">
      <w:pPr>
        <w:pStyle w:val="Lijstalinea"/>
        <w:numPr>
          <w:ilvl w:val="0"/>
          <w:numId w:val="28"/>
        </w:numPr>
        <w:spacing w:after="200" w:line="252" w:lineRule="auto"/>
      </w:pPr>
      <w:r>
        <w:t>Wat is de relatie tussen de help functie en input?</w:t>
      </w:r>
    </w:p>
    <w:p w14:paraId="27F8C8C2" w14:textId="139C0A2B" w:rsidR="00903149" w:rsidRDefault="00903149" w:rsidP="00903149">
      <w:pPr>
        <w:pStyle w:val="Lijstalinea"/>
        <w:numPr>
          <w:ilvl w:val="0"/>
          <w:numId w:val="28"/>
        </w:numPr>
        <w:spacing w:after="200" w:line="252" w:lineRule="auto"/>
      </w:pPr>
      <w:r>
        <w:t>Wat gebeurd er wanneer je maar 1 input invoert terwijl een functie wel meerder kan hebben?</w:t>
      </w:r>
    </w:p>
    <w:p w14:paraId="28F3A5C3" w14:textId="39D79282" w:rsidR="005B4901" w:rsidRDefault="005B4901" w:rsidP="005B4901">
      <w:pPr>
        <w:pStyle w:val="Lijstalinea"/>
        <w:numPr>
          <w:ilvl w:val="0"/>
          <w:numId w:val="28"/>
        </w:numPr>
        <w:spacing w:after="200" w:line="252" w:lineRule="auto"/>
      </w:pPr>
      <w:r>
        <w:t>Hieronder zie je een Matrix hoeveel rijen en kolommen heeft deze matrix?</w:t>
      </w:r>
      <w:commentRangeEnd w:id="38"/>
      <w:r w:rsidR="00A00825">
        <w:rPr>
          <w:rStyle w:val="Verwijzingopmerking"/>
        </w:rPr>
        <w:commentReference w:id="38"/>
      </w:r>
    </w:p>
    <w:p w14:paraId="1C6010F8" w14:textId="77777777" w:rsidR="005B4901" w:rsidRDefault="005B4901" w:rsidP="005B4901">
      <w:pPr>
        <w:pStyle w:val="Lijstalinea"/>
        <w:spacing w:after="200" w:line="252" w:lineRule="auto"/>
      </w:pPr>
    </w:p>
    <w:p w14:paraId="4269BBE7" w14:textId="2AA23A27" w:rsidR="005B4901" w:rsidRDefault="005B4901" w:rsidP="005B4901">
      <w:pPr>
        <w:pStyle w:val="Lijstalinea"/>
        <w:spacing w:after="200" w:line="252" w:lineRule="auto"/>
        <w:jc w:val="center"/>
      </w:pPr>
      <w:r w:rsidRPr="005B4901">
        <w:rPr>
          <w:noProof/>
          <w:lang w:eastAsia="nl-NL"/>
        </w:rPr>
        <w:drawing>
          <wp:inline distT="0" distB="0" distL="0" distR="0" wp14:anchorId="2C9DA6F0" wp14:editId="371A0494">
            <wp:extent cx="1993900" cy="609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3900" cy="609600"/>
                    </a:xfrm>
                    <a:prstGeom prst="rect">
                      <a:avLst/>
                    </a:prstGeom>
                  </pic:spPr>
                </pic:pic>
              </a:graphicData>
            </a:graphic>
          </wp:inline>
        </w:drawing>
      </w:r>
    </w:p>
    <w:p w14:paraId="4D9C7BBF" w14:textId="77777777" w:rsidR="00903149" w:rsidRPr="00903149" w:rsidRDefault="00903149" w:rsidP="00903149">
      <w:pPr>
        <w:pStyle w:val="Lijstalinea"/>
        <w:spacing w:after="200" w:line="252" w:lineRule="auto"/>
      </w:pPr>
    </w:p>
    <w:p w14:paraId="56E45374" w14:textId="1F766B07" w:rsidR="00903149" w:rsidRDefault="00903149" w:rsidP="00903149">
      <w:pPr>
        <w:pStyle w:val="Kop2"/>
      </w:pPr>
      <w:bookmarkStart w:id="39" w:name="_Toc494730395"/>
      <w:r>
        <w:t>Antwoorden en uitwerkingen</w:t>
      </w:r>
      <w:bookmarkEnd w:id="39"/>
    </w:p>
    <w:p w14:paraId="1CF4B726" w14:textId="2FD6B017" w:rsidR="00903149" w:rsidRDefault="00903149" w:rsidP="00903149">
      <w:pPr>
        <w:pStyle w:val="Lijstalinea"/>
        <w:numPr>
          <w:ilvl w:val="0"/>
          <w:numId w:val="27"/>
        </w:numPr>
      </w:pPr>
      <w:r>
        <w:t>Juist</w:t>
      </w:r>
    </w:p>
    <w:p w14:paraId="47DD745F" w14:textId="45C56435" w:rsidR="00903149" w:rsidRDefault="00903149" w:rsidP="00903149">
      <w:pPr>
        <w:pStyle w:val="Lijstalinea"/>
        <w:numPr>
          <w:ilvl w:val="0"/>
          <w:numId w:val="27"/>
        </w:numPr>
      </w:pPr>
      <w:r>
        <w:t>Onjuist</w:t>
      </w:r>
    </w:p>
    <w:p w14:paraId="4878B2C7" w14:textId="699F4F2A" w:rsidR="00903149" w:rsidRDefault="00903149" w:rsidP="00903149">
      <w:pPr>
        <w:pStyle w:val="Lijstalinea"/>
        <w:numPr>
          <w:ilvl w:val="0"/>
          <w:numId w:val="27"/>
        </w:numPr>
      </w:pPr>
      <w:r>
        <w:t>Juist</w:t>
      </w:r>
    </w:p>
    <w:p w14:paraId="353339AF" w14:textId="24B893AC" w:rsidR="00903149" w:rsidRDefault="00903149" w:rsidP="00903149">
      <w:r>
        <w:t>Open vragen:</w:t>
      </w:r>
    </w:p>
    <w:p w14:paraId="01E07FF3" w14:textId="0E8F3BE0" w:rsidR="00903149" w:rsidRDefault="00903149" w:rsidP="00903149">
      <w:pPr>
        <w:pStyle w:val="Lijstalinea"/>
        <w:numPr>
          <w:ilvl w:val="0"/>
          <w:numId w:val="30"/>
        </w:numPr>
      </w:pPr>
      <w:r>
        <w:t>Met de help functie kan je kijken wat de input is bij een specifieke functie.</w:t>
      </w:r>
    </w:p>
    <w:p w14:paraId="643ED81B" w14:textId="47D553C9" w:rsidR="00903149" w:rsidRDefault="00903149" w:rsidP="00903149">
      <w:pPr>
        <w:pStyle w:val="Lijstalinea"/>
        <w:numPr>
          <w:ilvl w:val="0"/>
          <w:numId w:val="30"/>
        </w:numPr>
      </w:pPr>
      <w:r>
        <w:t xml:space="preserve">Dan neemt de functie gewoon de default voor deze inputs. </w:t>
      </w:r>
    </w:p>
    <w:p w14:paraId="577EA6D1" w14:textId="7C2E6EDD" w:rsidR="005B4901" w:rsidRDefault="005B4901" w:rsidP="00903149">
      <w:pPr>
        <w:pStyle w:val="Lijstalinea"/>
        <w:numPr>
          <w:ilvl w:val="0"/>
          <w:numId w:val="30"/>
        </w:numPr>
      </w:pPr>
      <w:r>
        <w:t>Deze matrix heeft 2 rijen en 3 kolommen.</w:t>
      </w:r>
    </w:p>
    <w:p w14:paraId="279511D7" w14:textId="77777777" w:rsidR="00903149" w:rsidRPr="00903149" w:rsidRDefault="00903149" w:rsidP="00903149">
      <w:pPr>
        <w:spacing w:after="200" w:line="252" w:lineRule="auto"/>
      </w:pPr>
    </w:p>
    <w:p w14:paraId="277AC5DB" w14:textId="77777777" w:rsidR="00903149" w:rsidRDefault="00903149" w:rsidP="00903149">
      <w:pPr>
        <w:spacing w:after="200" w:line="252" w:lineRule="auto"/>
      </w:pPr>
    </w:p>
    <w:p w14:paraId="5C91107B" w14:textId="54090191" w:rsidR="0016268D" w:rsidRPr="004A3F01" w:rsidRDefault="0016268D">
      <w:pPr>
        <w:rPr>
          <w:rFonts w:asciiTheme="majorHAnsi" w:eastAsiaTheme="majorEastAsia" w:hAnsiTheme="majorHAnsi" w:cstheme="majorBidi"/>
          <w:color w:val="2E74B5" w:themeColor="accent1" w:themeShade="BF"/>
          <w:sz w:val="26"/>
          <w:szCs w:val="26"/>
        </w:rPr>
      </w:pPr>
      <w:r>
        <w:br w:type="page"/>
      </w:r>
    </w:p>
    <w:p w14:paraId="4432372B" w14:textId="77777777" w:rsidR="0016268D" w:rsidRDefault="0016268D" w:rsidP="0016268D">
      <w:pPr>
        <w:pStyle w:val="Kop1"/>
      </w:pPr>
      <w:bookmarkStart w:id="40" w:name="_Toc494730396"/>
      <w:r>
        <w:lastRenderedPageBreak/>
        <w:t>Ingewikkeldere functies maken</w:t>
      </w:r>
      <w:bookmarkEnd w:id="40"/>
      <w:r>
        <w:t xml:space="preserve"> </w:t>
      </w:r>
    </w:p>
    <w:p w14:paraId="2A3FE8D0" w14:textId="70D33C17" w:rsidR="005141A5" w:rsidRDefault="00903149" w:rsidP="0016268D">
      <w:commentRangeStart w:id="41"/>
      <w:r>
        <w:t>We hebben vorige week al een functie gemaakt</w:t>
      </w:r>
      <w:commentRangeEnd w:id="41"/>
      <w:r w:rsidR="00A00825">
        <w:rPr>
          <w:rStyle w:val="Verwijzingopmerking"/>
        </w:rPr>
        <w:commentReference w:id="41"/>
      </w:r>
      <w:r>
        <w:t xml:space="preserve">, maar </w:t>
      </w:r>
      <w:r w:rsidR="001F5066">
        <w:t xml:space="preserve">hier gaan we een ingewikkeldere functie maken. </w:t>
      </w:r>
      <w:r>
        <w:t xml:space="preserve">We hebben net geleerd dat een functie </w:t>
      </w:r>
      <w:r w:rsidR="001F5066">
        <w:t>namelijk meerdere inputs en meerder</w:t>
      </w:r>
      <w:r w:rsidR="00E01D6D">
        <w:t>e</w:t>
      </w:r>
      <w:r w:rsidR="001F5066">
        <w:t xml:space="preserve"> outputs kan hebben. </w:t>
      </w:r>
    </w:p>
    <w:p w14:paraId="52111601" w14:textId="13284481" w:rsidR="00FC5217" w:rsidRDefault="00191A32" w:rsidP="0016268D">
      <w:r>
        <w:t>Met</w:t>
      </w:r>
      <w:r w:rsidR="00C536F2">
        <w:t xml:space="preserve"> Kinovea kan je de kniehoek berekenen van een fietser. </w:t>
      </w:r>
      <w:r w:rsidR="0016268D">
        <w:t xml:space="preserve">We gaan nu een functie maken </w:t>
      </w:r>
      <w:r w:rsidR="005141A5">
        <w:t>waaruit we meteen het gemiddelde, de mediaan, de maximale kniehoek en de minimale kniehoek kunnen bepalen van een fietser. De input data in je functie is de kniehoek</w:t>
      </w:r>
      <w:r w:rsidR="00FC5217">
        <w:t xml:space="preserve"> in graden en</w:t>
      </w:r>
      <w:r w:rsidR="005141A5">
        <w:t xml:space="preserve"> je output data is je gemiddelde</w:t>
      </w:r>
      <w:r w:rsidR="00FC5217">
        <w:t>Kniehoek, m</w:t>
      </w:r>
      <w:r w:rsidR="005141A5">
        <w:t xml:space="preserve">ediaanKniehoek, </w:t>
      </w:r>
      <w:r w:rsidR="00FC5217">
        <w:t>m</w:t>
      </w:r>
      <w:r w:rsidR="005141A5">
        <w:t xml:space="preserve">axKniehoek en </w:t>
      </w:r>
      <w:r w:rsidR="00FC5217">
        <w:t>m</w:t>
      </w:r>
      <w:r w:rsidR="005141A5">
        <w:t>inKniehoek</w:t>
      </w:r>
      <w:r>
        <w:t xml:space="preserve"> in graden</w:t>
      </w:r>
      <w:r w:rsidR="005141A5">
        <w:t>.</w:t>
      </w:r>
      <w:r w:rsidR="00FC5217">
        <w:t xml:space="preserve"> Voordat je een functie gaat aanmaken</w:t>
      </w:r>
      <w:r w:rsidR="00C536F2">
        <w:t xml:space="preserve"> is het handig om</w:t>
      </w:r>
      <w:r w:rsidR="00FC5217">
        <w:t xml:space="preserve"> een schematisch beeld </w:t>
      </w:r>
      <w:r w:rsidR="00C536F2">
        <w:t xml:space="preserve">te maken </w:t>
      </w:r>
      <w:r w:rsidR="00FC5217">
        <w:t>van hoe je functie eruit komt te zien.</w:t>
      </w:r>
    </w:p>
    <w:p w14:paraId="48153B25" w14:textId="40959084" w:rsidR="005141A5" w:rsidRPr="00FC5217" w:rsidRDefault="00191A32" w:rsidP="00FC5217">
      <w:pPr>
        <w:pStyle w:val="Lijstalinea"/>
        <w:numPr>
          <w:ilvl w:val="1"/>
          <w:numId w:val="1"/>
        </w:numPr>
        <w:rPr>
          <w:b/>
        </w:rPr>
      </w:pPr>
      <w:r>
        <w:rPr>
          <w:b/>
        </w:rPr>
        <w:t>Teken het onderstaande figuur na en v</w:t>
      </w:r>
      <w:r w:rsidR="00FC5217" w:rsidRPr="00FC5217">
        <w:rPr>
          <w:b/>
        </w:rPr>
        <w:t xml:space="preserve">ul </w:t>
      </w:r>
      <w:r w:rsidR="00C536F2">
        <w:rPr>
          <w:b/>
        </w:rPr>
        <w:t>in de figuur</w:t>
      </w:r>
      <w:r w:rsidR="00FC5217" w:rsidRPr="00FC5217">
        <w:rPr>
          <w:b/>
        </w:rPr>
        <w:t xml:space="preserve"> je input e</w:t>
      </w:r>
      <w:r w:rsidR="00C536F2">
        <w:rPr>
          <w:b/>
        </w:rPr>
        <w:t>n je output variabelen in</w:t>
      </w:r>
      <w:r>
        <w:rPr>
          <w:b/>
        </w:rPr>
        <w:t>.</w:t>
      </w:r>
    </w:p>
    <w:p w14:paraId="28582E71" w14:textId="6508CC3E" w:rsidR="00FC5217" w:rsidRDefault="00FC5217" w:rsidP="00FC5217">
      <w:pPr>
        <w:jc w:val="center"/>
      </w:pPr>
      <w:r>
        <w:rPr>
          <w:noProof/>
          <w:lang w:eastAsia="nl-NL"/>
        </w:rPr>
        <w:drawing>
          <wp:inline distT="0" distB="0" distL="0" distR="0" wp14:anchorId="1D905C63" wp14:editId="2075B992">
            <wp:extent cx="4672810" cy="2085942"/>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3">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0A249261" w14:textId="5D09E569" w:rsidR="00C536F2" w:rsidRPr="00C536F2" w:rsidRDefault="00C536F2" w:rsidP="00C536F2">
      <w:pPr>
        <w:pStyle w:val="Lijstalinea"/>
        <w:numPr>
          <w:ilvl w:val="1"/>
          <w:numId w:val="1"/>
        </w:numPr>
        <w:rPr>
          <w:b/>
        </w:rPr>
      </w:pPr>
      <w:r w:rsidRPr="00C536F2">
        <w:rPr>
          <w:b/>
        </w:rPr>
        <w:t xml:space="preserve">Maak een nieuwe functie </w:t>
      </w:r>
      <w:r>
        <w:rPr>
          <w:b/>
        </w:rPr>
        <w:t xml:space="preserve">aan </w:t>
      </w:r>
      <w:r w:rsidRPr="00C536F2">
        <w:rPr>
          <w:b/>
        </w:rPr>
        <w:t>met de naam KniehoekUitkomsten.m</w:t>
      </w:r>
      <w:r w:rsidR="0085378B">
        <w:rPr>
          <w:b/>
        </w:rPr>
        <w:t xml:space="preserve"> en sla deze op.</w:t>
      </w:r>
    </w:p>
    <w:p w14:paraId="7A4FBE81" w14:textId="54A7D4B8" w:rsidR="00C536F2" w:rsidRDefault="00C536F2" w:rsidP="00C536F2">
      <w:pPr>
        <w:pStyle w:val="Lijstalinea"/>
        <w:ind w:left="1080"/>
        <w:rPr>
          <w:sz w:val="20"/>
          <w:szCs w:val="20"/>
        </w:rPr>
      </w:pPr>
      <w:r w:rsidRPr="00C536F2">
        <w:rPr>
          <w:sz w:val="20"/>
          <w:szCs w:val="20"/>
        </w:rPr>
        <w:t>(Weet je niet meer hoe je een functie aanmaakt lees dit dan nog eens terug in de reader wk 1.2.)</w:t>
      </w:r>
    </w:p>
    <w:p w14:paraId="6FD05416" w14:textId="1ED1793C" w:rsidR="0016268D" w:rsidRDefault="0016268D" w:rsidP="0016268D">
      <w:pPr>
        <w:pStyle w:val="Lijstalinea"/>
        <w:numPr>
          <w:ilvl w:val="1"/>
          <w:numId w:val="1"/>
        </w:numPr>
      </w:pPr>
      <w:r>
        <w:t>De eerste regels zullen er ongeveer zo uitzien</w:t>
      </w:r>
      <w:r w:rsidR="00191A32">
        <w:t>, de berekening van het gemiddelde is al gegeven</w:t>
      </w:r>
    </w:p>
    <w:p w14:paraId="459876E7" w14:textId="44E1A05A" w:rsidR="00C536F2" w:rsidRDefault="00191A32" w:rsidP="0016268D">
      <w:commentRangeStart w:id="42"/>
      <w:r w:rsidRPr="00191A32">
        <w:rPr>
          <w:noProof/>
          <w:lang w:eastAsia="nl-NL"/>
        </w:rPr>
        <w:drawing>
          <wp:inline distT="0" distB="0" distL="0" distR="0" wp14:anchorId="4B477B02" wp14:editId="71BB98CB">
            <wp:extent cx="5760720" cy="9772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977265"/>
                    </a:xfrm>
                    <a:prstGeom prst="rect">
                      <a:avLst/>
                    </a:prstGeom>
                  </pic:spPr>
                </pic:pic>
              </a:graphicData>
            </a:graphic>
          </wp:inline>
        </w:drawing>
      </w:r>
      <w:commentRangeEnd w:id="42"/>
      <w:r w:rsidR="00A00825">
        <w:rPr>
          <w:rStyle w:val="Verwijzingopmerking"/>
        </w:rPr>
        <w:commentReference w:id="42"/>
      </w:r>
    </w:p>
    <w:p w14:paraId="2636D5AB" w14:textId="4BEBA781" w:rsidR="0016268D" w:rsidRPr="00C536F2" w:rsidRDefault="00C536F2" w:rsidP="00C536F2">
      <w:pPr>
        <w:pStyle w:val="Lijstalinea"/>
        <w:numPr>
          <w:ilvl w:val="1"/>
          <w:numId w:val="1"/>
        </w:numPr>
      </w:pPr>
      <w:r>
        <w:rPr>
          <w:b/>
        </w:rPr>
        <w:t xml:space="preserve">Voeg nu de code toe om de mediaan, maximale kniehoek en minimale kniehoek te berekenen toe. </w:t>
      </w:r>
    </w:p>
    <w:p w14:paraId="67B75B74" w14:textId="7E968199" w:rsidR="00C536F2" w:rsidRPr="00C536F2" w:rsidRDefault="00C536F2" w:rsidP="00C536F2">
      <w:pPr>
        <w:pStyle w:val="Lijstalinea"/>
        <w:numPr>
          <w:ilvl w:val="1"/>
          <w:numId w:val="1"/>
        </w:numPr>
      </w:pPr>
      <w:r>
        <w:rPr>
          <w:b/>
        </w:rPr>
        <w:t>Open het bestand fietsenkniehoek.mat of sleep deze naar je workspace. Hierin staat de variabele kniehoek en deze is gegeven in graden.</w:t>
      </w:r>
    </w:p>
    <w:p w14:paraId="209AB94B" w14:textId="28480376" w:rsidR="00C536F2" w:rsidRPr="00191A32" w:rsidRDefault="00C536F2" w:rsidP="0085378B">
      <w:pPr>
        <w:pStyle w:val="Lijstalinea"/>
        <w:numPr>
          <w:ilvl w:val="1"/>
          <w:numId w:val="1"/>
        </w:numPr>
      </w:pPr>
      <w:r>
        <w:rPr>
          <w:b/>
        </w:rPr>
        <w:t>Roep nu je functie aan in je command window</w:t>
      </w:r>
      <w:r w:rsidR="00191A32">
        <w:rPr>
          <w:b/>
        </w:rPr>
        <w:t>, komen je antwoorden overeen met hieronder? Zo ja, dan heb je het goed gedaan, anders moet je je functie nog aanpassen</w:t>
      </w:r>
    </w:p>
    <w:p w14:paraId="2A85DB94" w14:textId="0FF425CB" w:rsidR="00191A32" w:rsidRPr="0085378B" w:rsidRDefault="00191A32" w:rsidP="00191A32">
      <w:pPr>
        <w:pStyle w:val="Lijstalinea"/>
        <w:ind w:left="1080"/>
        <w:jc w:val="center"/>
      </w:pPr>
      <w:r w:rsidRPr="00191A32">
        <w:rPr>
          <w:b/>
          <w:noProof/>
          <w:lang w:eastAsia="nl-NL"/>
        </w:rPr>
        <w:lastRenderedPageBreak/>
        <w:drawing>
          <wp:inline distT="0" distB="0" distL="0" distR="0" wp14:anchorId="245AA880" wp14:editId="44FF027A">
            <wp:extent cx="1841500" cy="1524000"/>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41500" cy="1524000"/>
                    </a:xfrm>
                    <a:prstGeom prst="rect">
                      <a:avLst/>
                    </a:prstGeom>
                  </pic:spPr>
                </pic:pic>
              </a:graphicData>
            </a:graphic>
          </wp:inline>
        </w:drawing>
      </w:r>
    </w:p>
    <w:p w14:paraId="3B4ACB41" w14:textId="77777777" w:rsidR="00AF18E5" w:rsidRDefault="00AF18E5" w:rsidP="0016268D">
      <w:pPr>
        <w:rPr>
          <w:b/>
        </w:rPr>
      </w:pPr>
    </w:p>
    <w:p w14:paraId="6A24D587" w14:textId="643B7466" w:rsidR="0085378B" w:rsidRDefault="0085378B" w:rsidP="0016268D">
      <w:r>
        <w:t>Stel we willen de maximale kniehoek snelheid weten. Daarvoor hebben we de kniehoek snelheid nodig en dus moeten we een extra input meegeven in de functie en ook een extra output.</w:t>
      </w:r>
    </w:p>
    <w:p w14:paraId="1DA402DD" w14:textId="0D3E34CA" w:rsidR="0085378B" w:rsidRDefault="0085378B" w:rsidP="00191A32">
      <w:pPr>
        <w:pStyle w:val="Lijstalinea"/>
        <w:numPr>
          <w:ilvl w:val="1"/>
          <w:numId w:val="1"/>
        </w:numPr>
      </w:pPr>
      <w:commentRangeStart w:id="43"/>
      <w:r w:rsidRPr="0085378B">
        <w:rPr>
          <w:b/>
        </w:rPr>
        <w:t xml:space="preserve">Voeg deze toe aan je schematische </w:t>
      </w:r>
      <w:r w:rsidR="00191A32">
        <w:rPr>
          <w:b/>
        </w:rPr>
        <w:t>figuur</w:t>
      </w:r>
      <w:r w:rsidRPr="0085378B">
        <w:rPr>
          <w:b/>
        </w:rPr>
        <w:t>, zodat je het overzicht behoud</w:t>
      </w:r>
      <w:r>
        <w:rPr>
          <w:b/>
        </w:rPr>
        <w:t>.</w:t>
      </w:r>
      <w:commentRangeEnd w:id="43"/>
      <w:r w:rsidR="00A00825">
        <w:rPr>
          <w:rStyle w:val="Verwijzingopmerking"/>
        </w:rPr>
        <w:commentReference w:id="43"/>
      </w:r>
    </w:p>
    <w:p w14:paraId="57ED6AB5" w14:textId="77777777" w:rsidR="0085378B" w:rsidRDefault="0085378B" w:rsidP="0085378B">
      <w:pPr>
        <w:jc w:val="center"/>
      </w:pPr>
    </w:p>
    <w:p w14:paraId="6D54D171" w14:textId="35C94244" w:rsidR="0085378B" w:rsidRDefault="0085378B" w:rsidP="0085378B">
      <w:pPr>
        <w:jc w:val="center"/>
      </w:pPr>
      <w:r>
        <w:rPr>
          <w:noProof/>
          <w:lang w:eastAsia="nl-NL"/>
        </w:rPr>
        <w:drawing>
          <wp:inline distT="0" distB="0" distL="0" distR="0" wp14:anchorId="04FFF6E9" wp14:editId="6AAFF1B4">
            <wp:extent cx="4672810" cy="208594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23">
                      <a:extLst>
                        <a:ext uri="{28A0092B-C50C-407E-A947-70E740481C1C}">
                          <a14:useLocalDpi xmlns:a14="http://schemas.microsoft.com/office/drawing/2010/main" val="0"/>
                        </a:ext>
                      </a:extLst>
                    </a:blip>
                    <a:stretch>
                      <a:fillRect/>
                    </a:stretch>
                  </pic:blipFill>
                  <pic:spPr>
                    <a:xfrm>
                      <a:off x="0" y="0"/>
                      <a:ext cx="4672810" cy="2085942"/>
                    </a:xfrm>
                    <a:prstGeom prst="rect">
                      <a:avLst/>
                    </a:prstGeom>
                  </pic:spPr>
                </pic:pic>
              </a:graphicData>
            </a:graphic>
          </wp:inline>
        </w:drawing>
      </w:r>
    </w:p>
    <w:p w14:paraId="4A23930C" w14:textId="31D36102" w:rsidR="0085378B" w:rsidRDefault="00191A32" w:rsidP="0085378B">
      <w:pPr>
        <w:pStyle w:val="Lijstalinea"/>
        <w:numPr>
          <w:ilvl w:val="0"/>
          <w:numId w:val="1"/>
        </w:numPr>
      </w:pPr>
      <w:r>
        <w:t xml:space="preserve">Je functie aanvraag zal er nu zo uitkomen te zien. </w:t>
      </w:r>
    </w:p>
    <w:p w14:paraId="51CCFF69" w14:textId="6603F5B7" w:rsidR="0085378B" w:rsidRDefault="00191A32" w:rsidP="00191A32">
      <w:pPr>
        <w:jc w:val="center"/>
      </w:pPr>
      <w:r w:rsidRPr="00191A32">
        <w:rPr>
          <w:noProof/>
          <w:lang w:eastAsia="nl-NL"/>
        </w:rPr>
        <w:drawing>
          <wp:inline distT="0" distB="0" distL="0" distR="0" wp14:anchorId="40F66CA2" wp14:editId="6ABF338D">
            <wp:extent cx="5350619" cy="5594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1668" cy="559545"/>
                    </a:xfrm>
                    <a:prstGeom prst="rect">
                      <a:avLst/>
                    </a:prstGeom>
                  </pic:spPr>
                </pic:pic>
              </a:graphicData>
            </a:graphic>
          </wp:inline>
        </w:drawing>
      </w:r>
    </w:p>
    <w:p w14:paraId="3EAD1112" w14:textId="77777777" w:rsidR="00191A32" w:rsidRDefault="00191A32" w:rsidP="00191A32"/>
    <w:p w14:paraId="153D4D17" w14:textId="017DC632" w:rsidR="00191A32" w:rsidRPr="00191A32" w:rsidRDefault="00191A32" w:rsidP="0085378B">
      <w:pPr>
        <w:pStyle w:val="Lijstalinea"/>
        <w:numPr>
          <w:ilvl w:val="0"/>
          <w:numId w:val="1"/>
        </w:numPr>
      </w:pPr>
      <w:r>
        <w:rPr>
          <w:b/>
        </w:rPr>
        <w:t>Vul je functie verder met de code om de maximale kniehoek snelheid te berekenen.</w:t>
      </w:r>
    </w:p>
    <w:p w14:paraId="784F2376" w14:textId="0E8ECA4B" w:rsidR="00191A32" w:rsidRPr="00191A32" w:rsidRDefault="00191A32" w:rsidP="0085378B">
      <w:pPr>
        <w:pStyle w:val="Lijstalinea"/>
        <w:numPr>
          <w:ilvl w:val="0"/>
          <w:numId w:val="1"/>
        </w:numPr>
      </w:pPr>
      <w:r>
        <w:rPr>
          <w:b/>
        </w:rPr>
        <w:t xml:space="preserve">Klopt je antwoord met hieronder wanneer je de functie opnieuw </w:t>
      </w:r>
      <w:commentRangeStart w:id="44"/>
      <w:r>
        <w:rPr>
          <w:b/>
        </w:rPr>
        <w:t>aanvraagt</w:t>
      </w:r>
      <w:commentRangeEnd w:id="44"/>
      <w:r w:rsidR="00BE49B6">
        <w:rPr>
          <w:rStyle w:val="Verwijzingopmerking"/>
        </w:rPr>
        <w:commentReference w:id="44"/>
      </w:r>
      <w:r>
        <w:rPr>
          <w:b/>
        </w:rPr>
        <w:t>?</w:t>
      </w:r>
    </w:p>
    <w:p w14:paraId="6BC32A25" w14:textId="1DD10244" w:rsidR="00191A32" w:rsidRDefault="00191A32" w:rsidP="00BE49B6">
      <w:pPr>
        <w:pStyle w:val="Lijstalinea"/>
        <w:jc w:val="center"/>
      </w:pPr>
      <w:r w:rsidRPr="00191A32">
        <w:rPr>
          <w:b/>
          <w:noProof/>
          <w:lang w:eastAsia="nl-NL"/>
        </w:rPr>
        <w:drawing>
          <wp:inline distT="0" distB="0" distL="0" distR="0" wp14:anchorId="34A50662" wp14:editId="39F2BABD">
            <wp:extent cx="2133600" cy="18923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3600" cy="1892300"/>
                    </a:xfrm>
                    <a:prstGeom prst="rect">
                      <a:avLst/>
                    </a:prstGeom>
                  </pic:spPr>
                </pic:pic>
              </a:graphicData>
            </a:graphic>
          </wp:inline>
        </w:drawing>
      </w:r>
    </w:p>
    <w:p w14:paraId="49DF3B61" w14:textId="77777777" w:rsidR="0016268D" w:rsidRDefault="0016268D" w:rsidP="00BE49B6">
      <w:pPr>
        <w:pStyle w:val="Kop2"/>
      </w:pPr>
      <w:r>
        <w:rPr>
          <w:b/>
        </w:rPr>
        <w:br w:type="page"/>
      </w:r>
      <w:bookmarkStart w:id="45" w:name="_Toc494730397"/>
      <w:r>
        <w:lastRenderedPageBreak/>
        <w:t>Vragen en opdrachten</w:t>
      </w:r>
      <w:bookmarkEnd w:id="45"/>
    </w:p>
    <w:p w14:paraId="3F86F9CF" w14:textId="5CD0DA0C" w:rsidR="004A3F01" w:rsidRDefault="004A3F01" w:rsidP="004A3F01">
      <w:r>
        <w:t>Beantwoord</w:t>
      </w:r>
      <w:del w:id="46" w:author="Gebruiker" w:date="2017-10-02T18:05:00Z">
        <w:r w:rsidDel="00A00825">
          <w:delText>e</w:delText>
        </w:r>
      </w:del>
      <w:r>
        <w:t xml:space="preserve"> de volgende vragen met juist of onjuist:</w:t>
      </w:r>
    </w:p>
    <w:p w14:paraId="7080622A" w14:textId="3F6CB06B" w:rsidR="004A3F01" w:rsidRDefault="004A3F01" w:rsidP="004A3F01">
      <w:pPr>
        <w:pStyle w:val="Lijstalinea"/>
        <w:numPr>
          <w:ilvl w:val="0"/>
          <w:numId w:val="31"/>
        </w:numPr>
      </w:pPr>
      <w:r>
        <w:t>Wanneer je een functie maakt kan je zoveel inputs meegeven als je wilt.</w:t>
      </w:r>
    </w:p>
    <w:p w14:paraId="1DE439C1" w14:textId="6EA0BB02" w:rsidR="00BE49B6" w:rsidRDefault="00BE49B6" w:rsidP="004A3F01">
      <w:pPr>
        <w:pStyle w:val="Lijstalinea"/>
        <w:numPr>
          <w:ilvl w:val="0"/>
          <w:numId w:val="31"/>
        </w:numPr>
      </w:pPr>
      <w:r>
        <w:t>Je kan een functie in een functie gebruiken.</w:t>
      </w:r>
    </w:p>
    <w:p w14:paraId="07E6E1AF" w14:textId="0ED4A9B3" w:rsidR="004A3F01" w:rsidRDefault="004A3F01" w:rsidP="004A3F01">
      <w:pPr>
        <w:pStyle w:val="Lijstalinea"/>
        <w:numPr>
          <w:ilvl w:val="0"/>
          <w:numId w:val="31"/>
        </w:numPr>
      </w:pPr>
      <w:r>
        <w:t xml:space="preserve">Je kan een functie alleen aanvragen met je </w:t>
      </w:r>
      <w:r w:rsidR="001F4EDD">
        <w:t>‘</w:t>
      </w:r>
      <w:r>
        <w:t>command window</w:t>
      </w:r>
      <w:r w:rsidR="001F4EDD">
        <w:t>’</w:t>
      </w:r>
      <w:r>
        <w:t xml:space="preserve"> en niet in een script</w:t>
      </w:r>
    </w:p>
    <w:p w14:paraId="6FBE4A4E" w14:textId="77777777" w:rsidR="004A3F01" w:rsidRDefault="004A3F01" w:rsidP="004A3F01">
      <w:pPr>
        <w:spacing w:after="200" w:line="252" w:lineRule="auto"/>
      </w:pPr>
      <w:r>
        <w:t>Open vragen:</w:t>
      </w:r>
    </w:p>
    <w:p w14:paraId="2BB61FA6" w14:textId="68D123B0" w:rsidR="00BE49B6" w:rsidRDefault="00BE49B6" w:rsidP="00BE49B6">
      <w:pPr>
        <w:pStyle w:val="Lijstalinea"/>
        <w:numPr>
          <w:ilvl w:val="0"/>
          <w:numId w:val="34"/>
        </w:numPr>
        <w:spacing w:after="200" w:line="252" w:lineRule="auto"/>
      </w:pPr>
      <w:r>
        <w:t>Waarom gebruikt een BT’er standaardfuncties in Matlab?</w:t>
      </w:r>
    </w:p>
    <w:p w14:paraId="21BA7907" w14:textId="62A6807B" w:rsidR="00BE49B6" w:rsidRDefault="00BE49B6" w:rsidP="00BE49B6">
      <w:pPr>
        <w:pStyle w:val="Lijstalinea"/>
        <w:numPr>
          <w:ilvl w:val="0"/>
          <w:numId w:val="34"/>
        </w:numPr>
        <w:spacing w:after="200" w:line="252" w:lineRule="auto"/>
      </w:pPr>
      <w:r>
        <w:t>Waarom maak je als BT’er je eigen functies?</w:t>
      </w:r>
    </w:p>
    <w:p w14:paraId="57F126AA" w14:textId="77777777" w:rsidR="004A3F01" w:rsidRPr="00903149" w:rsidRDefault="004A3F01" w:rsidP="004A3F01">
      <w:pPr>
        <w:pStyle w:val="Lijstalinea"/>
        <w:spacing w:after="200" w:line="252" w:lineRule="auto"/>
      </w:pPr>
    </w:p>
    <w:p w14:paraId="5965287D" w14:textId="77777777" w:rsidR="004A3F01" w:rsidRDefault="004A3F01" w:rsidP="004A3F01">
      <w:pPr>
        <w:pStyle w:val="Kop2"/>
      </w:pPr>
      <w:bookmarkStart w:id="47" w:name="_Toc494730398"/>
      <w:r>
        <w:t>Antwoorden en uitwerkingen</w:t>
      </w:r>
      <w:bookmarkEnd w:id="47"/>
    </w:p>
    <w:p w14:paraId="05D6B18F" w14:textId="6EEA88EA" w:rsidR="004A3F01" w:rsidRDefault="00BE49B6" w:rsidP="004A3F01">
      <w:r>
        <w:t>Gesloten vragen</w:t>
      </w:r>
      <w:r w:rsidR="004A3F01">
        <w:t>:</w:t>
      </w:r>
    </w:p>
    <w:p w14:paraId="5C74A436" w14:textId="242DB0DD" w:rsidR="004A3F01" w:rsidRDefault="004A3F01" w:rsidP="004A3F01">
      <w:pPr>
        <w:pStyle w:val="Lijstalinea"/>
        <w:numPr>
          <w:ilvl w:val="0"/>
          <w:numId w:val="32"/>
        </w:numPr>
      </w:pPr>
      <w:r>
        <w:t>Juist</w:t>
      </w:r>
    </w:p>
    <w:p w14:paraId="2733302B" w14:textId="71CB9F96" w:rsidR="00BE49B6" w:rsidRDefault="00BE49B6" w:rsidP="004A3F01">
      <w:pPr>
        <w:pStyle w:val="Lijstalinea"/>
        <w:numPr>
          <w:ilvl w:val="0"/>
          <w:numId w:val="32"/>
        </w:numPr>
      </w:pPr>
      <w:r>
        <w:t xml:space="preserve">Juist, dat heb je net gedaan bij het maken van je eigen functie. </w:t>
      </w:r>
    </w:p>
    <w:p w14:paraId="19C5D2CA" w14:textId="06F71316" w:rsidR="004A3F01" w:rsidRDefault="004A3F01" w:rsidP="004A3F01">
      <w:pPr>
        <w:pStyle w:val="Lijstalinea"/>
        <w:numPr>
          <w:ilvl w:val="0"/>
          <w:numId w:val="32"/>
        </w:numPr>
      </w:pPr>
      <w:r>
        <w:t>Onjuist, je kan juist ook een functie aanvragen in je script, dit zorgt ervoor dat je netjes programmeert.</w:t>
      </w:r>
    </w:p>
    <w:p w14:paraId="1789A164" w14:textId="51562D1B" w:rsidR="004A3F01" w:rsidRDefault="00BE49B6" w:rsidP="00BE49B6">
      <w:r>
        <w:t>Open vragen:</w:t>
      </w:r>
    </w:p>
    <w:p w14:paraId="2D0BD229" w14:textId="09611A22" w:rsidR="00BE49B6" w:rsidRDefault="00BE49B6" w:rsidP="00BE49B6">
      <w:pPr>
        <w:pStyle w:val="Lijstopsomteken3"/>
        <w:numPr>
          <w:ilvl w:val="0"/>
          <w:numId w:val="35"/>
        </w:numPr>
      </w:pPr>
      <w:r>
        <w:t>Standaardfuncties besparen programmeurs en bewegingstechnologen veel tijd in het ontwikkelen van hun algoritmes. Dat is dus erg prettig.</w:t>
      </w:r>
    </w:p>
    <w:p w14:paraId="369370AB" w14:textId="0BDA6EF6" w:rsidR="00BE49B6" w:rsidRDefault="00BE49B6" w:rsidP="00BE49B6">
      <w:pPr>
        <w:pStyle w:val="Lijstalinea"/>
        <w:numPr>
          <w:ilvl w:val="0"/>
          <w:numId w:val="35"/>
        </w:numPr>
      </w:pPr>
      <w:r>
        <w:t xml:space="preserve">Als BT’er komt het vaak voor dat je iets wilt berekenen, maar er geen standaard functie voor is. Daarom maak je je eigen functie om zo netjes te programmeren en dat je snel veel berekeningen kan uitvoeren in plaats van alles op papier uit te rekenen. </w:t>
      </w:r>
    </w:p>
    <w:p w14:paraId="0B3AC868" w14:textId="77777777" w:rsidR="0016268D" w:rsidRDefault="0016268D">
      <w:pPr>
        <w:rPr>
          <w:b/>
        </w:rPr>
      </w:pPr>
      <w:r>
        <w:rPr>
          <w:b/>
        </w:rPr>
        <w:br w:type="page"/>
      </w:r>
    </w:p>
    <w:p w14:paraId="6926FEE4" w14:textId="42ACAEC9" w:rsidR="0016268D" w:rsidRDefault="00CC6FCC" w:rsidP="0016268D">
      <w:pPr>
        <w:pStyle w:val="Kop1"/>
      </w:pPr>
      <w:bookmarkStart w:id="48" w:name="_Toc494730399"/>
      <w:r>
        <w:lastRenderedPageBreak/>
        <w:t>Specifieke</w:t>
      </w:r>
      <w:r w:rsidR="0016268D">
        <w:t xml:space="preserve"> terminologie en </w:t>
      </w:r>
      <w:commentRangeStart w:id="49"/>
      <w:r w:rsidR="0016268D">
        <w:t>eigenschappen</w:t>
      </w:r>
      <w:bookmarkEnd w:id="48"/>
      <w:commentRangeEnd w:id="49"/>
      <w:r w:rsidR="00A00825">
        <w:rPr>
          <w:rStyle w:val="Verwijzingopmerking"/>
          <w:rFonts w:asciiTheme="minorHAnsi" w:eastAsiaTheme="minorHAnsi" w:hAnsiTheme="minorHAnsi" w:cstheme="minorBidi"/>
          <w:color w:val="auto"/>
        </w:rPr>
        <w:commentReference w:id="49"/>
      </w:r>
    </w:p>
    <w:p w14:paraId="180D6B1D" w14:textId="129AEEBB" w:rsidR="0016268D" w:rsidRDefault="00C85025" w:rsidP="0016268D">
      <w:r>
        <w:t xml:space="preserve">We hebben nu veel geleerd over functies, in dit hoofdstuk beschrijven </w:t>
      </w:r>
      <w:r w:rsidR="0016268D">
        <w:t>een aantal Matlab termen en functies nader die het eenvoudiger maken om een functie te schrijven of data te analyseren</w:t>
      </w:r>
      <w:r w:rsidR="00C77C48">
        <w:t>. Probeer ze allemaal uit in M</w:t>
      </w:r>
      <w:r>
        <w:t xml:space="preserve">atlab zodat je precies ziet wat ze doen. </w:t>
      </w:r>
    </w:p>
    <w:p w14:paraId="56732B44" w14:textId="64DC6120" w:rsidR="00A37238" w:rsidRDefault="00A37238" w:rsidP="0016268D">
      <w:pPr>
        <w:pStyle w:val="Lijstalinea"/>
        <w:numPr>
          <w:ilvl w:val="0"/>
          <w:numId w:val="17"/>
        </w:numPr>
      </w:pPr>
      <w:r>
        <w:rPr>
          <w:b/>
        </w:rPr>
        <w:t>d</w:t>
      </w:r>
      <w:r w:rsidRPr="00A37238">
        <w:rPr>
          <w:b/>
        </w:rPr>
        <w:t>imensie</w:t>
      </w:r>
      <w:r>
        <w:rPr>
          <w:b/>
        </w:rPr>
        <w:br/>
      </w:r>
      <w:del w:id="50" w:author="Gebruiker" w:date="2017-10-02T18:06:00Z">
        <w:r w:rsidRPr="00A207B7" w:rsidDel="00A00825">
          <w:delText xml:space="preserve"> </w:delText>
        </w:r>
      </w:del>
      <w:r w:rsidRPr="00A207B7">
        <w:t>Een vector of matrix heeft bepaalde dimensies, of afmetingen. In Matlab wordt met de eerste en tweede (en verdere) dimensies van een matrix specifiek de rijen (eerste dimensie) en kolommen (tweede dimensie) bedoeld.</w:t>
      </w:r>
    </w:p>
    <w:p w14:paraId="740F3102" w14:textId="77777777" w:rsidR="00A37238" w:rsidRDefault="00A37238" w:rsidP="00A37238">
      <w:pPr>
        <w:pStyle w:val="Lijstalinea"/>
      </w:pPr>
    </w:p>
    <w:p w14:paraId="50C287A7" w14:textId="2FB4BBBC" w:rsidR="00C85025" w:rsidRDefault="0016268D" w:rsidP="0016268D">
      <w:pPr>
        <w:pStyle w:val="Lijstalinea"/>
        <w:numPr>
          <w:ilvl w:val="0"/>
          <w:numId w:val="17"/>
        </w:numPr>
      </w:pPr>
      <w:commentRangeStart w:id="51"/>
      <w:r w:rsidRPr="00C85025">
        <w:rPr>
          <w:b/>
        </w:rPr>
        <w:t>end</w:t>
      </w:r>
      <w:r>
        <w:t xml:space="preserve"> </w:t>
      </w:r>
      <w:commentRangeEnd w:id="51"/>
      <w:r w:rsidR="00A00825">
        <w:rPr>
          <w:rStyle w:val="Verwijzingopmerking"/>
        </w:rPr>
        <w:commentReference w:id="51"/>
      </w:r>
      <w:r w:rsidR="00C85025">
        <w:br/>
      </w:r>
      <w:r>
        <w:t xml:space="preserve">Hiermee geef je het laatste element van een vector aan. </w:t>
      </w:r>
      <w:r w:rsidR="00C85025">
        <w:t xml:space="preserve">Voer het volgende prompt in in Matlab: </w:t>
      </w:r>
    </w:p>
    <w:p w14:paraId="04849CBD" w14:textId="6E7DA279" w:rsidR="00C85025" w:rsidRDefault="00C85025" w:rsidP="00C85025">
      <w:pPr>
        <w:pStyle w:val="Lijstalinea"/>
        <w:ind w:left="1416"/>
        <w:jc w:val="center"/>
      </w:pPr>
      <w:r>
        <w:t>v= [ 3 5 6 8]</w:t>
      </w:r>
    </w:p>
    <w:p w14:paraId="1A1286CC" w14:textId="64CEF56A" w:rsidR="0016268D" w:rsidRDefault="0016268D" w:rsidP="0016268D">
      <w:pPr>
        <w:pStyle w:val="MTDisplayEquation"/>
      </w:pPr>
      <w:r>
        <w:tab/>
      </w:r>
    </w:p>
    <w:p w14:paraId="53C9F0BD" w14:textId="4775216C" w:rsidR="0016268D" w:rsidRDefault="0016268D" w:rsidP="0016268D">
      <w:pPr>
        <w:pStyle w:val="Lijstalinea"/>
      </w:pPr>
      <w:r>
        <w:t xml:space="preserve">Dan is het resultaat van het commando </w:t>
      </w:r>
      <w:r w:rsidRPr="006946CA">
        <w:rPr>
          <w:rFonts w:ascii="Consolas" w:hAnsi="Consolas"/>
        </w:rPr>
        <w:t>v(end)</w:t>
      </w:r>
      <w:r>
        <w:t xml:space="preserve"> gelijk aan </w:t>
      </w:r>
      <w:r w:rsidR="00C85025">
        <w:t>8</w:t>
      </w:r>
      <w:r>
        <w:t>. Dit is buitengewoon handig als je niet van tevoren weet hoe lang een vector zal zijn.</w:t>
      </w:r>
      <w:r w:rsidR="00C85025">
        <w:t xml:space="preserve"> Weet je nog wat je krijgt als je v(2) doet? Probeer het eens uit</w:t>
      </w:r>
    </w:p>
    <w:p w14:paraId="05255815" w14:textId="77777777" w:rsidR="0016268D" w:rsidRDefault="0016268D" w:rsidP="0016268D">
      <w:pPr>
        <w:pStyle w:val="Lijstalinea"/>
      </w:pPr>
    </w:p>
    <w:p w14:paraId="75776C8B" w14:textId="2DF2C15E" w:rsidR="00C85025" w:rsidRPr="00C85025" w:rsidRDefault="00C85025" w:rsidP="0016268D">
      <w:pPr>
        <w:pStyle w:val="Lijstalinea"/>
        <w:numPr>
          <w:ilvl w:val="0"/>
          <w:numId w:val="17"/>
        </w:numPr>
        <w:rPr>
          <w:b/>
        </w:rPr>
      </w:pPr>
      <w:commentRangeStart w:id="52"/>
      <w:r w:rsidRPr="00C85025">
        <w:rPr>
          <w:b/>
        </w:rPr>
        <w:t>Colon</w:t>
      </w:r>
      <w:r w:rsidR="00A37238">
        <w:rPr>
          <w:b/>
        </w:rPr>
        <w:t xml:space="preserve"> (:)</w:t>
      </w:r>
      <w:r w:rsidRPr="00C85025">
        <w:rPr>
          <w:b/>
        </w:rPr>
        <w:t xml:space="preserve"> (de dubbele punt)</w:t>
      </w:r>
      <w:commentRangeEnd w:id="52"/>
      <w:r w:rsidR="00A00825">
        <w:rPr>
          <w:rStyle w:val="Verwijzingopmerking"/>
        </w:rPr>
        <w:commentReference w:id="52"/>
      </w:r>
    </w:p>
    <w:p w14:paraId="04B0D3CE" w14:textId="72CE92C6" w:rsidR="0016268D" w:rsidRDefault="0016268D" w:rsidP="00C85025">
      <w:pPr>
        <w:pStyle w:val="Lijstalinea"/>
      </w:pPr>
      <w:r>
        <w:t xml:space="preserve">Om van een matrix een hele rij of een hele kolom op te vragen kun je een dubbele punt gebruiken. </w:t>
      </w:r>
    </w:p>
    <w:p w14:paraId="0EBA45D4" w14:textId="77777777" w:rsidR="0016268D" w:rsidRDefault="0016268D" w:rsidP="0016268D">
      <w:pPr>
        <w:pStyle w:val="MTDisplayEquation"/>
      </w:pPr>
      <w:r>
        <w:tab/>
      </w:r>
      <w:r w:rsidRPr="0047618C">
        <w:rPr>
          <w:position w:val="-50"/>
        </w:rPr>
        <w:object w:dxaOrig="2079" w:dyaOrig="1120" w14:anchorId="25984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45pt;height:57.75pt" o:ole="">
            <v:imagedata r:id="rId28" o:title=""/>
          </v:shape>
          <o:OLEObject Type="Embed" ProgID="Equation.DSMT4" ShapeID="_x0000_i1025" DrawAspect="Content" ObjectID="_1568483063" r:id="rId29"/>
        </w:object>
      </w:r>
    </w:p>
    <w:p w14:paraId="06E3667D" w14:textId="5CDF8EA4" w:rsidR="00C85025" w:rsidRPr="00C85025" w:rsidRDefault="00C85025" w:rsidP="00C85025">
      <w:pPr>
        <w:jc w:val="center"/>
      </w:pPr>
      <w:r w:rsidRPr="00C85025">
        <w:t>A=[ 1 2 3 4; 5 6 7 8; 9 10 11 12]</w:t>
      </w:r>
    </w:p>
    <w:p w14:paraId="740E3A30" w14:textId="78602699" w:rsidR="00C85025" w:rsidRDefault="00E33D11" w:rsidP="00A37238">
      <w:pPr>
        <w:pStyle w:val="Lijstalinea"/>
        <w:numPr>
          <w:ilvl w:val="1"/>
          <w:numId w:val="1"/>
        </w:numPr>
      </w:pPr>
      <w:r>
        <w:t>Maak de matrix A aan in Matlab dit doe je door gebruik te maken van een puntkomma(;). Met een puntkomma ga je naar een nieuwe rij.</w:t>
      </w:r>
    </w:p>
    <w:p w14:paraId="03F217DC" w14:textId="2E2A1577" w:rsidR="00C85025" w:rsidRDefault="0016268D" w:rsidP="00A37238">
      <w:pPr>
        <w:pStyle w:val="Lijstalinea"/>
        <w:numPr>
          <w:ilvl w:val="1"/>
          <w:numId w:val="1"/>
        </w:numPr>
      </w:pPr>
      <w:r>
        <w:t xml:space="preserve">Als we de derde kolom op willen vragen dan kunnen we dat doen met het commando </w:t>
      </w:r>
      <w:r w:rsidR="00A37238">
        <w:rPr>
          <w:rFonts w:ascii="Consolas" w:hAnsi="Consolas"/>
        </w:rPr>
        <w:t>A(1:3</w:t>
      </w:r>
      <w:r w:rsidRPr="0047618C">
        <w:rPr>
          <w:rFonts w:ascii="Consolas" w:hAnsi="Consolas"/>
        </w:rPr>
        <w:t>,3)</w:t>
      </w:r>
      <w:r w:rsidR="00A37238">
        <w:t>, rijen 1 t/m 3</w:t>
      </w:r>
      <w:r>
        <w:t xml:space="preserve"> van de derde kolom.</w:t>
      </w:r>
      <w:r w:rsidR="00C85025">
        <w:t xml:space="preserve"> </w:t>
      </w:r>
      <w:r w:rsidR="00A37238">
        <w:t>Controleer je antwoord met hieronder:</w:t>
      </w:r>
    </w:p>
    <w:p w14:paraId="04C0C1D5" w14:textId="62BAE01F" w:rsidR="00A37238" w:rsidRDefault="00A37238" w:rsidP="00A37238">
      <w:pPr>
        <w:pStyle w:val="Lijstalinea"/>
        <w:jc w:val="center"/>
      </w:pPr>
      <w:commentRangeStart w:id="53"/>
      <w:r w:rsidRPr="00A37238">
        <w:rPr>
          <w:noProof/>
          <w:lang w:eastAsia="nl-NL"/>
        </w:rPr>
        <w:drawing>
          <wp:inline distT="0" distB="0" distL="0" distR="0" wp14:anchorId="3634E40C" wp14:editId="261D7195">
            <wp:extent cx="876300" cy="8255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76300" cy="825500"/>
                    </a:xfrm>
                    <a:prstGeom prst="rect">
                      <a:avLst/>
                    </a:prstGeom>
                  </pic:spPr>
                </pic:pic>
              </a:graphicData>
            </a:graphic>
          </wp:inline>
        </w:drawing>
      </w:r>
      <w:commentRangeEnd w:id="53"/>
      <w:r w:rsidR="00A00825">
        <w:rPr>
          <w:rStyle w:val="Verwijzingopmerking"/>
        </w:rPr>
        <w:commentReference w:id="53"/>
      </w:r>
    </w:p>
    <w:p w14:paraId="3D1EE001" w14:textId="77777777" w:rsidR="00C85025" w:rsidRDefault="00C85025" w:rsidP="0016268D">
      <w:pPr>
        <w:pStyle w:val="Lijstalinea"/>
      </w:pPr>
    </w:p>
    <w:p w14:paraId="529B3712" w14:textId="7CAF6BBF" w:rsidR="00A37238" w:rsidRDefault="0016268D" w:rsidP="00A37238">
      <w:pPr>
        <w:pStyle w:val="Lijstalinea"/>
        <w:numPr>
          <w:ilvl w:val="1"/>
          <w:numId w:val="1"/>
        </w:numPr>
      </w:pPr>
      <w:r>
        <w:t xml:space="preserve">Het volgende commando werkt ook, </w:t>
      </w:r>
      <w:r w:rsidRPr="00D711C6">
        <w:rPr>
          <w:rFonts w:ascii="Consolas" w:hAnsi="Consolas"/>
        </w:rPr>
        <w:t>A(1:end,3)</w:t>
      </w:r>
      <w:r>
        <w:t xml:space="preserve">, rijen 1 t/m de laatste van de derde kolom. </w:t>
      </w:r>
    </w:p>
    <w:p w14:paraId="1B158E24" w14:textId="7A3E51E4" w:rsidR="00A00825" w:rsidRDefault="0016268D" w:rsidP="00A37238">
      <w:pPr>
        <w:pStyle w:val="Lijstalinea"/>
        <w:numPr>
          <w:ilvl w:val="1"/>
          <w:numId w:val="1"/>
        </w:numPr>
        <w:rPr>
          <w:ins w:id="54" w:author="Gebruiker" w:date="2017-10-02T18:07:00Z"/>
        </w:rPr>
      </w:pPr>
      <w:r>
        <w:t xml:space="preserve">Maar je kun dit nog eenvoudiger doen met het volgende commando: </w:t>
      </w:r>
      <w:r w:rsidRPr="00D711C6">
        <w:rPr>
          <w:rFonts w:ascii="Consolas" w:hAnsi="Consolas"/>
        </w:rPr>
        <w:t>A(:,3)</w:t>
      </w:r>
      <w:r>
        <w:t>. Dit geeft alle elementen uit kolom 3.</w:t>
      </w:r>
      <w:r w:rsidR="00A37238">
        <w:t xml:space="preserve"> Krijg je weer dezelfde antwoorden als hierboven? Dan gaat het goed!</w:t>
      </w:r>
      <w:r>
        <w:t xml:space="preserve"> </w:t>
      </w:r>
      <w:r w:rsidR="00A37238">
        <w:t>Probeer het nu eens voor de tweede kolom:</w:t>
      </w:r>
    </w:p>
    <w:p w14:paraId="0A36FAC0" w14:textId="621CA039" w:rsidR="0016268D" w:rsidRDefault="00A00825">
      <w:pPr>
        <w:pPrChange w:id="55" w:author="Gebruiker" w:date="2017-10-02T18:07:00Z">
          <w:pPr>
            <w:pStyle w:val="Lijstalinea"/>
            <w:numPr>
              <w:ilvl w:val="1"/>
              <w:numId w:val="1"/>
            </w:numPr>
            <w:tabs>
              <w:tab w:val="num" w:pos="1080"/>
            </w:tabs>
            <w:ind w:left="1080" w:hanging="360"/>
          </w:pPr>
        </w:pPrChange>
      </w:pPr>
      <w:ins w:id="56" w:author="Gebruiker" w:date="2017-10-02T18:07:00Z">
        <w:r>
          <w:br w:type="page"/>
        </w:r>
      </w:ins>
    </w:p>
    <w:p w14:paraId="24FAB06E" w14:textId="77777777" w:rsidR="0016268D" w:rsidRDefault="0016268D" w:rsidP="0016268D">
      <w:pPr>
        <w:pStyle w:val="Lijstalinea"/>
      </w:pPr>
    </w:p>
    <w:p w14:paraId="639C2D7B" w14:textId="77777777" w:rsidR="00C85025" w:rsidRPr="00C85025" w:rsidRDefault="00C85025" w:rsidP="0016268D">
      <w:pPr>
        <w:pStyle w:val="Lijstalinea"/>
        <w:numPr>
          <w:ilvl w:val="0"/>
          <w:numId w:val="17"/>
        </w:numPr>
        <w:rPr>
          <w:b/>
        </w:rPr>
      </w:pPr>
      <w:r w:rsidRPr="00C85025">
        <w:rPr>
          <w:b/>
        </w:rPr>
        <w:t>Index</w:t>
      </w:r>
    </w:p>
    <w:p w14:paraId="404F2C06" w14:textId="23E177C4" w:rsidR="0016268D" w:rsidRDefault="0016268D" w:rsidP="00C85025">
      <w:pPr>
        <w:pStyle w:val="Lijstalinea"/>
      </w:pPr>
      <w:r>
        <w:t xml:space="preserve">Deze term </w:t>
      </w:r>
      <w:r w:rsidR="00940A48">
        <w:t xml:space="preserve">is </w:t>
      </w:r>
      <w:r w:rsidR="00A37238">
        <w:t>uitgelegd</w:t>
      </w:r>
      <w:r w:rsidR="00940A48">
        <w:t xml:space="preserve"> </w:t>
      </w:r>
      <w:r w:rsidR="00A37238">
        <w:t>in</w:t>
      </w:r>
      <w:r w:rsidR="00940A48">
        <w:t xml:space="preserve"> het hoofdstuk: ‘functie met meerdere inputs’</w:t>
      </w:r>
    </w:p>
    <w:p w14:paraId="3858C7A2" w14:textId="77777777" w:rsidR="0016268D" w:rsidRDefault="0016268D" w:rsidP="0016268D">
      <w:pPr>
        <w:pStyle w:val="Lijstalinea"/>
      </w:pPr>
    </w:p>
    <w:p w14:paraId="1E54627C" w14:textId="77777777" w:rsidR="00A37238" w:rsidRDefault="0016268D" w:rsidP="0016268D">
      <w:pPr>
        <w:pStyle w:val="Lijstalinea"/>
        <w:numPr>
          <w:ilvl w:val="0"/>
          <w:numId w:val="17"/>
        </w:numPr>
      </w:pPr>
      <w:r w:rsidRPr="00A37238">
        <w:rPr>
          <w:b/>
        </w:rPr>
        <w:t>Transponeren</w:t>
      </w:r>
      <w:r w:rsidR="00A37238">
        <w:t xml:space="preserve"> </w:t>
      </w:r>
    </w:p>
    <w:p w14:paraId="40EF6971" w14:textId="62AB75FC" w:rsidR="0016268D" w:rsidRDefault="0016268D" w:rsidP="00A37238">
      <w:pPr>
        <w:pStyle w:val="Lijstalinea"/>
      </w:pPr>
      <w:r>
        <w:t xml:space="preserve">Vooral bij vector- en matrixbewerkingen is het vaak nodig om de getransponeerde van een matrix te bepalen. </w:t>
      </w:r>
      <w:r w:rsidR="008D74DE">
        <w:t>Transponeren kan door een  ’ achter een vector of een Matrix te zetten.</w:t>
      </w:r>
    </w:p>
    <w:p w14:paraId="634CC7B2" w14:textId="5C7012BA" w:rsidR="008D74DE" w:rsidRDefault="008D74DE" w:rsidP="008D74DE">
      <w:pPr>
        <w:pStyle w:val="Lijstalinea"/>
      </w:pPr>
      <w:r>
        <w:t xml:space="preserve">Wat krijg je als je dit doet voor de vector(v). Je ziet nu dat een rijvector door de ’ een kolomvector is geworden. </w:t>
      </w:r>
    </w:p>
    <w:p w14:paraId="3DC2553D" w14:textId="77777777" w:rsidR="008D74DE" w:rsidRDefault="008D74DE" w:rsidP="00A37238">
      <w:pPr>
        <w:pStyle w:val="Lijstalinea"/>
      </w:pPr>
    </w:p>
    <w:p w14:paraId="3BACFADA" w14:textId="00047251" w:rsidR="0016268D" w:rsidRDefault="00E33D11" w:rsidP="0016268D">
      <w:pPr>
        <w:pStyle w:val="Lijstalinea"/>
      </w:pPr>
      <w:r>
        <w:rPr>
          <w:noProof/>
          <w:lang w:eastAsia="nl-NL"/>
        </w:rPr>
        <mc:AlternateContent>
          <mc:Choice Requires="wps">
            <w:drawing>
              <wp:anchor distT="0" distB="0" distL="114300" distR="114300" simplePos="0" relativeHeight="251664384" behindDoc="0" locked="0" layoutInCell="1" allowOverlap="1" wp14:anchorId="3A6D972D" wp14:editId="57DC7EB5">
                <wp:simplePos x="0" y="0"/>
                <wp:positionH relativeFrom="column">
                  <wp:posOffset>4089991</wp:posOffset>
                </wp:positionH>
                <wp:positionV relativeFrom="paragraph">
                  <wp:posOffset>140970</wp:posOffset>
                </wp:positionV>
                <wp:extent cx="2502535" cy="1374140"/>
                <wp:effectExtent l="304800" t="0" r="62865" b="48260"/>
                <wp:wrapThrough wrapText="bothSides">
                  <wp:wrapPolygon edited="0">
                    <wp:start x="11839" y="0"/>
                    <wp:lineTo x="1315" y="0"/>
                    <wp:lineTo x="1315" y="6388"/>
                    <wp:lineTo x="-658" y="6388"/>
                    <wp:lineTo x="-658" y="12776"/>
                    <wp:lineTo x="-2631" y="12776"/>
                    <wp:lineTo x="-2631" y="19564"/>
                    <wp:lineTo x="7673" y="21959"/>
                    <wp:lineTo x="10085" y="21959"/>
                    <wp:lineTo x="12058" y="21959"/>
                    <wp:lineTo x="12277" y="21959"/>
                    <wp:lineTo x="17319" y="19165"/>
                    <wp:lineTo x="21923" y="13176"/>
                    <wp:lineTo x="21923" y="12776"/>
                    <wp:lineTo x="21704" y="6787"/>
                    <wp:lineTo x="21704" y="6388"/>
                    <wp:lineTo x="18635" y="399"/>
                    <wp:lineTo x="18416" y="0"/>
                    <wp:lineTo x="11839" y="0"/>
                  </wp:wrapPolygon>
                </wp:wrapThrough>
                <wp:docPr id="21" name="Cloud Callout 21"/>
                <wp:cNvGraphicFramePr/>
                <a:graphic xmlns:a="http://schemas.openxmlformats.org/drawingml/2006/main">
                  <a:graphicData uri="http://schemas.microsoft.com/office/word/2010/wordprocessingShape">
                    <wps:wsp>
                      <wps:cNvSpPr/>
                      <wps:spPr>
                        <a:xfrm>
                          <a:off x="0" y="0"/>
                          <a:ext cx="2502535" cy="1374140"/>
                        </a:xfrm>
                        <a:prstGeom prst="cloudCallout">
                          <a:avLst>
                            <a:gd name="adj1" fmla="val -59892"/>
                            <a:gd name="adj2" fmla="val 3668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36BEF9" w14:textId="77777777" w:rsidR="00A00825" w:rsidRPr="00E33D11" w:rsidRDefault="00A00825" w:rsidP="00E33D11">
                            <w:pPr>
                              <w:pStyle w:val="Lijstalinea"/>
                              <w:rPr>
                                <w:sz w:val="16"/>
                                <w:szCs w:val="16"/>
                              </w:rPr>
                            </w:pPr>
                            <w:r w:rsidRPr="00E33D11">
                              <w:rPr>
                                <w:sz w:val="16"/>
                                <w:szCs w:val="16"/>
                              </w:rPr>
                              <w:t xml:space="preserve">Misschien heb je weleens gehoord van ‘Meneer van Dale wacht op antwoord’. Deze regel gaat niet meer op.  </w:t>
                            </w:r>
                          </w:p>
                          <w:p w14:paraId="468A6FE7" w14:textId="77777777" w:rsidR="00A00825" w:rsidRDefault="00A00825" w:rsidP="00E33D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D972D" id="Cloud Callout 21" o:spid="_x0000_s1029" type="#_x0000_t106" style="position:absolute;left:0;text-align:left;margin-left:322.05pt;margin-top:11.1pt;width:197.0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" adj="-2137,18724" fillcolor="#5b9bd5 [3204]" strokecolor="#1f4d78 [1604]" strokeweight="1pt">
                <v:stroke joinstyle="miter"/>
                <v:textbox>
                  <w:txbxContent>
                    <w:p w14:paraId="4736BEF9" w14:textId="77777777" w:rsidR="00A00825" w:rsidRPr="00E33D11" w:rsidRDefault="00A00825" w:rsidP="00E33D11">
                      <w:pPr>
                        <w:pStyle w:val="Lijstalinea"/>
                        <w:rPr>
                          <w:sz w:val="16"/>
                          <w:szCs w:val="16"/>
                        </w:rPr>
                      </w:pPr>
                      <w:r w:rsidRPr="00E33D11">
                        <w:rPr>
                          <w:sz w:val="16"/>
                          <w:szCs w:val="16"/>
                        </w:rPr>
                        <w:t xml:space="preserve">Misschien heb je weleens gehoord van ‘Meneer van Dale wacht op antwoord’. Deze regel gaat niet meer op.  </w:t>
                      </w:r>
                    </w:p>
                    <w:p w14:paraId="468A6FE7" w14:textId="77777777" w:rsidR="00A00825" w:rsidRDefault="00A00825" w:rsidP="00E33D11">
                      <w:pPr>
                        <w:jc w:val="center"/>
                      </w:pPr>
                    </w:p>
                  </w:txbxContent>
                </v:textbox>
                <w10:wrap type="through"/>
              </v:shape>
            </w:pict>
          </mc:Fallback>
        </mc:AlternateContent>
      </w:r>
    </w:p>
    <w:p w14:paraId="24B19EB8" w14:textId="3C94B272" w:rsidR="00A37238" w:rsidDel="00A00825" w:rsidRDefault="0016268D" w:rsidP="0016268D">
      <w:pPr>
        <w:pStyle w:val="Lijstalinea"/>
        <w:numPr>
          <w:ilvl w:val="0"/>
          <w:numId w:val="17"/>
        </w:numPr>
        <w:rPr>
          <w:del w:id="57" w:author="Gebruiker" w:date="2017-10-02T18:07:00Z"/>
        </w:rPr>
      </w:pPr>
      <w:commentRangeStart w:id="58"/>
      <w:del w:id="59" w:author="Gebruiker" w:date="2017-10-02T18:07:00Z">
        <w:r w:rsidRPr="00A37238" w:rsidDel="00A00825">
          <w:rPr>
            <w:b/>
          </w:rPr>
          <w:delText>Operator</w:delText>
        </w:r>
      </w:del>
      <w:commentRangeEnd w:id="58"/>
      <w:r w:rsidR="00A00825">
        <w:rPr>
          <w:rStyle w:val="Verwijzingopmerking"/>
        </w:rPr>
        <w:commentReference w:id="58"/>
      </w:r>
      <w:del w:id="60" w:author="Gebruiker" w:date="2017-10-02T18:07:00Z">
        <w:r w:rsidRPr="00A37238" w:rsidDel="00A00825">
          <w:rPr>
            <w:b/>
          </w:rPr>
          <w:delText xml:space="preserve"> </w:delText>
        </w:r>
        <w:r w:rsidRPr="00A207B7" w:rsidDel="00A00825">
          <w:delText>(</w:delText>
        </w:r>
        <w:r w:rsidRPr="00A207B7" w:rsidDel="00A00825">
          <w:rPr>
            <w:i/>
          </w:rPr>
          <w:delText xml:space="preserve">operation) </w:delText>
        </w:r>
      </w:del>
    </w:p>
    <w:p w14:paraId="07E5CA73" w14:textId="5B580ED8" w:rsidR="00E33D11" w:rsidRPr="00A207B7" w:rsidDel="00A00825" w:rsidRDefault="00A37238" w:rsidP="00E33D11">
      <w:pPr>
        <w:pStyle w:val="Lijstalinea"/>
        <w:rPr>
          <w:del w:id="61" w:author="Gebruiker" w:date="2017-10-02T18:07:00Z"/>
        </w:rPr>
      </w:pPr>
      <w:del w:id="62" w:author="Gebruiker" w:date="2017-10-02T18:07:00Z">
        <w:r w:rsidDel="00A00825">
          <w:delText>E</w:delText>
        </w:r>
        <w:r w:rsidR="0016268D" w:rsidRPr="00A207B7" w:rsidDel="00A00825">
          <w:delText>en wiskundige bewerking zoals optellen of vermenigvuldigen. Matlab gebruikt de gangbare symbolen (+,-,*,/,^).</w:delText>
        </w:r>
        <w:r w:rsidR="00E33D11" w:rsidRPr="00A207B7" w:rsidDel="00A00825">
          <w:delText xml:space="preserve">Verwar deze term niet met de Engelse term </w:delText>
        </w:r>
        <w:commentRangeStart w:id="63"/>
        <w:r w:rsidR="00E33D11" w:rsidRPr="00A207B7" w:rsidDel="00A00825">
          <w:delText>operator</w:delText>
        </w:r>
      </w:del>
      <w:commentRangeEnd w:id="63"/>
      <w:r w:rsidR="009959E5">
        <w:rPr>
          <w:rStyle w:val="Verwijzingopmerking"/>
        </w:rPr>
        <w:commentReference w:id="63"/>
      </w:r>
      <w:del w:id="64" w:author="Gebruiker" w:date="2017-10-02T18:07:00Z">
        <w:r w:rsidR="00E33D11" w:rsidRPr="00A207B7" w:rsidDel="00A00825">
          <w:delText xml:space="preserve">, dit zijn bewerkingen zoals differentiëren en projecteren. </w:delText>
        </w:r>
      </w:del>
    </w:p>
    <w:p w14:paraId="6F2A05B0" w14:textId="65DA715D" w:rsidR="00E33D11" w:rsidDel="00A00825" w:rsidRDefault="0016268D" w:rsidP="00A37238">
      <w:pPr>
        <w:pStyle w:val="Lijstalinea"/>
        <w:rPr>
          <w:del w:id="65" w:author="Gebruiker" w:date="2017-10-02T18:07:00Z"/>
        </w:rPr>
      </w:pPr>
      <w:del w:id="66" w:author="Gebruiker" w:date="2017-10-02T18:07:00Z">
        <w:r w:rsidRPr="00A207B7" w:rsidDel="00A00825">
          <w:delText>Let wel goed op de volgorde van de bewerking.</w:delText>
        </w:r>
        <w:r w:rsidR="00A37238" w:rsidDel="00A00825">
          <w:delText xml:space="preserve"> </w:delText>
        </w:r>
        <w:r w:rsidR="00E33D11" w:rsidDel="00A00825">
          <w:delText>Probeer maar eens het volgende:</w:delText>
        </w:r>
      </w:del>
    </w:p>
    <w:p w14:paraId="594C2407" w14:textId="34127314" w:rsidR="00E33D11" w:rsidRDefault="000818D4" w:rsidP="00E33D11">
      <w:pPr>
        <w:pStyle w:val="Lijstalinea"/>
        <w:ind w:left="1428" w:firstLine="696"/>
        <w:jc w:val="center"/>
      </w:pPr>
      <w:r>
        <w:t xml:space="preserve">     </w:t>
      </w:r>
      <w:r>
        <w:tab/>
      </w:r>
      <w:r w:rsidR="00E33D11" w:rsidRPr="00E33D11">
        <w:t>5*(3/6+0.5)</w:t>
      </w:r>
    </w:p>
    <w:p w14:paraId="44E84F2A" w14:textId="77777777" w:rsidR="00E33D11" w:rsidRDefault="00E33D11" w:rsidP="00A37238">
      <w:pPr>
        <w:pStyle w:val="Lijstalinea"/>
      </w:pPr>
    </w:p>
    <w:p w14:paraId="1F31DA6C" w14:textId="11D2B261" w:rsidR="00E33D11" w:rsidRDefault="00E33D11" w:rsidP="000818D4">
      <w:pPr>
        <w:pStyle w:val="Lijstalinea"/>
        <w:jc w:val="center"/>
      </w:pPr>
      <w:r w:rsidRPr="00E33D11">
        <w:t>5*3/6+0.5</w:t>
      </w:r>
    </w:p>
    <w:p w14:paraId="5B11DE8C" w14:textId="6F1C8F12" w:rsidR="00E33D11" w:rsidRDefault="00E33D11" w:rsidP="00E33D11">
      <w:pPr>
        <w:pStyle w:val="Lijstalinea"/>
        <w:rPr>
          <w:b/>
        </w:rPr>
      </w:pPr>
      <w:r>
        <w:rPr>
          <w:b/>
        </w:rPr>
        <w:t>Komt hier het</w:t>
      </w:r>
      <w:r w:rsidRPr="00E33D11">
        <w:rPr>
          <w:b/>
        </w:rPr>
        <w:t xml:space="preserve">zelfde antwoord uit? </w:t>
      </w:r>
    </w:p>
    <w:p w14:paraId="35A997E1" w14:textId="77777777" w:rsidR="00E33D11" w:rsidRDefault="00E33D11" w:rsidP="00E33D11">
      <w:pPr>
        <w:pStyle w:val="Lijstalinea"/>
        <w:jc w:val="center"/>
        <w:rPr>
          <w:b/>
        </w:rPr>
      </w:pPr>
    </w:p>
    <w:p w14:paraId="463473C5" w14:textId="41A142F3" w:rsidR="00E33D11" w:rsidRDefault="00E33D11" w:rsidP="00E33D11">
      <w:pPr>
        <w:pStyle w:val="Lijstalinea"/>
      </w:pPr>
      <w:r>
        <w:t>De bewerkingsvolgorde gaat als volgt:</w:t>
      </w:r>
    </w:p>
    <w:p w14:paraId="0B1001D2" w14:textId="4E77DE4A" w:rsidR="00E33D11" w:rsidRDefault="00E33D11" w:rsidP="00E33D11">
      <w:pPr>
        <w:pStyle w:val="Lijstalinea"/>
        <w:numPr>
          <w:ilvl w:val="2"/>
          <w:numId w:val="1"/>
        </w:numPr>
      </w:pPr>
      <w:r>
        <w:t>Haakjes</w:t>
      </w:r>
    </w:p>
    <w:p w14:paraId="6556AADA" w14:textId="194A86EC" w:rsidR="00E33D11" w:rsidRDefault="00E33D11" w:rsidP="00E33D11">
      <w:pPr>
        <w:pStyle w:val="Lijstalinea"/>
        <w:numPr>
          <w:ilvl w:val="2"/>
          <w:numId w:val="1"/>
        </w:numPr>
      </w:pPr>
      <w:r>
        <w:t>Machtsverheffen en worteltrekken</w:t>
      </w:r>
    </w:p>
    <w:p w14:paraId="59A7E6B5" w14:textId="38A9A270" w:rsidR="00E33D11" w:rsidRDefault="00E33D11" w:rsidP="00E33D11">
      <w:pPr>
        <w:pStyle w:val="Lijstalinea"/>
        <w:numPr>
          <w:ilvl w:val="2"/>
          <w:numId w:val="1"/>
        </w:numPr>
      </w:pPr>
      <w:r>
        <w:t>Vermenigvuldigen en delen</w:t>
      </w:r>
    </w:p>
    <w:p w14:paraId="62924109" w14:textId="427BB2E8" w:rsidR="00E33D11" w:rsidRPr="00E33D11" w:rsidRDefault="00E33D11" w:rsidP="00E33D11">
      <w:pPr>
        <w:pStyle w:val="Lijstalinea"/>
        <w:numPr>
          <w:ilvl w:val="2"/>
          <w:numId w:val="1"/>
        </w:numPr>
      </w:pPr>
      <w:r>
        <w:t>Optellen en aftrekken</w:t>
      </w:r>
    </w:p>
    <w:p w14:paraId="590F0BFD" w14:textId="77777777" w:rsidR="00E33D11" w:rsidRDefault="00E33D11" w:rsidP="00A37238">
      <w:pPr>
        <w:pStyle w:val="Lijstalinea"/>
      </w:pPr>
    </w:p>
    <w:p w14:paraId="5D0B703A" w14:textId="77777777" w:rsidR="00A37238" w:rsidRDefault="00A37238" w:rsidP="00A37238">
      <w:pPr>
        <w:pStyle w:val="Lijstalinea"/>
      </w:pPr>
    </w:p>
    <w:p w14:paraId="72683360" w14:textId="77777777" w:rsidR="00A37238" w:rsidRDefault="00A37238" w:rsidP="00A37238">
      <w:pPr>
        <w:pStyle w:val="Lijstalinea"/>
      </w:pPr>
    </w:p>
    <w:p w14:paraId="52EE37F9" w14:textId="77777777" w:rsidR="0016268D" w:rsidRPr="00661552" w:rsidRDefault="0016268D" w:rsidP="0016268D">
      <w:pPr>
        <w:pStyle w:val="Lijstalinea"/>
        <w:rPr>
          <w:color w:val="FF0000"/>
        </w:rPr>
      </w:pPr>
    </w:p>
    <w:p w14:paraId="75708C6A" w14:textId="77777777" w:rsidR="0016268D" w:rsidRDefault="0016268D" w:rsidP="0016268D"/>
    <w:p w14:paraId="75BA32D4" w14:textId="77777777" w:rsidR="00CC6FCC" w:rsidRDefault="00CC6FCC" w:rsidP="0016268D"/>
    <w:p w14:paraId="033CD8BE" w14:textId="77777777" w:rsidR="00CC6FCC" w:rsidRDefault="00CC6FCC" w:rsidP="0016268D"/>
    <w:p w14:paraId="5053AFE3" w14:textId="77777777" w:rsidR="00CC6FCC" w:rsidRDefault="00CC6FCC" w:rsidP="0016268D"/>
    <w:p w14:paraId="358F8085" w14:textId="77777777" w:rsidR="00CC6FCC" w:rsidRDefault="00CC6FCC" w:rsidP="0016268D"/>
    <w:p w14:paraId="5D422BC2" w14:textId="77777777" w:rsidR="00CC6FCC" w:rsidRDefault="00CC6FCC" w:rsidP="0016268D"/>
    <w:p w14:paraId="4E958938" w14:textId="77777777" w:rsidR="00CC6FCC" w:rsidRDefault="00CC6FCC" w:rsidP="0016268D"/>
    <w:p w14:paraId="59BDF7B8" w14:textId="77777777" w:rsidR="00CC6FCC" w:rsidRDefault="00CC6FCC" w:rsidP="0016268D"/>
    <w:p w14:paraId="15944019" w14:textId="77777777" w:rsidR="00E33D11" w:rsidRDefault="00E33D11" w:rsidP="0016268D"/>
    <w:p w14:paraId="736BB9E6" w14:textId="77777777" w:rsidR="00E33D11" w:rsidDel="009959E5" w:rsidRDefault="00E33D11" w:rsidP="0016268D">
      <w:pPr>
        <w:rPr>
          <w:del w:id="67" w:author="Gebruiker" w:date="2017-10-02T18:08:00Z"/>
        </w:rPr>
      </w:pPr>
    </w:p>
    <w:p w14:paraId="06C79CF3" w14:textId="77777777" w:rsidR="00E33D11" w:rsidDel="009959E5" w:rsidRDefault="00E33D11" w:rsidP="0016268D">
      <w:pPr>
        <w:rPr>
          <w:del w:id="68" w:author="Gebruiker" w:date="2017-10-02T18:08:00Z"/>
        </w:rPr>
      </w:pPr>
    </w:p>
    <w:p w14:paraId="3B0B109B" w14:textId="15162656" w:rsidR="00E33D11" w:rsidRDefault="00E33D11" w:rsidP="0016268D">
      <w:del w:id="69" w:author="Gebruiker" w:date="2017-10-02T18:08:00Z">
        <w:r w:rsidDel="009959E5">
          <w:br w:type="page"/>
        </w:r>
      </w:del>
    </w:p>
    <w:p w14:paraId="14BBB88D" w14:textId="0E0FE238" w:rsidR="00CC6FCC" w:rsidRDefault="00CC6FCC" w:rsidP="00CC6FCC">
      <w:pPr>
        <w:pStyle w:val="Kop1"/>
      </w:pPr>
      <w:bookmarkStart w:id="70" w:name="_Toc494730400"/>
      <w:r>
        <w:lastRenderedPageBreak/>
        <w:t xml:space="preserve">Handige Matlab </w:t>
      </w:r>
      <w:commentRangeStart w:id="71"/>
      <w:r>
        <w:t>functies</w:t>
      </w:r>
      <w:commentRangeEnd w:id="71"/>
      <w:r w:rsidR="00F5754F">
        <w:rPr>
          <w:rStyle w:val="Verwijzingopmerking"/>
          <w:rFonts w:asciiTheme="minorHAnsi" w:eastAsiaTheme="minorHAnsi" w:hAnsiTheme="minorHAnsi" w:cstheme="minorBidi"/>
          <w:color w:val="auto"/>
        </w:rPr>
        <w:commentReference w:id="71"/>
      </w:r>
      <w:bookmarkEnd w:id="70"/>
    </w:p>
    <w:p w14:paraId="30EF7D52" w14:textId="2C92DDB8" w:rsidR="00CC6FCC" w:rsidRDefault="0016268D" w:rsidP="0016268D">
      <w:r>
        <w:t>Hieronder volgt een beschrijving van een aantal handige Matlab functies</w:t>
      </w:r>
      <w:r w:rsidR="00E33D11">
        <w:t xml:space="preserve">, er zijn er nog veel meer functies en deze zal je tijdens je opleiding allemaal nog gaan ontdekken, degene die hier besproken worden zal je het meeste gaan gebruiken. </w:t>
      </w:r>
    </w:p>
    <w:p w14:paraId="195E134D" w14:textId="04C6D4D0" w:rsidR="00CC6FCC" w:rsidRDefault="00CC6FCC" w:rsidP="0016268D">
      <w:r>
        <w:t>Maak eerste een matrix(A) en een vector (v) aan in matlab, zoals je hieronder kan zien:</w:t>
      </w:r>
    </w:p>
    <w:p w14:paraId="36C8AE0E" w14:textId="5B6D20E7" w:rsidR="00CC6FCC" w:rsidRDefault="00BF61EB" w:rsidP="00CC6FCC">
      <w:pPr>
        <w:ind w:left="12" w:firstLine="708"/>
      </w:pPr>
      <w:r w:rsidRPr="00BF61EB">
        <w:rPr>
          <w:noProof/>
          <w:lang w:eastAsia="nl-NL"/>
        </w:rPr>
        <w:drawing>
          <wp:inline distT="0" distB="0" distL="0" distR="0" wp14:anchorId="354142B3" wp14:editId="083BE150">
            <wp:extent cx="2010301" cy="57133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0473" cy="579906"/>
                    </a:xfrm>
                    <a:prstGeom prst="rect">
                      <a:avLst/>
                    </a:prstGeom>
                  </pic:spPr>
                </pic:pic>
              </a:graphicData>
            </a:graphic>
          </wp:inline>
        </w:drawing>
      </w:r>
      <w:r w:rsidR="00CC6FCC">
        <w:t xml:space="preserve">   </w:t>
      </w:r>
      <w:r w:rsidR="00CC6FCC">
        <w:tab/>
        <w:t xml:space="preserve"> </w:t>
      </w:r>
      <w:r w:rsidR="00CC6FCC">
        <w:tab/>
      </w:r>
      <w:r w:rsidRPr="00BF61EB">
        <w:rPr>
          <w:noProof/>
          <w:lang w:eastAsia="nl-NL"/>
        </w:rPr>
        <w:drawing>
          <wp:inline distT="0" distB="0" distL="0" distR="0" wp14:anchorId="049436DB" wp14:editId="4509297A">
            <wp:extent cx="2362200" cy="393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62200" cy="393700"/>
                    </a:xfrm>
                    <a:prstGeom prst="rect">
                      <a:avLst/>
                    </a:prstGeom>
                  </pic:spPr>
                </pic:pic>
              </a:graphicData>
            </a:graphic>
          </wp:inline>
        </w:drawing>
      </w:r>
    </w:p>
    <w:p w14:paraId="3A16E0E1" w14:textId="73C4635F" w:rsidR="00CC6FCC" w:rsidRDefault="00CC6FCC" w:rsidP="00CC6FCC">
      <w:r>
        <w:t xml:space="preserve">We gaan nu op deze data wat functies loslaten, voer voor elke functie de A en de v in. Erachter staat beschreven wat de functie doet. </w:t>
      </w:r>
    </w:p>
    <w:p w14:paraId="43912336" w14:textId="77777777" w:rsidR="00E33D11" w:rsidRPr="00E33D11" w:rsidRDefault="0016268D" w:rsidP="00CC6FCC">
      <w:pPr>
        <w:pStyle w:val="Lijstalinea"/>
        <w:numPr>
          <w:ilvl w:val="0"/>
          <w:numId w:val="18"/>
        </w:numPr>
        <w:rPr>
          <w:b/>
        </w:rPr>
      </w:pPr>
      <w:commentRangeStart w:id="72"/>
      <w:r w:rsidRPr="00E33D11">
        <w:rPr>
          <w:rFonts w:ascii="Consolas" w:hAnsi="Consolas"/>
          <w:b/>
        </w:rPr>
        <w:t>size()</w:t>
      </w:r>
    </w:p>
    <w:p w14:paraId="43C65AB9" w14:textId="17478004" w:rsidR="0016268D" w:rsidRDefault="00E33D11" w:rsidP="00E33D11">
      <w:pPr>
        <w:pStyle w:val="Lijstalinea"/>
      </w:pPr>
      <w:r>
        <w:t>D</w:t>
      </w:r>
      <w:r w:rsidR="0016268D">
        <w:t>it commando geeft de afmetingen van een vector of matrix. Voor de matrix</w:t>
      </w:r>
      <w:r w:rsidR="00CC6FCC">
        <w:t xml:space="preserve"> </w:t>
      </w:r>
      <w:r w:rsidR="0016268D">
        <w:t xml:space="preserve">geeft het commando </w:t>
      </w:r>
      <w:r w:rsidR="0016268D" w:rsidRPr="00E33D11">
        <w:rPr>
          <w:rFonts w:ascii="Consolas" w:hAnsi="Consolas"/>
        </w:rPr>
        <w:t>size(A)</w:t>
      </w:r>
      <w:r w:rsidR="0016268D">
        <w:t xml:space="preserve"> de vector [2 4] terug. De matrix heeft dus 2 rijen en 4 kolommen. Voor de vector</w:t>
      </w:r>
      <w:r w:rsidR="00CC6FCC">
        <w:t xml:space="preserve"> </w:t>
      </w:r>
      <w:r w:rsidR="0016268D">
        <w:t xml:space="preserve">geeft </w:t>
      </w:r>
      <w:r w:rsidR="0016268D" w:rsidRPr="00E33D11">
        <w:rPr>
          <w:rFonts w:ascii="Consolas" w:hAnsi="Consolas"/>
        </w:rPr>
        <w:t>size(v)</w:t>
      </w:r>
      <w:r w:rsidR="0016268D">
        <w:t xml:space="preserve"> de vector [1 4] terug; een rij en 4 kolommen. </w:t>
      </w:r>
      <w:r>
        <w:t>Je kan dit controleren door te kijken naar je workspace</w:t>
      </w:r>
      <w:r w:rsidR="008D74DE">
        <w:t>,</w:t>
      </w:r>
      <w:r>
        <w:t xml:space="preserve"> komen ze overeen?</w:t>
      </w:r>
      <w:r w:rsidR="008D74DE">
        <w:t xml:space="preserve"> Neem nu de tran</w:t>
      </w:r>
      <w:r w:rsidR="00CE24BA">
        <w:t xml:space="preserve">sponent van A met een ’en bereken de size, wat is deze nu? </w:t>
      </w:r>
    </w:p>
    <w:p w14:paraId="2D06DA1E" w14:textId="77777777" w:rsidR="00CE24BA" w:rsidRDefault="00CE24BA" w:rsidP="00E33D11">
      <w:pPr>
        <w:pStyle w:val="Lijstalinea"/>
      </w:pPr>
    </w:p>
    <w:p w14:paraId="7AEA815E" w14:textId="5934D6E0" w:rsidR="00CE24BA" w:rsidRDefault="00CE24BA" w:rsidP="00E33D11">
      <w:pPr>
        <w:pStyle w:val="Lijstalinea"/>
      </w:pPr>
      <w:r>
        <w:t>Antwoord: 3-bij-4</w:t>
      </w:r>
      <w:commentRangeEnd w:id="72"/>
      <w:r w:rsidR="009959E5">
        <w:rPr>
          <w:rStyle w:val="Verwijzingopmerking"/>
        </w:rPr>
        <w:commentReference w:id="72"/>
      </w:r>
    </w:p>
    <w:p w14:paraId="2B934B44" w14:textId="77777777" w:rsidR="0016268D" w:rsidRDefault="0016268D" w:rsidP="0016268D">
      <w:pPr>
        <w:pStyle w:val="Lijstalinea"/>
      </w:pPr>
      <w:commentRangeStart w:id="73"/>
    </w:p>
    <w:p w14:paraId="3083998C" w14:textId="77777777" w:rsidR="00E33D11" w:rsidRDefault="0016268D" w:rsidP="0016268D">
      <w:pPr>
        <w:pStyle w:val="Lijstalinea"/>
        <w:numPr>
          <w:ilvl w:val="0"/>
          <w:numId w:val="18"/>
        </w:numPr>
      </w:pPr>
      <w:r w:rsidRPr="00E33D11">
        <w:rPr>
          <w:rFonts w:ascii="Consolas" w:hAnsi="Consolas"/>
          <w:b/>
        </w:rPr>
        <w:t>isempty()</w:t>
      </w:r>
      <w:r w:rsidR="00E33D11">
        <w:t xml:space="preserve"> </w:t>
      </w:r>
    </w:p>
    <w:p w14:paraId="4CBB444C" w14:textId="028991D0" w:rsidR="0016268D" w:rsidRPr="00A85F17" w:rsidRDefault="0016268D" w:rsidP="00E33D11">
      <w:pPr>
        <w:pStyle w:val="Lijstalinea"/>
      </w:pPr>
      <w:r>
        <w:t>Dit commando geeft aan of een variabele leeg is</w:t>
      </w:r>
      <w:r w:rsidR="00CC6FCC">
        <w:t xml:space="preserve">. </w:t>
      </w:r>
      <w:ins w:id="74" w:author="Gebruiker" w:date="2017-10-02T20:55:00Z">
        <w:r w:rsidR="00A85F17">
          <w:t xml:space="preserve">Als de variabele leeg is, krijg je de logische waarde 1 terug. Als de variabele </w:t>
        </w:r>
        <w:r w:rsidR="00A85F17">
          <w:rPr>
            <w:i/>
          </w:rPr>
          <w:t>niet</w:t>
        </w:r>
        <w:r w:rsidR="00A85F17">
          <w:t xml:space="preserve"> leeg is, krijg je een logische nul terug.</w:t>
        </w:r>
      </w:ins>
    </w:p>
    <w:p w14:paraId="4737F438" w14:textId="77777777" w:rsidR="0016268D" w:rsidRDefault="0016268D" w:rsidP="0016268D">
      <w:pPr>
        <w:pStyle w:val="Lijstalinea"/>
      </w:pPr>
    </w:p>
    <w:p w14:paraId="1BDC90E9" w14:textId="77777777" w:rsidR="00E33D11" w:rsidRPr="009E4258" w:rsidRDefault="0016268D" w:rsidP="0016268D">
      <w:pPr>
        <w:pStyle w:val="Lijstalinea"/>
        <w:numPr>
          <w:ilvl w:val="0"/>
          <w:numId w:val="18"/>
        </w:numPr>
        <w:rPr>
          <w:b/>
        </w:rPr>
      </w:pPr>
      <w:r w:rsidRPr="009E4258">
        <w:rPr>
          <w:rFonts w:ascii="Consolas" w:hAnsi="Consolas"/>
          <w:b/>
        </w:rPr>
        <w:t>numel()</w:t>
      </w:r>
    </w:p>
    <w:p w14:paraId="6C44D33C" w14:textId="55648EC3" w:rsidR="0016268D" w:rsidRDefault="0016268D" w:rsidP="009E4258">
      <w:pPr>
        <w:pStyle w:val="Lijstalinea"/>
      </w:pPr>
      <w:r>
        <w:t xml:space="preserve">Dit commando geeft het aantal elementen van een variabele aan. </w:t>
      </w:r>
      <w:r w:rsidR="00E33D11">
        <w:t xml:space="preserve">Hoeveel is dat voor de matrix A en hoeveel voor die van v? </w:t>
      </w:r>
      <w:r w:rsidR="009E4258">
        <w:t xml:space="preserve">Weet je het antwoord niet uit je hoofd? Geen probleem voer het in in Matlab! </w:t>
      </w:r>
    </w:p>
    <w:p w14:paraId="7A34CBBE" w14:textId="77777777" w:rsidR="009E4258" w:rsidRDefault="009E4258" w:rsidP="009E4258">
      <w:pPr>
        <w:pStyle w:val="Lijstalinea"/>
      </w:pPr>
    </w:p>
    <w:p w14:paraId="46601B0D" w14:textId="77777777" w:rsidR="009E4258" w:rsidRPr="009E4258" w:rsidRDefault="009E4258" w:rsidP="009E4258">
      <w:pPr>
        <w:pStyle w:val="Lijstalinea"/>
        <w:numPr>
          <w:ilvl w:val="0"/>
          <w:numId w:val="18"/>
        </w:numPr>
        <w:rPr>
          <w:b/>
        </w:rPr>
      </w:pPr>
      <w:r w:rsidRPr="009E4258">
        <w:rPr>
          <w:rFonts w:ascii="Consolas" w:hAnsi="Consolas"/>
          <w:b/>
        </w:rPr>
        <w:t>find()</w:t>
      </w:r>
    </w:p>
    <w:p w14:paraId="7474F822" w14:textId="628C46B6" w:rsidR="009E4258" w:rsidRPr="00BF61EB" w:rsidRDefault="009E4258" w:rsidP="00BF61EB">
      <w:pPr>
        <w:pStyle w:val="Lijstalinea"/>
        <w:rPr>
          <w:b/>
        </w:rPr>
      </w:pPr>
      <w:r>
        <w:t xml:space="preserve">Find is een hele handige functie, omdat je hiermee de indices kan achterhalen van elementen met een specifieke inhoud. </w:t>
      </w:r>
      <w:r>
        <w:rPr>
          <w:b/>
        </w:rPr>
        <w:t>Vul in</w:t>
      </w:r>
      <w:r>
        <w:t xml:space="preserve"> </w:t>
      </w:r>
      <w:r w:rsidR="00BF61EB">
        <w:rPr>
          <w:rFonts w:ascii="Consolas" w:hAnsi="Consolas"/>
        </w:rPr>
        <w:t>find(v==8</w:t>
      </w:r>
      <w:r w:rsidRPr="00A207B7">
        <w:rPr>
          <w:rFonts w:ascii="Consolas" w:hAnsi="Consolas"/>
        </w:rPr>
        <w:t>)</w:t>
      </w:r>
      <w:r>
        <w:t xml:space="preserve"> geeft alle indices van de vector v waar een </w:t>
      </w:r>
      <w:r w:rsidR="00BF61EB">
        <w:t>8</w:t>
      </w:r>
      <w:r>
        <w:t xml:space="preserve"> staat. </w:t>
      </w:r>
      <w:r w:rsidR="00BF61EB">
        <w:t>Stel je wilt alle waardes groter dan 6 weten wat krijg je wanneer je find(v&gt;6) invult</w:t>
      </w:r>
      <w:r>
        <w:t>?</w:t>
      </w:r>
      <w:r w:rsidR="00BF61EB">
        <w:t xml:space="preserve"> </w:t>
      </w:r>
      <w:r w:rsidR="00BF61EB">
        <w:rPr>
          <w:b/>
        </w:rPr>
        <w:t>Controleer je antwoord door het in te vullen in matlab.</w:t>
      </w:r>
    </w:p>
    <w:p w14:paraId="0DC5A4DC" w14:textId="77777777" w:rsidR="009E4258" w:rsidRDefault="009E4258" w:rsidP="009E4258">
      <w:pPr>
        <w:pStyle w:val="Lijstalinea"/>
      </w:pPr>
    </w:p>
    <w:p w14:paraId="7252537A" w14:textId="77777777" w:rsidR="009E4258" w:rsidRPr="009E4258" w:rsidRDefault="0016268D" w:rsidP="0016268D">
      <w:pPr>
        <w:pStyle w:val="Lijstalinea"/>
        <w:numPr>
          <w:ilvl w:val="0"/>
          <w:numId w:val="18"/>
        </w:numPr>
        <w:rPr>
          <w:b/>
        </w:rPr>
      </w:pPr>
      <w:r w:rsidRPr="009E4258">
        <w:rPr>
          <w:rFonts w:ascii="Consolas" w:hAnsi="Consolas"/>
          <w:b/>
        </w:rPr>
        <w:t>strcmp()</w:t>
      </w:r>
      <w:r w:rsidRPr="009E4258">
        <w:rPr>
          <w:b/>
        </w:rPr>
        <w:t xml:space="preserve"> en </w:t>
      </w:r>
      <w:r w:rsidRPr="009E4258">
        <w:rPr>
          <w:rFonts w:ascii="Consolas" w:hAnsi="Consolas"/>
          <w:b/>
        </w:rPr>
        <w:t>strcmpi()</w:t>
      </w:r>
      <w:r w:rsidRPr="009E4258">
        <w:rPr>
          <w:b/>
        </w:rPr>
        <w:t xml:space="preserve"> </w:t>
      </w:r>
    </w:p>
    <w:p w14:paraId="519E52CF" w14:textId="51F97594" w:rsidR="009E4258" w:rsidRDefault="0016268D" w:rsidP="009E4258">
      <w:pPr>
        <w:pStyle w:val="Lijstalinea"/>
      </w:pPr>
      <w:r>
        <w:t>Met deze commando’s kun je bepalen of twee strings aan elkaar gelijk zijn.</w:t>
      </w:r>
      <w:r w:rsidR="009E4258">
        <w:t xml:space="preserve"> Maak twee variable aan in de vorm van een string met je naam met een hoofdletter en de andere met een kleine letter.</w:t>
      </w:r>
    </w:p>
    <w:p w14:paraId="1CF8F059" w14:textId="6601CFB7" w:rsidR="009E4258" w:rsidRDefault="009E4258" w:rsidP="009E4258">
      <w:pPr>
        <w:pStyle w:val="Lijstalinea"/>
      </w:pPr>
      <w:r>
        <w:t>A= ‘Bart’</w:t>
      </w:r>
    </w:p>
    <w:p w14:paraId="6E8A8C93" w14:textId="1F69F13A" w:rsidR="009E4258" w:rsidRDefault="009E4258" w:rsidP="009E4258">
      <w:pPr>
        <w:pStyle w:val="Lijstalinea"/>
      </w:pPr>
      <w:r>
        <w:t xml:space="preserve">B= ‘bart’ </w:t>
      </w:r>
      <w:commentRangeEnd w:id="73"/>
      <w:r w:rsidR="009959E5">
        <w:rPr>
          <w:rStyle w:val="Verwijzingopmerking"/>
        </w:rPr>
        <w:commentReference w:id="73"/>
      </w:r>
    </w:p>
    <w:p w14:paraId="14DF4B48" w14:textId="77777777" w:rsidR="009E4258" w:rsidRDefault="009E4258" w:rsidP="009E4258">
      <w:pPr>
        <w:pStyle w:val="Lijstalinea"/>
      </w:pPr>
    </w:p>
    <w:p w14:paraId="6A208D66" w14:textId="3D01C079" w:rsidR="009E4258" w:rsidRDefault="009E4258" w:rsidP="009E4258">
      <w:pPr>
        <w:pStyle w:val="Lijstalinea"/>
      </w:pPr>
      <w:r>
        <w:t>Run nu de volgende twee codes.</w:t>
      </w:r>
    </w:p>
    <w:p w14:paraId="2087F490" w14:textId="137D2628" w:rsidR="009E4258" w:rsidRPr="00A00825" w:rsidRDefault="009E4258" w:rsidP="009E4258">
      <w:pPr>
        <w:pStyle w:val="Lijstalinea"/>
        <w:rPr>
          <w:lang w:val="en-US"/>
          <w:rPrChange w:id="75" w:author="Gebruiker" w:date="2017-10-02T17:58:00Z">
            <w:rPr/>
          </w:rPrChange>
        </w:rPr>
      </w:pPr>
      <w:r w:rsidRPr="00A00825">
        <w:rPr>
          <w:lang w:val="en-US"/>
          <w:rPrChange w:id="76" w:author="Gebruiker" w:date="2017-10-02T17:58:00Z">
            <w:rPr/>
          </w:rPrChange>
        </w:rPr>
        <w:t>strcmp(A,B) en strcmpi(A,B)</w:t>
      </w:r>
    </w:p>
    <w:p w14:paraId="6C224EC5" w14:textId="77777777" w:rsidR="009E4258" w:rsidRPr="00A00825" w:rsidRDefault="009E4258" w:rsidP="009E4258">
      <w:pPr>
        <w:pStyle w:val="Lijstalinea"/>
        <w:rPr>
          <w:lang w:val="en-US"/>
          <w:rPrChange w:id="77" w:author="Gebruiker" w:date="2017-10-02T17:58:00Z">
            <w:rPr/>
          </w:rPrChange>
        </w:rPr>
      </w:pPr>
    </w:p>
    <w:p w14:paraId="17F1E4A3" w14:textId="19F67A6F" w:rsidR="009E4258" w:rsidRPr="009E4258" w:rsidRDefault="009E4258" w:rsidP="009E4258">
      <w:pPr>
        <w:pStyle w:val="Lijstalinea"/>
        <w:rPr>
          <w:b/>
        </w:rPr>
      </w:pPr>
      <w:r w:rsidRPr="009E4258">
        <w:rPr>
          <w:b/>
        </w:rPr>
        <w:lastRenderedPageBreak/>
        <w:t xml:space="preserve">Wat is het verschil dat je eruit krijgt? </w:t>
      </w:r>
      <w:r>
        <w:rPr>
          <w:b/>
        </w:rPr>
        <w:t>En wat betekent het?</w:t>
      </w:r>
      <w:r w:rsidR="00BB720D">
        <w:rPr>
          <w:b/>
        </w:rPr>
        <w:t xml:space="preserve"> Weet je het niet zoek het op in de help functie.</w:t>
      </w:r>
    </w:p>
    <w:p w14:paraId="35DD0866" w14:textId="77777777" w:rsidR="009E4258" w:rsidRDefault="009E4258" w:rsidP="009E4258">
      <w:pPr>
        <w:pStyle w:val="Lijstalinea"/>
      </w:pPr>
    </w:p>
    <w:p w14:paraId="4BA9E441" w14:textId="42BC26F2" w:rsidR="0016268D" w:rsidRDefault="0016268D" w:rsidP="00BF61EB">
      <w:pPr>
        <w:pStyle w:val="Lijstalinea"/>
      </w:pPr>
      <w:r>
        <w:t xml:space="preserve">Het commando </w:t>
      </w:r>
      <w:r w:rsidRPr="00661552">
        <w:rPr>
          <w:rFonts w:ascii="Consolas" w:hAnsi="Consolas"/>
        </w:rPr>
        <w:t>strcmp()</w:t>
      </w:r>
      <w:r>
        <w:t xml:space="preserve"> houdt wel rekening met hoofdletters, het commando </w:t>
      </w:r>
      <w:r w:rsidRPr="00661552">
        <w:rPr>
          <w:rFonts w:ascii="Consolas" w:hAnsi="Consolas"/>
        </w:rPr>
        <w:t>strcmpi()</w:t>
      </w:r>
      <w:r>
        <w:t xml:space="preserve"> is ongevoelig (</w:t>
      </w:r>
      <w:r w:rsidRPr="004B4228">
        <w:rPr>
          <w:i/>
        </w:rPr>
        <w:t>insensitive</w:t>
      </w:r>
      <w:r>
        <w:t>) voor hoofdletters</w:t>
      </w:r>
      <w:r w:rsidR="009E4258">
        <w:t>.</w:t>
      </w:r>
    </w:p>
    <w:p w14:paraId="4FA66010" w14:textId="77777777" w:rsidR="0016268D" w:rsidRDefault="0016268D" w:rsidP="0016268D">
      <w:pPr>
        <w:pStyle w:val="Kop2"/>
      </w:pPr>
      <w:r>
        <w:br w:type="page"/>
      </w:r>
      <w:bookmarkStart w:id="78" w:name="_Toc494730401"/>
      <w:r>
        <w:lastRenderedPageBreak/>
        <w:t>Vragen en opdrachten</w:t>
      </w:r>
      <w:bookmarkEnd w:id="78"/>
    </w:p>
    <w:p w14:paraId="4732FA9F" w14:textId="7BBF058B" w:rsidR="007C5F1B" w:rsidRPr="007C5F1B" w:rsidRDefault="007C5F1B" w:rsidP="007C5F1B">
      <w:pPr>
        <w:pStyle w:val="Lijstalinea"/>
        <w:numPr>
          <w:ilvl w:val="0"/>
          <w:numId w:val="24"/>
        </w:numPr>
        <w:spacing w:after="200" w:line="252" w:lineRule="auto"/>
        <w:rPr>
          <w:rFonts w:ascii="Calibri" w:hAnsi="Calibri" w:cs="Cordia New"/>
        </w:rPr>
      </w:pPr>
      <w:commentRangeStart w:id="79"/>
      <w:r w:rsidRPr="007C5F1B">
        <w:rPr>
          <w:rFonts w:ascii="Calibri" w:hAnsi="Calibri" w:cs="Cordia New"/>
        </w:rPr>
        <w:t xml:space="preserve">Maak in </w:t>
      </w:r>
      <w:r>
        <w:rPr>
          <w:rFonts w:ascii="Calibri" w:hAnsi="Calibri" w:cs="Cordia New"/>
        </w:rPr>
        <w:t>Matlab</w:t>
      </w:r>
      <w:r w:rsidRPr="007C5F1B">
        <w:rPr>
          <w:rFonts w:ascii="Calibri" w:hAnsi="Calibri" w:cs="Cordia New"/>
        </w:rPr>
        <w:t xml:space="preserve"> een nieuwe variabele aan S1 = ‘kiwifruit1234’ en een S2 = ‘kiwibird123’. </w:t>
      </w:r>
      <w:r>
        <w:rPr>
          <w:rFonts w:ascii="Calibri" w:hAnsi="Calibri" w:cs="Cordia New"/>
        </w:rPr>
        <w:t>Roep de strcmp() functie aan zodanig dat je de string S1 vergelijkt met S2.</w:t>
      </w:r>
      <w:r w:rsidRPr="007C5F1B">
        <w:rPr>
          <w:rFonts w:ascii="Calibri" w:hAnsi="Calibri" w:cs="Cordia New"/>
        </w:rPr>
        <w:t xml:space="preserve"> </w:t>
      </w:r>
      <w:r>
        <w:rPr>
          <w:rFonts w:ascii="Calibri" w:hAnsi="Calibri" w:cs="Cordia New"/>
        </w:rPr>
        <w:t>W</w:t>
      </w:r>
      <w:r w:rsidRPr="007C5F1B">
        <w:rPr>
          <w:rFonts w:ascii="Calibri" w:hAnsi="Calibri" w:cs="Cordia New"/>
        </w:rPr>
        <w:t xml:space="preserve">at krijg je als antwoord terug? Wat betekent het getal dat </w:t>
      </w:r>
      <w:r>
        <w:rPr>
          <w:rFonts w:ascii="Calibri" w:hAnsi="Calibri" w:cs="Cordia New"/>
        </w:rPr>
        <w:t>Matlab</w:t>
      </w:r>
      <w:r w:rsidRPr="007C5F1B">
        <w:rPr>
          <w:rFonts w:ascii="Calibri" w:hAnsi="Calibri" w:cs="Cordia New"/>
        </w:rPr>
        <w:t xml:space="preserve"> teruggeeft?</w:t>
      </w:r>
    </w:p>
    <w:p w14:paraId="7869AC5D" w14:textId="77777777" w:rsidR="007C5F1B" w:rsidRDefault="007C5F1B" w:rsidP="007C5F1B">
      <w:pPr>
        <w:pStyle w:val="Lijstalinea"/>
        <w:numPr>
          <w:ilvl w:val="0"/>
          <w:numId w:val="24"/>
        </w:numPr>
        <w:spacing w:after="200" w:line="252" w:lineRule="auto"/>
        <w:rPr>
          <w:rFonts w:ascii="Calibri" w:hAnsi="Calibri" w:cs="Cordia New"/>
        </w:rPr>
      </w:pPr>
      <w:r w:rsidRPr="007C5F1B">
        <w:rPr>
          <w:rFonts w:ascii="Calibri" w:hAnsi="Calibri" w:cs="Cordia New"/>
        </w:rPr>
        <w:t>Size() geeft de afmetingen van een vector of matrix. Stel de functie geeft het volgende terug ans = 2 3. Stelling: dit betekend dat de matrix 2 kolommen en 3 rijen heeft. Waar/ niet waar.</w:t>
      </w:r>
    </w:p>
    <w:p w14:paraId="74E14E5E" w14:textId="4278BB12" w:rsidR="00BF61EB" w:rsidRDefault="00BF61EB" w:rsidP="00BF61EB">
      <w:pPr>
        <w:pStyle w:val="Lijstalinea"/>
        <w:numPr>
          <w:ilvl w:val="0"/>
          <w:numId w:val="24"/>
        </w:numPr>
      </w:pPr>
      <w:r w:rsidRPr="004B4228">
        <w:t xml:space="preserve">Maak een string aan met je naam, bijvoorbeeld </w:t>
      </w:r>
      <w:r w:rsidRPr="00A207B7">
        <w:rPr>
          <w:rFonts w:ascii="Consolas" w:hAnsi="Consolas"/>
        </w:rPr>
        <w:t>str = ‘</w:t>
      </w:r>
      <w:r>
        <w:rPr>
          <w:rFonts w:ascii="Consolas" w:hAnsi="Consolas"/>
        </w:rPr>
        <w:t>Bart</w:t>
      </w:r>
      <w:r w:rsidRPr="00A207B7">
        <w:rPr>
          <w:rFonts w:ascii="Consolas" w:hAnsi="Consolas"/>
        </w:rPr>
        <w:t>’;</w:t>
      </w:r>
      <w:r w:rsidRPr="004B4228">
        <w:t xml:space="preserve"> Bepaal de afmetingen en het aantal elementen</w:t>
      </w:r>
      <w:r>
        <w:t>.</w:t>
      </w:r>
    </w:p>
    <w:p w14:paraId="3C60F41D" w14:textId="77777777" w:rsidR="00BF61EB" w:rsidRDefault="00BF61EB" w:rsidP="00BF61EB">
      <w:pPr>
        <w:pStyle w:val="Lijstalinea"/>
        <w:numPr>
          <w:ilvl w:val="0"/>
          <w:numId w:val="24"/>
        </w:numPr>
      </w:pPr>
      <w:r>
        <w:t xml:space="preserve">Bekijk de help tekst van het commando </w:t>
      </w:r>
      <w:r w:rsidRPr="00A207B7">
        <w:rPr>
          <w:rFonts w:ascii="Consolas" w:hAnsi="Consolas"/>
        </w:rPr>
        <w:t>find</w:t>
      </w:r>
      <w:r>
        <w:t xml:space="preserve"> en bepaal op deze manier waar in de vector</w:t>
      </w:r>
    </w:p>
    <w:p w14:paraId="07CD3E3F" w14:textId="49039DD7" w:rsidR="00BF61EB" w:rsidRPr="00BF61EB" w:rsidRDefault="00BF61EB" w:rsidP="00BF61EB">
      <w:pPr>
        <w:pStyle w:val="Lijstalinea"/>
        <w:rPr>
          <w:rFonts w:ascii="Consolas" w:hAnsi="Consolas"/>
        </w:rPr>
      </w:pPr>
      <w:r w:rsidRPr="00A207B7">
        <w:rPr>
          <w:rFonts w:ascii="Consolas" w:hAnsi="Consolas"/>
        </w:rPr>
        <w:t>v = randi(20,1,20);</w:t>
      </w:r>
      <w:r>
        <w:rPr>
          <w:rFonts w:ascii="Consolas" w:hAnsi="Consolas"/>
        </w:rPr>
        <w:t xml:space="preserve"> </w:t>
      </w:r>
      <w:r>
        <w:t>de getallen met waarde groter of gelijk aan 10 zitten.</w:t>
      </w:r>
    </w:p>
    <w:p w14:paraId="30861C9B" w14:textId="77777777" w:rsidR="00BB720D" w:rsidRDefault="00BB720D" w:rsidP="00BB720D">
      <w:pPr>
        <w:pStyle w:val="Lijstalinea"/>
        <w:numPr>
          <w:ilvl w:val="0"/>
          <w:numId w:val="24"/>
        </w:numPr>
      </w:pPr>
      <w:r>
        <w:t>Wat is het verschil tussen de volgende twee commando’s:</w:t>
      </w:r>
    </w:p>
    <w:p w14:paraId="24043044" w14:textId="77777777" w:rsidR="00BB720D" w:rsidRPr="00A207B7" w:rsidRDefault="00BB720D" w:rsidP="00BB720D">
      <w:pPr>
        <w:pStyle w:val="Lijstalinea"/>
        <w:numPr>
          <w:ilvl w:val="1"/>
          <w:numId w:val="24"/>
        </w:numPr>
        <w:rPr>
          <w:rFonts w:ascii="Consolas" w:hAnsi="Consolas"/>
        </w:rPr>
      </w:pPr>
      <w:r w:rsidRPr="00A207B7">
        <w:rPr>
          <w:rFonts w:ascii="Consolas" w:hAnsi="Consolas"/>
        </w:rPr>
        <w:t>find(v==10);</w:t>
      </w:r>
    </w:p>
    <w:p w14:paraId="7162C30A" w14:textId="272FC2DE" w:rsidR="00BF61EB" w:rsidRPr="00BB720D" w:rsidRDefault="00BB720D" w:rsidP="00A00825">
      <w:pPr>
        <w:pStyle w:val="Lijstalinea"/>
        <w:numPr>
          <w:ilvl w:val="1"/>
          <w:numId w:val="24"/>
        </w:numPr>
        <w:spacing w:after="200" w:line="252" w:lineRule="auto"/>
        <w:rPr>
          <w:rFonts w:ascii="Calibri" w:hAnsi="Calibri" w:cs="Cordia New"/>
        </w:rPr>
      </w:pPr>
      <w:r w:rsidRPr="00BB720D">
        <w:rPr>
          <w:rFonts w:ascii="Consolas" w:hAnsi="Consolas"/>
        </w:rPr>
        <w:t>v==1</w:t>
      </w:r>
      <w:r>
        <w:rPr>
          <w:rFonts w:ascii="Consolas" w:hAnsi="Consolas"/>
        </w:rPr>
        <w:t>0</w:t>
      </w:r>
    </w:p>
    <w:p w14:paraId="3CC02678" w14:textId="47F01394" w:rsidR="007C5F1B" w:rsidRDefault="007C5F1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commentRangeEnd w:id="79"/>
      <w:r w:rsidR="009959E5">
        <w:rPr>
          <w:rStyle w:val="Verwijzingopmerking"/>
        </w:rPr>
        <w:commentReference w:id="79"/>
      </w:r>
    </w:p>
    <w:p w14:paraId="602C02C2" w14:textId="77777777" w:rsidR="0016268D" w:rsidRDefault="0016268D">
      <w:pPr>
        <w:rPr>
          <w:rFonts w:asciiTheme="majorHAnsi" w:eastAsiaTheme="majorEastAsia" w:hAnsiTheme="majorHAnsi" w:cstheme="majorBidi"/>
          <w:color w:val="2E74B5" w:themeColor="accent1" w:themeShade="BF"/>
          <w:sz w:val="26"/>
          <w:szCs w:val="26"/>
        </w:rPr>
      </w:pPr>
    </w:p>
    <w:p w14:paraId="3290AF93" w14:textId="77777777" w:rsidR="0016268D" w:rsidRDefault="0016268D" w:rsidP="0016268D">
      <w:pPr>
        <w:pStyle w:val="Kop2"/>
      </w:pPr>
      <w:bookmarkStart w:id="80" w:name="_Toc494730402"/>
      <w:r>
        <w:t>Antwoorden en uitwerkingen</w:t>
      </w:r>
      <w:bookmarkEnd w:id="80"/>
    </w:p>
    <w:p w14:paraId="13FE9A4B" w14:textId="0FBD9FC6" w:rsidR="007C5F1B" w:rsidRPr="005C3E71" w:rsidRDefault="007C5F1B" w:rsidP="007C5F1B">
      <w:pPr>
        <w:pStyle w:val="Lijstalinea"/>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De variabele S1 heeft 13 karakter, en S2 heeft er 11. Strcmp() geeft terug of de strings evenveel karakters hebben, wat in dit geval dus niet zo is. Strcmp() geeft een 0 terug, oftewel een 0 is false, is de variabele zijn niet gelijk aan elkaar in karakters</w:t>
      </w:r>
    </w:p>
    <w:p w14:paraId="2971D9CF" w14:textId="16A9551F" w:rsidR="007C5F1B" w:rsidRDefault="007C5F1B" w:rsidP="007C5F1B">
      <w:pPr>
        <w:pStyle w:val="Lijstalinea"/>
        <w:numPr>
          <w:ilvl w:val="0"/>
          <w:numId w:val="25"/>
        </w:numPr>
        <w:spacing w:after="200" w:line="252" w:lineRule="auto"/>
        <w:rPr>
          <w:rFonts w:ascii="Calibri" w:hAnsi="Calibri" w:cs="Cordia New"/>
          <w:color w:val="000000" w:themeColor="text1"/>
        </w:rPr>
      </w:pPr>
      <w:r w:rsidRPr="005C3E71">
        <w:rPr>
          <w:rFonts w:ascii="Calibri" w:hAnsi="Calibri" w:cs="Cordia New"/>
          <w:color w:val="000000" w:themeColor="text1"/>
        </w:rPr>
        <w:t>Dit is onjuist. In H5 wordt uitgelegd dat de eerste dimensie de rijen zijn en de tweede dimensie de kolommen. Ans = 2 3 betekend dat de matrix 2 rijen heeft en 3 kolommen</w:t>
      </w:r>
      <w:r w:rsidR="00BB720D">
        <w:rPr>
          <w:rFonts w:ascii="Calibri" w:hAnsi="Calibri" w:cs="Cordia New"/>
          <w:color w:val="000000" w:themeColor="text1"/>
        </w:rPr>
        <w:t>.</w:t>
      </w:r>
    </w:p>
    <w:p w14:paraId="6E538F32" w14:textId="0E22F9CA" w:rsidR="00BB720D" w:rsidRDefault="007C7443" w:rsidP="007C5F1B">
      <w:pPr>
        <w:pStyle w:val="Lijstalinea"/>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Als het goed is</w:t>
      </w:r>
      <w:ins w:id="81" w:author="Gebruiker" w:date="2017-10-02T18:10:00Z">
        <w:r w:rsidR="009959E5">
          <w:rPr>
            <w:rFonts w:ascii="Calibri" w:hAnsi="Calibri" w:cs="Cordia New"/>
            <w:color w:val="000000" w:themeColor="text1"/>
          </w:rPr>
          <w:t>,</w:t>
        </w:r>
      </w:ins>
      <w:r>
        <w:rPr>
          <w:rFonts w:ascii="Calibri" w:hAnsi="Calibri" w:cs="Cordia New"/>
          <w:color w:val="000000" w:themeColor="text1"/>
        </w:rPr>
        <w:t xml:space="preserve"> krijg je voor elke letter een cijfer, dus voor Bart krijg je 1 bij 4 eruit</w:t>
      </w:r>
    </w:p>
    <w:p w14:paraId="48D175CD" w14:textId="0360F1E9" w:rsidR="007C7443" w:rsidRDefault="00B208F4" w:rsidP="007C5F1B">
      <w:pPr>
        <w:pStyle w:val="Lijstalinea"/>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 xml:space="preserve">Dit kan je doen met het statement find(v&gt;=10) </w:t>
      </w:r>
    </w:p>
    <w:p w14:paraId="59A878DD" w14:textId="6702DC6A" w:rsidR="00B208F4" w:rsidRPr="005C3E71" w:rsidRDefault="00B208F4" w:rsidP="007C5F1B">
      <w:pPr>
        <w:pStyle w:val="Lijstalinea"/>
        <w:numPr>
          <w:ilvl w:val="0"/>
          <w:numId w:val="25"/>
        </w:numPr>
        <w:spacing w:after="200" w:line="252" w:lineRule="auto"/>
        <w:rPr>
          <w:rFonts w:ascii="Calibri" w:hAnsi="Calibri" w:cs="Cordia New"/>
          <w:color w:val="000000" w:themeColor="text1"/>
        </w:rPr>
      </w:pPr>
      <w:r>
        <w:rPr>
          <w:rFonts w:ascii="Calibri" w:hAnsi="Calibri" w:cs="Cordia New"/>
          <w:color w:val="000000" w:themeColor="text1"/>
        </w:rPr>
        <w:t>Wat zie je als je het in Matlab uitvoert? Dat is dus het verschil.</w:t>
      </w:r>
    </w:p>
    <w:p w14:paraId="0C624A1A" w14:textId="72E9A6A6" w:rsidR="0016268D" w:rsidRPr="004B4228" w:rsidRDefault="0016268D" w:rsidP="00155E07"/>
    <w:p w14:paraId="31C183D7" w14:textId="77777777" w:rsidR="0016268D" w:rsidRPr="004B4228" w:rsidRDefault="0016268D" w:rsidP="0016268D"/>
    <w:p w14:paraId="23B12B5C" w14:textId="77777777" w:rsidR="0016268D" w:rsidRPr="006C33DB" w:rsidRDefault="0016268D" w:rsidP="0016268D"/>
    <w:p w14:paraId="5ED91BAC" w14:textId="677EF006" w:rsidR="00903149" w:rsidRDefault="00903149">
      <w:r>
        <w:br w:type="page"/>
      </w:r>
    </w:p>
    <w:p w14:paraId="0BCB0AB2" w14:textId="0B6BD38A" w:rsidR="00EA54D9" w:rsidDel="009959E5" w:rsidRDefault="00903149" w:rsidP="00673EB6">
      <w:pPr>
        <w:rPr>
          <w:del w:id="82" w:author="Gebruiker" w:date="2017-10-02T18:10:00Z"/>
        </w:rPr>
      </w:pPr>
      <w:del w:id="83" w:author="Gebruiker" w:date="2017-10-02T18:10:00Z">
        <w:r w:rsidDel="009959E5">
          <w:lastRenderedPageBreak/>
          <w:delText>oud:</w:delText>
        </w:r>
      </w:del>
    </w:p>
    <w:p w14:paraId="1A5FC525" w14:textId="429F0B02" w:rsidR="00903149" w:rsidRPr="00BB284F" w:rsidDel="009959E5" w:rsidRDefault="00903149" w:rsidP="00903149">
      <w:pPr>
        <w:rPr>
          <w:del w:id="84" w:author="Gebruiker" w:date="2017-10-02T18:10:00Z"/>
        </w:rPr>
      </w:pPr>
      <w:del w:id="85" w:author="Gebruiker" w:date="2017-10-02T18:10:00Z">
        <w:r w:rsidRPr="00BB284F" w:rsidDel="009959E5">
          <w:delText>We kunnen een matrix transponeren. Dat wil zeggen dat de rijen de kolommen worden. Bijvoorbeeld</w:delText>
        </w:r>
      </w:del>
    </w:p>
    <w:p w14:paraId="671AE053" w14:textId="2E0FB810" w:rsidR="00903149" w:rsidRPr="00BB284F" w:rsidDel="009959E5" w:rsidRDefault="00903149" w:rsidP="00903149">
      <w:pPr>
        <w:pStyle w:val="MTDisplayEquation"/>
        <w:rPr>
          <w:del w:id="86" w:author="Gebruiker" w:date="2017-10-02T18:10:00Z"/>
        </w:rPr>
      </w:pPr>
      <w:del w:id="87" w:author="Gebruiker" w:date="2017-10-02T18:10:00Z">
        <w:r w:rsidRPr="00BB284F" w:rsidDel="009959E5">
          <w:tab/>
        </w:r>
        <w:r w:rsidRPr="00BB284F" w:rsidDel="009959E5">
          <w:rPr>
            <w:position w:val="-66"/>
          </w:rPr>
          <w:object w:dxaOrig="3580" w:dyaOrig="1440" w14:anchorId="42E65BE2">
            <v:shape id="_x0000_i1026" type="#_x0000_t75" style="width:180pt;height:1in" o:ole="">
              <v:imagedata r:id="rId33" o:title=""/>
            </v:shape>
            <o:OLEObject Type="Embed" ProgID="Equation.DSMT4" ShapeID="_x0000_i1026" DrawAspect="Content" ObjectID="_1568483064" r:id="rId34"/>
          </w:object>
        </w:r>
      </w:del>
    </w:p>
    <w:p w14:paraId="0D1CBFB9" w14:textId="2A213D41" w:rsidR="00903149" w:rsidRPr="00BB284F" w:rsidDel="009959E5" w:rsidRDefault="00903149" w:rsidP="00903149">
      <w:pPr>
        <w:rPr>
          <w:del w:id="88" w:author="Gebruiker" w:date="2017-10-02T18:10:00Z"/>
        </w:rPr>
      </w:pPr>
      <w:del w:id="89" w:author="Gebruiker" w:date="2017-10-02T18:10:00Z">
        <w:r w:rsidRPr="00BB284F" w:rsidDel="009959E5">
          <w:delText xml:space="preserve">Wiskundig gezien is dit de notatie. In Matlab gebruiken we een aanhalingsteken ‘om de getransponeerde te krijgen, bijvoorbeeld </w:delText>
        </w:r>
        <w:r w:rsidRPr="00BB284F" w:rsidDel="009959E5">
          <w:rPr>
            <w:rFonts w:ascii="Consolas" w:hAnsi="Consolas"/>
          </w:rPr>
          <w:delText>B2 = B’;</w:delText>
        </w:r>
        <w:r w:rsidRPr="00BB284F" w:rsidDel="009959E5">
          <w:delText xml:space="preserve">. </w:delText>
        </w:r>
      </w:del>
    </w:p>
    <w:p w14:paraId="22F3E171" w14:textId="5837B9DC" w:rsidR="00903149" w:rsidDel="009959E5" w:rsidRDefault="00903149" w:rsidP="00903149">
      <w:pPr>
        <w:rPr>
          <w:del w:id="90" w:author="Gebruiker" w:date="2017-10-02T18:10:00Z"/>
          <w:b/>
        </w:rPr>
      </w:pPr>
    </w:p>
    <w:p w14:paraId="011C7F9A" w14:textId="3507E593" w:rsidR="00903149" w:rsidDel="009959E5" w:rsidRDefault="00903149" w:rsidP="00903149">
      <w:pPr>
        <w:rPr>
          <w:del w:id="91" w:author="Gebruiker" w:date="2017-10-02T18:10:00Z"/>
          <w:b/>
        </w:rPr>
      </w:pPr>
      <w:del w:id="92" w:author="Gebruiker" w:date="2017-10-02T18:10:00Z">
        <w:r w:rsidRPr="00B91232" w:rsidDel="009959E5">
          <w:rPr>
            <w:b/>
          </w:rPr>
          <w:delText>Maak de matrix B in Matlab aan en laat zien dat de rijsommen van de getransponeerde gelijk zijn aan de kolomsommen van de originele matrix B.</w:delText>
        </w:r>
      </w:del>
    </w:p>
    <w:p w14:paraId="07661374" w14:textId="77777777" w:rsidR="00903149" w:rsidRDefault="00903149" w:rsidP="00673EB6"/>
    <w:sectPr w:rsidR="00903149" w:rsidSect="00673EB6">
      <w:footerReference w:type="default" r:id="rId3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Gebruiker" w:date="2017-10-02T17:58:00Z" w:initials="G">
    <w:p w14:paraId="79E3D340" w14:textId="11A3A4F6" w:rsidR="00A00825" w:rsidRDefault="00A00825">
      <w:pPr>
        <w:pStyle w:val="Tekstopmerking"/>
      </w:pPr>
      <w:r>
        <w:rPr>
          <w:rStyle w:val="Verwijzingopmerking"/>
        </w:rPr>
        <w:annotationRef/>
      </w:r>
      <w:r>
        <w:t>MS: Dit is niet bedoeld voor de student. Als je het toch wilt gebruiken, pas het dan aan.</w:t>
      </w:r>
    </w:p>
  </w:comment>
  <w:comment w:id="14" w:author="Gebruiker" w:date="2017-09-28T18:11:00Z" w:initials="G">
    <w:p w14:paraId="146C717F" w14:textId="4DFC291D" w:rsidR="00A00825" w:rsidRDefault="00A00825">
      <w:pPr>
        <w:pStyle w:val="Tekstopmerking"/>
      </w:pPr>
      <w:r>
        <w:rPr>
          <w:rStyle w:val="Verwijzingopmerking"/>
        </w:rPr>
        <w:annotationRef/>
      </w:r>
      <w:r>
        <w:t>MS: Ik begrijp de intentie en apprecieer het. Echter vind ik het overbodig en weinig toevoegen.</w:t>
      </w:r>
    </w:p>
  </w:comment>
  <w:comment w:id="17" w:author="Gebruiker" w:date="2017-10-02T17:59:00Z" w:initials="G">
    <w:p w14:paraId="7AD6863B" w14:textId="230C93D9" w:rsidR="00A00825" w:rsidRDefault="00A00825">
      <w:pPr>
        <w:pStyle w:val="Tekstopmerking"/>
      </w:pPr>
      <w:r>
        <w:rPr>
          <w:rStyle w:val="Verwijzingopmerking"/>
        </w:rPr>
        <w:annotationRef/>
      </w:r>
      <w:r>
        <w:t>MS: dit is een mooi voorbeeld waarom een context rijke omgeving verwarrend kan zijn. Ik ben serieus nu al kwijt waar het voorbeeld om draait… Natuurlijk kan ik opnieuw de paragraaf lezen. Maar de context maakt dit geen beter voorbeeld….</w:t>
      </w:r>
    </w:p>
  </w:comment>
  <w:comment w:id="22" w:author="Gebruiker" w:date="2017-10-02T18:00:00Z" w:initials="G">
    <w:p w14:paraId="1A3D6086" w14:textId="1863C432" w:rsidR="00A00825" w:rsidRDefault="00A00825">
      <w:pPr>
        <w:pStyle w:val="Tekstopmerking"/>
      </w:pPr>
      <w:r>
        <w:t xml:space="preserve">MS: </w:t>
      </w:r>
      <w:r>
        <w:rPr>
          <w:rStyle w:val="Verwijzingopmerking"/>
        </w:rPr>
        <w:annotationRef/>
      </w:r>
      <w:r>
        <w:t>Maar drie? Dat vind ik erg weinig oefening.</w:t>
      </w:r>
    </w:p>
  </w:comment>
  <w:comment w:id="25" w:author="Gebruiker" w:date="2017-09-28T18:12:00Z" w:initials="G">
    <w:p w14:paraId="397BDB94" w14:textId="79E14E41" w:rsidR="00A00825" w:rsidRDefault="00A00825">
      <w:pPr>
        <w:pStyle w:val="Tekstopmerking"/>
      </w:pPr>
      <w:r>
        <w:rPr>
          <w:rStyle w:val="Verwijzingopmerking"/>
        </w:rPr>
        <w:annotationRef/>
      </w:r>
      <w:r>
        <w:t>Dat MATLAB daar voor staat is in de eerste reader al uitgelegd….</w:t>
      </w:r>
    </w:p>
  </w:comment>
  <w:comment w:id="28" w:author="Gebruiker" w:date="2017-10-02T18:01:00Z" w:initials="G">
    <w:p w14:paraId="466A78E5" w14:textId="136DBD71" w:rsidR="00A00825" w:rsidRDefault="00A00825">
      <w:pPr>
        <w:pStyle w:val="Tekstopmerking"/>
      </w:pPr>
      <w:r>
        <w:rPr>
          <w:rStyle w:val="Verwijzingopmerking"/>
        </w:rPr>
        <w:annotationRef/>
      </w:r>
      <w:r>
        <w:t xml:space="preserve">MS: ligt behoorlijk dicht in de buurt </w:t>
      </w:r>
    </w:p>
  </w:comment>
  <w:comment w:id="35" w:author="Gebruiker" w:date="2017-10-02T18:02:00Z" w:initials="G">
    <w:p w14:paraId="5696386E" w14:textId="713B70D3" w:rsidR="00A00825" w:rsidRDefault="00A00825">
      <w:pPr>
        <w:pStyle w:val="Tekstopmerking"/>
      </w:pPr>
      <w:r>
        <w:rPr>
          <w:rStyle w:val="Verwijzingopmerking"/>
        </w:rPr>
        <w:annotationRef/>
      </w:r>
      <w:r>
        <w:t xml:space="preserve">Mag meer uitleg bij… ‘ ascend’ </w:t>
      </w:r>
    </w:p>
  </w:comment>
  <w:comment w:id="36" w:author="Gebruiker" w:date="2017-10-02T18:03:00Z" w:initials="G">
    <w:p w14:paraId="106451DB" w14:textId="3A71D008" w:rsidR="00A00825" w:rsidRDefault="00A00825">
      <w:pPr>
        <w:pStyle w:val="Tekstopmerking"/>
      </w:pPr>
      <w:r>
        <w:rPr>
          <w:rStyle w:val="Verwijzingopmerking"/>
        </w:rPr>
        <w:annotationRef/>
      </w:r>
      <w:r>
        <w:t>Schrijf je dat zo?</w:t>
      </w:r>
    </w:p>
  </w:comment>
  <w:comment w:id="38" w:author="Gebruiker" w:date="2017-10-02T18:03:00Z" w:initials="G">
    <w:p w14:paraId="3B468332" w14:textId="63A3D160" w:rsidR="00A00825" w:rsidRDefault="00A00825">
      <w:pPr>
        <w:pStyle w:val="Tekstopmerking"/>
      </w:pPr>
      <w:r>
        <w:t xml:space="preserve">MS: </w:t>
      </w:r>
      <w:r>
        <w:rPr>
          <w:rStyle w:val="Verwijzingopmerking"/>
        </w:rPr>
        <w:annotationRef/>
      </w:r>
      <w:r>
        <w:t>Wederom een beperkt aantal. Zijn deze oefeningen een goede representatie van het hele hoofdstuk?</w:t>
      </w:r>
    </w:p>
  </w:comment>
  <w:comment w:id="41" w:author="Gebruiker" w:date="2017-10-02T18:04:00Z" w:initials="G">
    <w:p w14:paraId="1EA4381A" w14:textId="5B62E8C5" w:rsidR="00A00825" w:rsidRDefault="00A00825">
      <w:pPr>
        <w:pStyle w:val="Tekstopmerking"/>
      </w:pPr>
      <w:r>
        <w:rPr>
          <w:rStyle w:val="Verwijzingopmerking"/>
        </w:rPr>
        <w:annotationRef/>
      </w:r>
      <w:r>
        <w:t>Dat weten we. Misschien beginnen met een ander intro.</w:t>
      </w:r>
    </w:p>
  </w:comment>
  <w:comment w:id="42" w:author="Gebruiker" w:date="2017-10-02T18:04:00Z" w:initials="G">
    <w:p w14:paraId="7C88C3A6" w14:textId="5963669B" w:rsidR="00A00825" w:rsidRDefault="00A00825">
      <w:pPr>
        <w:pStyle w:val="Tekstopmerking"/>
      </w:pPr>
      <w:r>
        <w:rPr>
          <w:rStyle w:val="Verwijzingopmerking"/>
        </w:rPr>
        <w:annotationRef/>
      </w:r>
      <w:r>
        <w:t>Ligt het aan mij of is dit een onduidelijk plaatje?</w:t>
      </w:r>
    </w:p>
  </w:comment>
  <w:comment w:id="43" w:author="Gebruiker" w:date="2017-10-02T18:05:00Z" w:initials="G">
    <w:p w14:paraId="55642837" w14:textId="217B5E6E" w:rsidR="00A00825" w:rsidRDefault="00A00825">
      <w:pPr>
        <w:pStyle w:val="Tekstopmerking"/>
      </w:pPr>
      <w:r>
        <w:rPr>
          <w:rStyle w:val="Verwijzingopmerking"/>
        </w:rPr>
        <w:annotationRef/>
      </w:r>
      <w:r>
        <w:t>MS: Wat is de student aan het doen?</w:t>
      </w:r>
    </w:p>
  </w:comment>
  <w:comment w:id="44" w:author="Bart van Trigt [2]" w:date="2017-09-19T10:53:00Z" w:initials="Bart">
    <w:p w14:paraId="55DF9933" w14:textId="256E3BAF" w:rsidR="00A00825" w:rsidRDefault="00A00825">
      <w:pPr>
        <w:pStyle w:val="Tekstopmerking"/>
      </w:pPr>
      <w:r>
        <w:rPr>
          <w:rStyle w:val="Verwijzingopmerking"/>
        </w:rPr>
        <w:annotationRef/>
      </w:r>
      <w:r>
        <w:t>Kan evt nog verder aangevuld worden met bijvoorbeeld de vraag wat is de hoeksnelheid bij de maximale kniehoek?</w:t>
      </w:r>
    </w:p>
  </w:comment>
  <w:comment w:id="49" w:author="Gebruiker" w:date="2017-10-02T18:06:00Z" w:initials="G">
    <w:p w14:paraId="14E25943" w14:textId="3B346A3C" w:rsidR="00A00825" w:rsidRDefault="00A00825">
      <w:pPr>
        <w:pStyle w:val="Tekstopmerking"/>
      </w:pPr>
      <w:r>
        <w:rPr>
          <w:rStyle w:val="Verwijzingopmerking"/>
        </w:rPr>
        <w:annotationRef/>
      </w:r>
      <w:r>
        <w:t>MS: van wat?</w:t>
      </w:r>
    </w:p>
  </w:comment>
  <w:comment w:id="51" w:author="Gebruiker" w:date="2017-10-02T18:06:00Z" w:initials="G">
    <w:p w14:paraId="758706F3" w14:textId="1B4298D1" w:rsidR="00A00825" w:rsidRDefault="00A00825">
      <w:pPr>
        <w:pStyle w:val="Tekstopmerking"/>
      </w:pPr>
      <w:r>
        <w:rPr>
          <w:rStyle w:val="Verwijzingopmerking"/>
        </w:rPr>
        <w:annotationRef/>
      </w:r>
      <w:r>
        <w:t>Dit is een hele goede!! Zorg ook voor tenminste een paar oefeningen!</w:t>
      </w:r>
    </w:p>
  </w:comment>
  <w:comment w:id="52" w:author="Gebruiker" w:date="2017-10-02T18:06:00Z" w:initials="G">
    <w:p w14:paraId="64ED3874" w14:textId="366F424D" w:rsidR="00A00825" w:rsidRDefault="00A00825">
      <w:pPr>
        <w:pStyle w:val="Tekstopmerking"/>
      </w:pPr>
      <w:r>
        <w:rPr>
          <w:rStyle w:val="Verwijzingopmerking"/>
        </w:rPr>
        <w:annotationRef/>
      </w:r>
      <w:r>
        <w:t>MS: Alistair en ik wilde dit onderwerp toegevoegd hebben i.v.m. Engelse terminologie. Behandel ook de semicolon.</w:t>
      </w:r>
    </w:p>
  </w:comment>
  <w:comment w:id="53" w:author="Gebruiker" w:date="2017-10-02T18:07:00Z" w:initials="G">
    <w:p w14:paraId="654F4E73" w14:textId="40585719" w:rsidR="00A00825" w:rsidRDefault="00A00825">
      <w:pPr>
        <w:pStyle w:val="Tekstopmerking"/>
      </w:pPr>
      <w:r>
        <w:rPr>
          <w:rStyle w:val="Verwijzingopmerking"/>
        </w:rPr>
        <w:annotationRef/>
      </w:r>
      <w:r>
        <w:t>Kun je het plaatje niet wat netter maken?</w:t>
      </w:r>
    </w:p>
  </w:comment>
  <w:comment w:id="58" w:author="Gebruiker" w:date="2017-10-02T18:07:00Z" w:initials="G">
    <w:p w14:paraId="083BDFD8" w14:textId="46405F6D" w:rsidR="00A00825" w:rsidRDefault="00A00825">
      <w:pPr>
        <w:pStyle w:val="Tekstopmerking"/>
      </w:pPr>
      <w:r>
        <w:rPr>
          <w:rStyle w:val="Verwijzingopmerking"/>
        </w:rPr>
        <w:annotationRef/>
      </w:r>
      <w:r>
        <w:t>MS: Dit heb ik al helemaal behandeld en is dus overbodig.</w:t>
      </w:r>
    </w:p>
  </w:comment>
  <w:comment w:id="63" w:author="Gebruiker" w:date="2017-10-02T18:08:00Z" w:initials="G">
    <w:p w14:paraId="75BBC7AB" w14:textId="63998F2A" w:rsidR="009959E5" w:rsidRDefault="009959E5">
      <w:pPr>
        <w:pStyle w:val="Tekstopmerking"/>
      </w:pPr>
      <w:r>
        <w:rPr>
          <w:rStyle w:val="Verwijzingopmerking"/>
        </w:rPr>
        <w:annotationRef/>
      </w:r>
      <w:r>
        <w:t>Dat is niet juist</w:t>
      </w:r>
    </w:p>
  </w:comment>
  <w:comment w:id="71" w:author="Trigt, B. van" w:date="2017-09-25T09:26:00Z" w:initials="TBv">
    <w:p w14:paraId="0398DB62" w14:textId="31ABD236" w:rsidR="00A00825" w:rsidRDefault="00A00825">
      <w:pPr>
        <w:pStyle w:val="Tekstopmerking"/>
      </w:pPr>
      <w:r>
        <w:rPr>
          <w:rStyle w:val="Verwijzingopmerking"/>
        </w:rPr>
        <w:annotationRef/>
      </w:r>
      <w:r>
        <w:t>Hier nog de save functie toevoegen ? Load is al ergens gedaan ?</w:t>
      </w:r>
    </w:p>
  </w:comment>
  <w:comment w:id="72" w:author="Gebruiker" w:date="2017-10-02T18:09:00Z" w:initials="G">
    <w:p w14:paraId="53E42EE7" w14:textId="1E76AAFB" w:rsidR="009959E5" w:rsidRDefault="009959E5">
      <w:pPr>
        <w:pStyle w:val="Tekstopmerking"/>
      </w:pPr>
      <w:r>
        <w:rPr>
          <w:rStyle w:val="Verwijzingopmerking"/>
        </w:rPr>
        <w:annotationRef/>
      </w:r>
      <w:r>
        <w:t>Is al eens behandeld in Week 1</w:t>
      </w:r>
    </w:p>
  </w:comment>
  <w:comment w:id="73" w:author="Gebruiker" w:date="2017-10-02T18:09:00Z" w:initials="G">
    <w:p w14:paraId="498A1F2C" w14:textId="07DED354" w:rsidR="009959E5" w:rsidRDefault="009959E5">
      <w:pPr>
        <w:pStyle w:val="Tekstopmerking"/>
      </w:pPr>
      <w:r>
        <w:t xml:space="preserve">MS: </w:t>
      </w:r>
      <w:r>
        <w:rPr>
          <w:rStyle w:val="Verwijzingopmerking"/>
        </w:rPr>
        <w:annotationRef/>
      </w:r>
      <w:r>
        <w:t>Je moet van elk voorbeeld een paar opgaves verzinnen anders blijft het niet hangen…</w:t>
      </w:r>
    </w:p>
  </w:comment>
  <w:comment w:id="79" w:author="Gebruiker" w:date="2017-10-02T18:09:00Z" w:initials="G">
    <w:p w14:paraId="0A5DFC29" w14:textId="41D7C811" w:rsidR="009959E5" w:rsidRDefault="009959E5">
      <w:pPr>
        <w:pStyle w:val="Tekstopmerking"/>
      </w:pPr>
      <w:r>
        <w:rPr>
          <w:rStyle w:val="Verwijzingopmerking"/>
        </w:rPr>
        <w:annotationRef/>
      </w:r>
      <w:r>
        <w:t>Nog niet alle behandelde functies komen terug.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E3D340" w15:done="0"/>
  <w15:commentEx w15:paraId="146C717F" w15:done="0"/>
  <w15:commentEx w15:paraId="7AD6863B" w15:done="0"/>
  <w15:commentEx w15:paraId="1A3D6086" w15:done="0"/>
  <w15:commentEx w15:paraId="397BDB94" w15:done="0"/>
  <w15:commentEx w15:paraId="466A78E5" w15:done="0"/>
  <w15:commentEx w15:paraId="5696386E" w15:done="0"/>
  <w15:commentEx w15:paraId="106451DB" w15:done="0"/>
  <w15:commentEx w15:paraId="3B468332" w15:done="0"/>
  <w15:commentEx w15:paraId="1EA4381A" w15:done="0"/>
  <w15:commentEx w15:paraId="7C88C3A6" w15:done="0"/>
  <w15:commentEx w15:paraId="55642837" w15:done="0"/>
  <w15:commentEx w15:paraId="55DF9933" w15:done="0"/>
  <w15:commentEx w15:paraId="14E25943" w15:done="0"/>
  <w15:commentEx w15:paraId="758706F3" w15:done="0"/>
  <w15:commentEx w15:paraId="64ED3874" w15:done="0"/>
  <w15:commentEx w15:paraId="654F4E73" w15:done="0"/>
  <w15:commentEx w15:paraId="083BDFD8" w15:done="0"/>
  <w15:commentEx w15:paraId="75BBC7AB" w15:done="0"/>
  <w15:commentEx w15:paraId="0398DB62" w15:done="0"/>
  <w15:commentEx w15:paraId="53E42EE7" w15:done="0"/>
  <w15:commentEx w15:paraId="498A1F2C" w15:done="0"/>
  <w15:commentEx w15:paraId="0A5DFC2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509A4" w14:textId="77777777" w:rsidR="002026E2" w:rsidRDefault="002026E2" w:rsidP="0004441A">
      <w:pPr>
        <w:spacing w:after="0" w:line="240" w:lineRule="auto"/>
      </w:pPr>
      <w:r>
        <w:separator/>
      </w:r>
    </w:p>
  </w:endnote>
  <w:endnote w:type="continuationSeparator" w:id="0">
    <w:p w14:paraId="47AFDAB7" w14:textId="77777777" w:rsidR="002026E2" w:rsidRDefault="002026E2"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623F0" w14:textId="3FF08544" w:rsidR="00A00825" w:rsidRPr="00870358" w:rsidRDefault="002026E2"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A00825" w:rsidRPr="00870358">
          <w:rPr>
            <w:color w:val="808080" w:themeColor="background1" w:themeShade="80"/>
            <w:sz w:val="18"/>
          </w:rPr>
          <w:t>Biostatica</w:t>
        </w:r>
      </w:sdtContent>
    </w:sdt>
    <w:r w:rsidR="00A00825"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A00825">
          <w:rPr>
            <w:color w:val="808080" w:themeColor="background1" w:themeShade="80"/>
            <w:sz w:val="18"/>
          </w:rPr>
          <w:t>Matlab Wk2.1</w:t>
        </w:r>
      </w:sdtContent>
    </w:sdt>
    <w:r w:rsidR="00A00825"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A00825">
          <w:rPr>
            <w:color w:val="808080" w:themeColor="background1" w:themeShade="80"/>
            <w:sz w:val="18"/>
          </w:rPr>
          <w:t>Door Bart van Trigt, Alistair Vardy en Mark Schrauwen</w:t>
        </w:r>
      </w:sdtContent>
    </w:sdt>
    <w:r w:rsidR="00A00825" w:rsidRPr="00870358">
      <w:rPr>
        <w:color w:val="808080" w:themeColor="background1" w:themeShade="80"/>
        <w:sz w:val="18"/>
      </w:rPr>
      <w:t xml:space="preserve">  |  Pagina  </w:t>
    </w:r>
    <w:r w:rsidR="00A00825" w:rsidRPr="00870358">
      <w:rPr>
        <w:color w:val="808080" w:themeColor="background1" w:themeShade="80"/>
        <w:sz w:val="18"/>
      </w:rPr>
      <w:fldChar w:fldCharType="begin"/>
    </w:r>
    <w:r w:rsidR="00A00825" w:rsidRPr="00870358">
      <w:rPr>
        <w:color w:val="808080" w:themeColor="background1" w:themeShade="80"/>
        <w:sz w:val="18"/>
      </w:rPr>
      <w:instrText xml:space="preserve"> PAGE   \* MERGEFORMAT </w:instrText>
    </w:r>
    <w:r w:rsidR="00A00825" w:rsidRPr="00870358">
      <w:rPr>
        <w:color w:val="808080" w:themeColor="background1" w:themeShade="80"/>
        <w:sz w:val="18"/>
      </w:rPr>
      <w:fldChar w:fldCharType="separate"/>
    </w:r>
    <w:r w:rsidR="00A85F17">
      <w:rPr>
        <w:noProof/>
        <w:color w:val="808080" w:themeColor="background1" w:themeShade="80"/>
        <w:sz w:val="18"/>
      </w:rPr>
      <w:t>20</w:t>
    </w:r>
    <w:r w:rsidR="00A00825" w:rsidRPr="00870358">
      <w:rPr>
        <w:color w:val="808080" w:themeColor="background1" w:themeShade="80"/>
        <w:sz w:val="18"/>
      </w:rPr>
      <w:fldChar w:fldCharType="end"/>
    </w:r>
  </w:p>
  <w:p w14:paraId="014D99A4" w14:textId="77777777" w:rsidR="00A00825" w:rsidRDefault="00A0082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B47E1" w14:textId="77777777" w:rsidR="002026E2" w:rsidRDefault="002026E2" w:rsidP="0004441A">
      <w:pPr>
        <w:spacing w:after="0" w:line="240" w:lineRule="auto"/>
      </w:pPr>
      <w:r>
        <w:separator/>
      </w:r>
    </w:p>
  </w:footnote>
  <w:footnote w:type="continuationSeparator" w:id="0">
    <w:p w14:paraId="54AD58DF" w14:textId="77777777" w:rsidR="002026E2" w:rsidRDefault="002026E2"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73120F78"/>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04E878FE"/>
    <w:multiLevelType w:val="hybridMultilevel"/>
    <w:tmpl w:val="E94E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D6467D7"/>
    <w:multiLevelType w:val="hybridMultilevel"/>
    <w:tmpl w:val="E28CB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AD62D18"/>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F5267"/>
    <w:multiLevelType w:val="hybridMultilevel"/>
    <w:tmpl w:val="040A3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E915F7"/>
    <w:multiLevelType w:val="multilevel"/>
    <w:tmpl w:val="C4AE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A7006"/>
    <w:multiLevelType w:val="hybridMultilevel"/>
    <w:tmpl w:val="E36C6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FE7B4A"/>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E180E9D"/>
    <w:multiLevelType w:val="hybridMultilevel"/>
    <w:tmpl w:val="9014C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B2C09"/>
    <w:multiLevelType w:val="hybridMultilevel"/>
    <w:tmpl w:val="45D8C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6417B"/>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5D978A4"/>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8102A9"/>
    <w:multiLevelType w:val="hybridMultilevel"/>
    <w:tmpl w:val="0398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FD4B95"/>
    <w:multiLevelType w:val="hybridMultilevel"/>
    <w:tmpl w:val="A5068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E5A1059"/>
    <w:multiLevelType w:val="hybridMultilevel"/>
    <w:tmpl w:val="4714306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4410628"/>
    <w:multiLevelType w:val="hybridMultilevel"/>
    <w:tmpl w:val="D2F6CA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82957F4"/>
    <w:multiLevelType w:val="hybridMultilevel"/>
    <w:tmpl w:val="9E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0584DB8"/>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D0B087B"/>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20C038D"/>
    <w:multiLevelType w:val="hybridMultilevel"/>
    <w:tmpl w:val="CBD42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68581A"/>
    <w:multiLevelType w:val="hybridMultilevel"/>
    <w:tmpl w:val="645EC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45707B1"/>
    <w:multiLevelType w:val="hybridMultilevel"/>
    <w:tmpl w:val="F4C610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64B6176"/>
    <w:multiLevelType w:val="hybridMultilevel"/>
    <w:tmpl w:val="A6F0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7"/>
  </w:num>
  <w:num w:numId="2">
    <w:abstractNumId w:val="24"/>
  </w:num>
  <w:num w:numId="3">
    <w:abstractNumId w:val="2"/>
  </w:num>
  <w:num w:numId="4">
    <w:abstractNumId w:val="29"/>
  </w:num>
  <w:num w:numId="5">
    <w:abstractNumId w:val="18"/>
  </w:num>
  <w:num w:numId="6">
    <w:abstractNumId w:val="16"/>
  </w:num>
  <w:num w:numId="7">
    <w:abstractNumId w:val="30"/>
  </w:num>
  <w:num w:numId="8">
    <w:abstractNumId w:val="17"/>
  </w:num>
  <w:num w:numId="9">
    <w:abstractNumId w:val="27"/>
  </w:num>
  <w:num w:numId="10">
    <w:abstractNumId w:val="36"/>
  </w:num>
  <w:num w:numId="11">
    <w:abstractNumId w:val="13"/>
  </w:num>
  <w:num w:numId="12">
    <w:abstractNumId w:val="25"/>
  </w:num>
  <w:num w:numId="13">
    <w:abstractNumId w:val="15"/>
  </w:num>
  <w:num w:numId="14">
    <w:abstractNumId w:val="23"/>
  </w:num>
  <w:num w:numId="15">
    <w:abstractNumId w:val="14"/>
  </w:num>
  <w:num w:numId="16">
    <w:abstractNumId w:val="33"/>
  </w:num>
  <w:num w:numId="17">
    <w:abstractNumId w:val="5"/>
  </w:num>
  <w:num w:numId="18">
    <w:abstractNumId w:val="3"/>
  </w:num>
  <w:num w:numId="19">
    <w:abstractNumId w:val="22"/>
  </w:num>
  <w:num w:numId="20">
    <w:abstractNumId w:val="8"/>
  </w:num>
  <w:num w:numId="21">
    <w:abstractNumId w:val="20"/>
  </w:num>
  <w:num w:numId="22">
    <w:abstractNumId w:val="34"/>
  </w:num>
  <w:num w:numId="23">
    <w:abstractNumId w:val="12"/>
  </w:num>
  <w:num w:numId="24">
    <w:abstractNumId w:val="11"/>
  </w:num>
  <w:num w:numId="25">
    <w:abstractNumId w:val="21"/>
  </w:num>
  <w:num w:numId="26">
    <w:abstractNumId w:val="28"/>
  </w:num>
  <w:num w:numId="27">
    <w:abstractNumId w:val="35"/>
  </w:num>
  <w:num w:numId="28">
    <w:abstractNumId w:val="26"/>
  </w:num>
  <w:num w:numId="29">
    <w:abstractNumId w:val="10"/>
  </w:num>
  <w:num w:numId="30">
    <w:abstractNumId w:val="9"/>
  </w:num>
  <w:num w:numId="31">
    <w:abstractNumId w:val="19"/>
  </w:num>
  <w:num w:numId="32">
    <w:abstractNumId w:val="4"/>
  </w:num>
  <w:num w:numId="33">
    <w:abstractNumId w:val="31"/>
  </w:num>
  <w:num w:numId="34">
    <w:abstractNumId w:val="1"/>
  </w:num>
  <w:num w:numId="35">
    <w:abstractNumId w:val="32"/>
  </w:num>
  <w:num w:numId="36">
    <w:abstractNumId w:val="0"/>
  </w:num>
  <w:num w:numId="37">
    <w:abstractNumId w:val="6"/>
  </w:num>
  <w:num w:numId="3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rson w15:author="Bart van Trigt">
    <w15:presenceInfo w15:providerId="Windows Live" w15:userId="32c1154abf50f9b0"/>
  </w15:person>
  <w15:person w15:author="Bart van Trigt [2]">
    <w15:presenceInfo w15:providerId="None" w15:userId="Bart van Trigt"/>
  </w15:person>
  <w15:person w15:author="Trigt, B. van">
    <w15:presenceInfo w15:providerId="None" w15:userId="Trigt, B.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4052"/>
    <w:rsid w:val="00014A5B"/>
    <w:rsid w:val="00036220"/>
    <w:rsid w:val="0004441A"/>
    <w:rsid w:val="00045580"/>
    <w:rsid w:val="00054596"/>
    <w:rsid w:val="00055144"/>
    <w:rsid w:val="00074B43"/>
    <w:rsid w:val="000818D4"/>
    <w:rsid w:val="00081B1E"/>
    <w:rsid w:val="000B338B"/>
    <w:rsid w:val="000C1B4B"/>
    <w:rsid w:val="000C7623"/>
    <w:rsid w:val="000D0DDC"/>
    <w:rsid w:val="000E1B94"/>
    <w:rsid w:val="000E31E7"/>
    <w:rsid w:val="000F63B8"/>
    <w:rsid w:val="00123EEC"/>
    <w:rsid w:val="001416C9"/>
    <w:rsid w:val="00155E07"/>
    <w:rsid w:val="0016268D"/>
    <w:rsid w:val="00170C37"/>
    <w:rsid w:val="001715FB"/>
    <w:rsid w:val="00191A32"/>
    <w:rsid w:val="001B042F"/>
    <w:rsid w:val="001C0458"/>
    <w:rsid w:val="001E02E7"/>
    <w:rsid w:val="001E1CA7"/>
    <w:rsid w:val="001E26A2"/>
    <w:rsid w:val="001F2123"/>
    <w:rsid w:val="001F4EDD"/>
    <w:rsid w:val="001F5066"/>
    <w:rsid w:val="002026E2"/>
    <w:rsid w:val="00237910"/>
    <w:rsid w:val="00237F1F"/>
    <w:rsid w:val="00257B09"/>
    <w:rsid w:val="00260130"/>
    <w:rsid w:val="00263E8D"/>
    <w:rsid w:val="00271EA4"/>
    <w:rsid w:val="00274501"/>
    <w:rsid w:val="00285575"/>
    <w:rsid w:val="0029475F"/>
    <w:rsid w:val="002D44F5"/>
    <w:rsid w:val="002D4702"/>
    <w:rsid w:val="002D4CC6"/>
    <w:rsid w:val="00310801"/>
    <w:rsid w:val="00331013"/>
    <w:rsid w:val="00336AEC"/>
    <w:rsid w:val="00352926"/>
    <w:rsid w:val="0037626E"/>
    <w:rsid w:val="00383423"/>
    <w:rsid w:val="003A70E8"/>
    <w:rsid w:val="003D2F90"/>
    <w:rsid w:val="003F0372"/>
    <w:rsid w:val="003F606B"/>
    <w:rsid w:val="003F76A1"/>
    <w:rsid w:val="00404462"/>
    <w:rsid w:val="004322A9"/>
    <w:rsid w:val="004A3F01"/>
    <w:rsid w:val="004A42E0"/>
    <w:rsid w:val="004B2D17"/>
    <w:rsid w:val="004B5285"/>
    <w:rsid w:val="004B5426"/>
    <w:rsid w:val="004D00DB"/>
    <w:rsid w:val="004D689A"/>
    <w:rsid w:val="005141A5"/>
    <w:rsid w:val="00535930"/>
    <w:rsid w:val="0054529B"/>
    <w:rsid w:val="0054604A"/>
    <w:rsid w:val="005503A5"/>
    <w:rsid w:val="0056531B"/>
    <w:rsid w:val="00571943"/>
    <w:rsid w:val="005A792A"/>
    <w:rsid w:val="005B0FED"/>
    <w:rsid w:val="005B3979"/>
    <w:rsid w:val="005B4901"/>
    <w:rsid w:val="005B580B"/>
    <w:rsid w:val="005C1873"/>
    <w:rsid w:val="005E4667"/>
    <w:rsid w:val="005F1316"/>
    <w:rsid w:val="00601E05"/>
    <w:rsid w:val="00610742"/>
    <w:rsid w:val="006145B9"/>
    <w:rsid w:val="00616656"/>
    <w:rsid w:val="00631C14"/>
    <w:rsid w:val="00640050"/>
    <w:rsid w:val="006421DC"/>
    <w:rsid w:val="00646172"/>
    <w:rsid w:val="00673EB6"/>
    <w:rsid w:val="00677EED"/>
    <w:rsid w:val="006829DE"/>
    <w:rsid w:val="00683D8E"/>
    <w:rsid w:val="006965E7"/>
    <w:rsid w:val="006A3ED2"/>
    <w:rsid w:val="006A45FA"/>
    <w:rsid w:val="006C7E56"/>
    <w:rsid w:val="006F1A69"/>
    <w:rsid w:val="006F67AB"/>
    <w:rsid w:val="00720E15"/>
    <w:rsid w:val="00737465"/>
    <w:rsid w:val="0075020A"/>
    <w:rsid w:val="007850B5"/>
    <w:rsid w:val="00796233"/>
    <w:rsid w:val="007A0FC0"/>
    <w:rsid w:val="007C5F1B"/>
    <w:rsid w:val="007C7307"/>
    <w:rsid w:val="007C7443"/>
    <w:rsid w:val="0083576D"/>
    <w:rsid w:val="00843057"/>
    <w:rsid w:val="008434C1"/>
    <w:rsid w:val="00843B64"/>
    <w:rsid w:val="0085378B"/>
    <w:rsid w:val="00870358"/>
    <w:rsid w:val="008946AF"/>
    <w:rsid w:val="008C2451"/>
    <w:rsid w:val="008C5B95"/>
    <w:rsid w:val="008D74DE"/>
    <w:rsid w:val="008E5F5D"/>
    <w:rsid w:val="008F10CC"/>
    <w:rsid w:val="00902C38"/>
    <w:rsid w:val="00903149"/>
    <w:rsid w:val="00903860"/>
    <w:rsid w:val="0092797D"/>
    <w:rsid w:val="00940A48"/>
    <w:rsid w:val="00947F70"/>
    <w:rsid w:val="009920C1"/>
    <w:rsid w:val="009959E5"/>
    <w:rsid w:val="009961A4"/>
    <w:rsid w:val="009A29B2"/>
    <w:rsid w:val="009D4C4C"/>
    <w:rsid w:val="009E4258"/>
    <w:rsid w:val="009E5E75"/>
    <w:rsid w:val="00A00825"/>
    <w:rsid w:val="00A03169"/>
    <w:rsid w:val="00A37238"/>
    <w:rsid w:val="00A57DE8"/>
    <w:rsid w:val="00A63B03"/>
    <w:rsid w:val="00A64BDC"/>
    <w:rsid w:val="00A761C9"/>
    <w:rsid w:val="00A8270F"/>
    <w:rsid w:val="00A85F17"/>
    <w:rsid w:val="00A93BE1"/>
    <w:rsid w:val="00AA6F25"/>
    <w:rsid w:val="00AF18E5"/>
    <w:rsid w:val="00B123DF"/>
    <w:rsid w:val="00B208F4"/>
    <w:rsid w:val="00B23892"/>
    <w:rsid w:val="00B44E9C"/>
    <w:rsid w:val="00B54F46"/>
    <w:rsid w:val="00B6757D"/>
    <w:rsid w:val="00B7021B"/>
    <w:rsid w:val="00B71F31"/>
    <w:rsid w:val="00B96107"/>
    <w:rsid w:val="00BA1E5F"/>
    <w:rsid w:val="00BB720D"/>
    <w:rsid w:val="00BC685E"/>
    <w:rsid w:val="00BE378C"/>
    <w:rsid w:val="00BE3E29"/>
    <w:rsid w:val="00BE49B6"/>
    <w:rsid w:val="00BE4E77"/>
    <w:rsid w:val="00BE7E05"/>
    <w:rsid w:val="00BF61EB"/>
    <w:rsid w:val="00C01C88"/>
    <w:rsid w:val="00C2594A"/>
    <w:rsid w:val="00C36C9C"/>
    <w:rsid w:val="00C412BD"/>
    <w:rsid w:val="00C536F2"/>
    <w:rsid w:val="00C77C48"/>
    <w:rsid w:val="00C84673"/>
    <w:rsid w:val="00C85025"/>
    <w:rsid w:val="00C944D3"/>
    <w:rsid w:val="00CA0A47"/>
    <w:rsid w:val="00CB43F9"/>
    <w:rsid w:val="00CC2CE0"/>
    <w:rsid w:val="00CC6FCC"/>
    <w:rsid w:val="00CD2EBA"/>
    <w:rsid w:val="00CD7E7D"/>
    <w:rsid w:val="00CE24BA"/>
    <w:rsid w:val="00CF1E25"/>
    <w:rsid w:val="00D127B2"/>
    <w:rsid w:val="00D21BCC"/>
    <w:rsid w:val="00D26A79"/>
    <w:rsid w:val="00D276FB"/>
    <w:rsid w:val="00D37C5B"/>
    <w:rsid w:val="00D63CF3"/>
    <w:rsid w:val="00D67BDA"/>
    <w:rsid w:val="00D75B78"/>
    <w:rsid w:val="00D75DFC"/>
    <w:rsid w:val="00D766E2"/>
    <w:rsid w:val="00DC4130"/>
    <w:rsid w:val="00DF5F1A"/>
    <w:rsid w:val="00DF611E"/>
    <w:rsid w:val="00E01D6D"/>
    <w:rsid w:val="00E33593"/>
    <w:rsid w:val="00E33D11"/>
    <w:rsid w:val="00E54A44"/>
    <w:rsid w:val="00E93697"/>
    <w:rsid w:val="00EA54D9"/>
    <w:rsid w:val="00F04FC3"/>
    <w:rsid w:val="00F0673E"/>
    <w:rsid w:val="00F079AF"/>
    <w:rsid w:val="00F56FEB"/>
    <w:rsid w:val="00F5754F"/>
    <w:rsid w:val="00F6461D"/>
    <w:rsid w:val="00FA143D"/>
    <w:rsid w:val="00FC5217"/>
    <w:rsid w:val="00FD7923"/>
    <w:rsid w:val="00FE3D9C"/>
    <w:rsid w:val="00FF0891"/>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82AA0"/>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16268D"/>
    <w:pPr>
      <w:tabs>
        <w:tab w:val="center" w:pos="4540"/>
        <w:tab w:val="right" w:pos="9080"/>
      </w:tabs>
    </w:pPr>
  </w:style>
  <w:style w:type="character" w:customStyle="1" w:styleId="MTDisplayEquationChar">
    <w:name w:val="MTDisplayEquation Char"/>
    <w:basedOn w:val="Standaardalinea-lettertype"/>
    <w:link w:val="MTDisplayEquation"/>
    <w:rsid w:val="0016268D"/>
  </w:style>
  <w:style w:type="paragraph" w:styleId="Titel">
    <w:name w:val="Title"/>
    <w:basedOn w:val="Standaard"/>
    <w:next w:val="Standaard"/>
    <w:link w:val="TitelChar"/>
    <w:uiPriority w:val="10"/>
    <w:qFormat/>
    <w:rsid w:val="00162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268D"/>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6421DC"/>
    <w:rPr>
      <w:sz w:val="16"/>
      <w:szCs w:val="16"/>
    </w:rPr>
  </w:style>
  <w:style w:type="paragraph" w:styleId="Tekstopmerking">
    <w:name w:val="annotation text"/>
    <w:basedOn w:val="Standaard"/>
    <w:link w:val="TekstopmerkingChar"/>
    <w:uiPriority w:val="99"/>
    <w:semiHidden/>
    <w:unhideWhenUsed/>
    <w:rsid w:val="006421D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21DC"/>
    <w:rPr>
      <w:sz w:val="20"/>
      <w:szCs w:val="20"/>
    </w:rPr>
  </w:style>
  <w:style w:type="paragraph" w:styleId="Onderwerpvanopmerking">
    <w:name w:val="annotation subject"/>
    <w:basedOn w:val="Tekstopmerking"/>
    <w:next w:val="Tekstopmerking"/>
    <w:link w:val="OnderwerpvanopmerkingChar"/>
    <w:uiPriority w:val="99"/>
    <w:semiHidden/>
    <w:unhideWhenUsed/>
    <w:rsid w:val="006421DC"/>
    <w:rPr>
      <w:b/>
      <w:bCs/>
    </w:rPr>
  </w:style>
  <w:style w:type="character" w:customStyle="1" w:styleId="OnderwerpvanopmerkingChar">
    <w:name w:val="Onderwerp van opmerking Char"/>
    <w:basedOn w:val="TekstopmerkingChar"/>
    <w:link w:val="Onderwerpvanopmerking"/>
    <w:uiPriority w:val="99"/>
    <w:semiHidden/>
    <w:rsid w:val="006421DC"/>
    <w:rPr>
      <w:b/>
      <w:bCs/>
      <w:sz w:val="20"/>
      <w:szCs w:val="20"/>
    </w:rPr>
  </w:style>
  <w:style w:type="paragraph" w:styleId="Ballontekst">
    <w:name w:val="Balloon Text"/>
    <w:basedOn w:val="Standaard"/>
    <w:link w:val="BallontekstChar"/>
    <w:uiPriority w:val="99"/>
    <w:semiHidden/>
    <w:unhideWhenUsed/>
    <w:rsid w:val="006421D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1DC"/>
    <w:rPr>
      <w:rFonts w:ascii="Segoe UI" w:hAnsi="Segoe UI" w:cs="Segoe UI"/>
      <w:sz w:val="18"/>
      <w:szCs w:val="18"/>
    </w:rPr>
  </w:style>
  <w:style w:type="paragraph" w:styleId="Lijstopsomteken3">
    <w:name w:val="List Bullet 3"/>
    <w:basedOn w:val="Standaard"/>
    <w:uiPriority w:val="99"/>
    <w:unhideWhenUsed/>
    <w:rsid w:val="00BE49B6"/>
    <w:pPr>
      <w:numPr>
        <w:numId w:val="36"/>
      </w:numPr>
      <w:contextualSpacing/>
    </w:pPr>
  </w:style>
  <w:style w:type="character" w:customStyle="1" w:styleId="apple-converted-space">
    <w:name w:val="apple-converted-space"/>
    <w:basedOn w:val="Standaardalinea-lettertype"/>
    <w:rsid w:val="00E33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333419">
      <w:bodyDiv w:val="1"/>
      <w:marLeft w:val="0"/>
      <w:marRight w:val="0"/>
      <w:marTop w:val="0"/>
      <w:marBottom w:val="0"/>
      <w:divBdr>
        <w:top w:val="none" w:sz="0" w:space="0" w:color="auto"/>
        <w:left w:val="none" w:sz="0" w:space="0" w:color="auto"/>
        <w:bottom w:val="none" w:sz="0" w:space="0" w:color="auto"/>
        <w:right w:val="none" w:sz="0" w:space="0" w:color="auto"/>
      </w:divBdr>
    </w:div>
    <w:div w:id="911811242">
      <w:bodyDiv w:val="1"/>
      <w:marLeft w:val="0"/>
      <w:marRight w:val="0"/>
      <w:marTop w:val="0"/>
      <w:marBottom w:val="0"/>
      <w:divBdr>
        <w:top w:val="none" w:sz="0" w:space="0" w:color="auto"/>
        <w:left w:val="none" w:sz="0" w:space="0" w:color="auto"/>
        <w:bottom w:val="none" w:sz="0" w:space="0" w:color="auto"/>
        <w:right w:val="none" w:sz="0" w:space="0" w:color="auto"/>
      </w:divBdr>
    </w:div>
    <w:div w:id="1623803811">
      <w:bodyDiv w:val="1"/>
      <w:marLeft w:val="0"/>
      <w:marRight w:val="0"/>
      <w:marTop w:val="0"/>
      <w:marBottom w:val="0"/>
      <w:divBdr>
        <w:top w:val="none" w:sz="0" w:space="0" w:color="auto"/>
        <w:left w:val="none" w:sz="0" w:space="0" w:color="auto"/>
        <w:bottom w:val="none" w:sz="0" w:space="0" w:color="auto"/>
        <w:right w:val="none" w:sz="0" w:space="0" w:color="auto"/>
      </w:divBdr>
    </w:div>
    <w:div w:id="20535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21" Type="http://schemas.openxmlformats.org/officeDocument/2006/relationships/image" Target="media/image100.png"/><Relationship Id="rId34"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mailto:mjschrau@hhs.nl"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0.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wmf"/><Relationship Id="rId36"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E4E044E-1BD9-4D4B-BCF9-F4E50FCF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Pages>
  <Words>3085</Words>
  <Characters>16973</Characters>
  <Application>Microsoft Office Word</Application>
  <DocSecurity>0</DocSecurity>
  <Lines>141</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20018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Bart van Trigt, Alistair Vardy en Mark Schrauwen</dc:creator>
  <cp:keywords/>
  <dc:description/>
  <cp:lastModifiedBy>Gebruiker</cp:lastModifiedBy>
  <cp:revision>87</cp:revision>
  <cp:lastPrinted>2017-02-25T14:26:00Z</cp:lastPrinted>
  <dcterms:created xsi:type="dcterms:W3CDTF">2017-02-08T13:45:00Z</dcterms:created>
  <dcterms:modified xsi:type="dcterms:W3CDTF">2017-10-02T18:58:00Z</dcterms:modified>
  <cp:category>Matlab Wk2.1</cp:category>
</cp:coreProperties>
</file>